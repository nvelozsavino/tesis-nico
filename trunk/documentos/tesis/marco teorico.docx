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250" w:rsidRDefault="00EB426B" w:rsidP="006E0ECA">
      <w:pPr>
        <w:pStyle w:val="Ttulo2"/>
      </w:pPr>
      <w:r>
        <w:fldChar w:fldCharType="begin"/>
      </w:r>
      <w:r>
        <w:instrText xml:space="preserve"> MACROBUTTON MTEditEquationSection2 </w:instrText>
      </w:r>
      <w:r w:rsidRPr="00EB426B">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331690">
        <w:t>Marco Teórico</w:t>
      </w:r>
    </w:p>
    <w:p w:rsidR="00331690" w:rsidRDefault="00331690" w:rsidP="006E0ECA">
      <w:pPr>
        <w:pStyle w:val="Ttulo3"/>
      </w:pPr>
      <w:r>
        <w:t>Interferencia de la Luz</w:t>
      </w:r>
    </w:p>
    <w:p w:rsidR="00EE263D" w:rsidRDefault="00EB426B">
      <w:r>
        <w:t>Una onda de luz que se propaga en la dirección z se puede escribir con la siguiente función de onda</w:t>
      </w:r>
    </w:p>
    <w:p w:rsidR="00EB426B" w:rsidRDefault="00EB426B" w:rsidP="00EB426B">
      <w:pPr>
        <w:pStyle w:val="MTDisplayEquation"/>
      </w:pPr>
      <w:r>
        <w:tab/>
      </w:r>
      <w:r w:rsidRPr="00EB426B">
        <w:rPr>
          <w:position w:val="-30"/>
        </w:rPr>
        <w:object w:dxaOrig="324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2.15pt;height:36.3pt" o:ole="">
            <v:imagedata r:id="rId5" o:title=""/>
          </v:shape>
          <o:OLEObject Type="Embed" ProgID="Equation.DSMT4" ShapeID="_x0000_i1026" DrawAspect="Content" ObjectID="_1361268066" r:id="rId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1</w:instrText>
        </w:r>
      </w:fldSimple>
      <w:r>
        <w:instrText>)</w:instrText>
      </w:r>
      <w:r>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25" type="#_x0000_t75" style="width:11.25pt;height:13.75pt" o:ole="">
            <v:imagedata r:id="rId7" o:title=""/>
          </v:shape>
          <o:OLEObject Type="Embed" ProgID="Equation.DSMT4" ShapeID="_x0000_i1025" DrawAspect="Content" ObjectID="_1361268067" r:id="rId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27" type="#_x0000_t75" style="width:10pt;height:11.25pt" o:ole="">
            <v:imagedata r:id="rId9" o:title=""/>
          </v:shape>
          <o:OLEObject Type="Embed" ProgID="Equation.DSMT4" ShapeID="_x0000_i1027" DrawAspect="Content" ObjectID="_1361268068" r:id="rId10"/>
        </w:object>
      </w:r>
      <w:r>
        <w:t xml:space="preserve"> es la frecuencia (número de ondas por unidad de tiempo)</w:t>
      </w:r>
    </w:p>
    <w:p w:rsidR="00EB426B" w:rsidRDefault="00EB426B" w:rsidP="00B82B2C">
      <w:pPr>
        <w:pStyle w:val="Prrafodelista"/>
        <w:numPr>
          <w:ilvl w:val="0"/>
          <w:numId w:val="1"/>
        </w:numPr>
      </w:pPr>
      <w:r w:rsidRPr="00EB426B">
        <w:rPr>
          <w:position w:val="-4"/>
        </w:rPr>
        <w:object w:dxaOrig="240" w:dyaOrig="260">
          <v:shape id="_x0000_i1028" type="#_x0000_t75" style="width:11.9pt;height:13.15pt" o:ole="">
            <v:imagedata r:id="rId11" o:title=""/>
          </v:shape>
          <o:OLEObject Type="Embed" ProgID="Equation.DSMT4" ShapeID="_x0000_i1028" DrawAspect="Content" ObjectID="_1361268069" r:id="rId12"/>
        </w:object>
      </w:r>
      <w:r>
        <w:t xml:space="preserve"> es la amplitud </w:t>
      </w:r>
    </w:p>
    <w:p w:rsidR="00B82B2C" w:rsidRDefault="00B82B2C" w:rsidP="00B82B2C">
      <w:pPr>
        <w:pStyle w:val="Prrafodelista"/>
        <w:numPr>
          <w:ilvl w:val="0"/>
          <w:numId w:val="1"/>
        </w:numPr>
      </w:pPr>
      <w:r w:rsidRPr="00EB426B">
        <w:rPr>
          <w:position w:val="-6"/>
        </w:rPr>
        <w:object w:dxaOrig="1020" w:dyaOrig="279">
          <v:shape id="_x0000_i1030" type="#_x0000_t75" style="width:50.7pt;height:13.75pt" o:ole="">
            <v:imagedata r:id="rId13" o:title=""/>
          </v:shape>
          <o:OLEObject Type="Embed" ProgID="Equation.DSMT4" ShapeID="_x0000_i1030" DrawAspect="Content" ObjectID="_1361268070" r:id="rId1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29" type="#_x0000_t75" style="width:11.25pt;height:13.75pt" o:ole="">
            <v:imagedata r:id="rId15" o:title=""/>
          </v:shape>
          <o:OLEObject Type="Embed" ProgID="Equation.DSMT4" ShapeID="_x0000_i1029" DrawAspect="Content" ObjectID="_1361268071" r:id="rId16"/>
        </w:object>
      </w:r>
      <w:r>
        <w:t xml:space="preserve"> es la fase constante</w:t>
      </w:r>
    </w:p>
    <w:p w:rsidR="00B82B2C" w:rsidRDefault="00B82B2C">
      <w:r>
        <w:t>La fase de la onda es el término dentro del coseno</w:t>
      </w:r>
      <w:proofErr w:type="gramStart"/>
      <w:r>
        <w:t xml:space="preserve">, </w:t>
      </w:r>
      <w:r w:rsidRPr="00B82B2C">
        <w:rPr>
          <w:position w:val="-28"/>
        </w:rPr>
        <w:object w:dxaOrig="1939" w:dyaOrig="680">
          <v:shape id="_x0000_i1031" type="#_x0000_t75" style="width:97.05pt;height:33.8pt" o:ole="">
            <v:imagedata r:id="rId17" o:title=""/>
          </v:shape>
          <o:OLEObject Type="Embed" ProgID="Equation.DSMT4" ShapeID="_x0000_i1031" DrawAspect="Content" ObjectID="_1361268072" r:id="rId18"/>
        </w:object>
      </w:r>
      <w:r>
        <w:t>,</w:t>
      </w:r>
      <w:proofErr w:type="gramEnd"/>
      <w:r>
        <w:t xml:space="preserve"> escrito de otra forma tenemos que  </w:t>
      </w:r>
    </w:p>
    <w:p w:rsidR="00EB426B" w:rsidRDefault="00B82B2C" w:rsidP="00B82B2C">
      <w:pPr>
        <w:pStyle w:val="MTDisplayEquation"/>
      </w:pPr>
      <w:r>
        <w:tab/>
      </w:r>
      <w:r w:rsidRPr="00B82B2C">
        <w:rPr>
          <w:position w:val="-10"/>
        </w:rPr>
        <w:object w:dxaOrig="1700" w:dyaOrig="320">
          <v:shape id="_x0000_i1032" type="#_x0000_t75" style="width:85.15pt;height:16.3pt" o:ole="">
            <v:imagedata r:id="rId19" o:title=""/>
          </v:shape>
          <o:OLEObject Type="Embed" ProgID="Equation.DSMT4" ShapeID="_x0000_i1032" DrawAspect="Content" ObjectID="_1361268073" r:id="rId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2</w:instrText>
        </w:r>
      </w:fldSimple>
      <w:r>
        <w:instrText>)</w:instrText>
      </w:r>
      <w:r>
        <w:fldChar w:fldCharType="end"/>
      </w:r>
    </w:p>
    <w:p w:rsidR="00B82B2C" w:rsidRDefault="00B82B2C">
      <w:r>
        <w:t xml:space="preserve">En dos puntos distintos, </w:t>
      </w:r>
      <w:r w:rsidRPr="00B82B2C">
        <w:rPr>
          <w:position w:val="-12"/>
        </w:rPr>
        <w:object w:dxaOrig="240" w:dyaOrig="360">
          <v:shape id="_x0000_i1033" type="#_x0000_t75" style="width:11.9pt;height:18.15pt" o:ole="">
            <v:imagedata r:id="rId21" o:title=""/>
          </v:shape>
          <o:OLEObject Type="Embed" ProgID="Equation.DSMT4" ShapeID="_x0000_i1033" DrawAspect="Content" ObjectID="_1361268074" r:id="rId22"/>
        </w:object>
      </w:r>
      <w:r>
        <w:t xml:space="preserve"> y </w:t>
      </w:r>
      <w:r w:rsidRPr="00B82B2C">
        <w:rPr>
          <w:position w:val="-12"/>
        </w:rPr>
        <w:object w:dxaOrig="260" w:dyaOrig="360">
          <v:shape id="_x0000_i1034" type="#_x0000_t75" style="width:13.15pt;height:18.15pt" o:ole="">
            <v:imagedata r:id="rId23" o:title=""/>
          </v:shape>
          <o:OLEObject Type="Embed" ProgID="Equation.DSMT4" ShapeID="_x0000_i1034" DrawAspect="Content" ObjectID="_1361268075" r:id="rId24"/>
        </w:object>
      </w:r>
      <w:r>
        <w:t xml:space="preserve">, a lo largo de la dirección de propagación de la onda, las fases serán </w:t>
      </w:r>
      <w:r w:rsidRPr="00B82B2C">
        <w:rPr>
          <w:position w:val="-12"/>
        </w:rPr>
        <w:object w:dxaOrig="1800" w:dyaOrig="360">
          <v:shape id="_x0000_i1035" type="#_x0000_t75" style="width:90.15pt;height:18.15pt" o:ole="">
            <v:imagedata r:id="rId25" o:title=""/>
          </v:shape>
          <o:OLEObject Type="Embed" ProgID="Equation.DSMT4" ShapeID="_x0000_i1035" DrawAspect="Content" ObjectID="_1361268076" r:id="rId26"/>
        </w:object>
      </w:r>
      <w:r>
        <w:t xml:space="preserve"> y </w:t>
      </w:r>
      <w:r w:rsidRPr="00B82B2C">
        <w:rPr>
          <w:position w:val="-12"/>
        </w:rPr>
        <w:object w:dxaOrig="1860" w:dyaOrig="360">
          <v:shape id="_x0000_i1036" type="#_x0000_t75" style="width:93.3pt;height:18.15pt" o:ole="">
            <v:imagedata r:id="rId27" o:title=""/>
          </v:shape>
          <o:OLEObject Type="Embed" ProgID="Equation.DSMT4" ShapeID="_x0000_i1036" DrawAspect="Content" ObjectID="_1361268077" r:id="rId28"/>
        </w:object>
      </w:r>
      <w:r>
        <w:t xml:space="preserve">. </w:t>
      </w:r>
    </w:p>
    <w:p w:rsidR="00B82B2C" w:rsidRDefault="00B82B2C" w:rsidP="00B82B2C">
      <w:pPr>
        <w:pStyle w:val="MTDisplayEquation"/>
      </w:pPr>
      <w:r>
        <w:tab/>
      </w:r>
      <w:r w:rsidRPr="00B82B2C">
        <w:rPr>
          <w:position w:val="-14"/>
        </w:rPr>
        <w:object w:dxaOrig="2980" w:dyaOrig="400">
          <v:shape id="_x0000_i1037" type="#_x0000_t75" style="width:149pt;height:20.05pt" o:ole="">
            <v:imagedata r:id="rId29" o:title=""/>
          </v:shape>
          <o:OLEObject Type="Embed" ProgID="Equation.DSMT4" ShapeID="_x0000_i1037" DrawAspect="Content" ObjectID="_1361268078"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727B63">
          <w:rPr>
            <w:noProof/>
          </w:rPr>
          <w:instrText>1</w:instrText>
        </w:r>
      </w:fldSimple>
      <w:r>
        <w:instrText>.</w:instrText>
      </w:r>
      <w:fldSimple w:instr=" SEQ MTEqn \c \* Arabic \* MERGEFORMAT ">
        <w:r w:rsidR="00727B63">
          <w:rPr>
            <w:noProof/>
          </w:rPr>
          <w:instrText>3</w:instrText>
        </w:r>
      </w:fldSimple>
      <w:r>
        <w:instrText>)</w:instrText>
      </w:r>
      <w:r>
        <w:fldChar w:fldCharType="end"/>
      </w:r>
    </w:p>
    <w:p w:rsidR="00B82B2C" w:rsidRDefault="005457FB">
      <w:r>
        <w:t>La diferencia de fase entre estos puntos será igual a la diferencia de caminos ópticos multiplicada por el número de onda.</w:t>
      </w:r>
      <w:r w:rsidR="00F55B48">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F55B48">
        <w:fldChar w:fldCharType="separate"/>
      </w:r>
      <w:r w:rsidR="00F55B48">
        <w:rPr>
          <w:noProof/>
        </w:rPr>
        <w:t>[</w:t>
      </w:r>
      <w:hyperlink w:anchor="_ENREF_1" w:tooltip="Gåsvik, 2002 #1" w:history="1">
        <w:r w:rsidR="00F55B48">
          <w:rPr>
            <w:noProof/>
          </w:rPr>
          <w:t>1</w:t>
        </w:r>
      </w:hyperlink>
      <w:r w:rsidR="00F55B48">
        <w:rPr>
          <w:noProof/>
        </w:rPr>
        <w:t>]</w:t>
      </w:r>
      <w:r w:rsidR="00F55B48">
        <w:fldChar w:fldCharType="end"/>
      </w:r>
    </w:p>
    <w:p w:rsidR="005457FB" w:rsidRDefault="006E0ECA" w:rsidP="006E0ECA">
      <w:pPr>
        <w:pStyle w:val="Ttulo3"/>
      </w:pPr>
      <w:r>
        <w:t>Interferencia</w:t>
      </w:r>
    </w:p>
    <w:p w:rsidR="006E0ECA" w:rsidRDefault="006E0ECA" w:rsidP="006E0ECA">
      <w:r>
        <w:t xml:space="preserve">Si tenemos dos ondas planas que inciden en un mismo detector y escribimos los campos eléctricos en notación compleja tal que </w:t>
      </w:r>
    </w:p>
    <w:p w:rsidR="006E0ECA" w:rsidRDefault="006E0ECA" w:rsidP="006E0ECA">
      <w:pPr>
        <w:pStyle w:val="MTDisplayEquation"/>
      </w:pPr>
      <w:r>
        <w:tab/>
      </w:r>
      <w:r w:rsidRPr="006E0ECA">
        <w:rPr>
          <w:position w:val="-32"/>
        </w:rPr>
        <w:object w:dxaOrig="1100" w:dyaOrig="760">
          <v:shape id="_x0000_i1038" type="#_x0000_t75" style="width:55.1pt;height:38.2pt" o:ole="">
            <v:imagedata r:id="rId31" o:title=""/>
          </v:shape>
          <o:OLEObject Type="Embed" ProgID="Equation.DSMT4" ShapeID="_x0000_i1038" DrawAspect="Content" ObjectID="_1361268079" r:id="rId3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0" type="#_x0000_t75" style="width:224.75pt;height:21.9pt" o:ole="">
            <v:imagedata r:id="rId33" o:title=""/>
          </v:shape>
          <o:OLEObject Type="Embed" ProgID="Equation.DSMT4" ShapeID="_x0000_i1040" DrawAspect="Content" ObjectID="_1361268080" r:id="rId34"/>
        </w:object>
      </w:r>
    </w:p>
    <w:p w:rsidR="006E0ECA" w:rsidRDefault="006E0ECA" w:rsidP="006E0ECA">
      <w:pPr>
        <w:pStyle w:val="MTDisplayEquation"/>
      </w:pPr>
      <w:r>
        <w:lastRenderedPageBreak/>
        <w:tab/>
      </w:r>
      <w:r w:rsidRPr="006E0ECA">
        <w:rPr>
          <w:position w:val="-14"/>
        </w:rPr>
        <w:object w:dxaOrig="2840" w:dyaOrig="420">
          <v:shape id="_x0000_i1039" type="#_x0000_t75" style="width:142.1pt;height:21.3pt" o:ole="">
            <v:imagedata r:id="rId35" o:title=""/>
          </v:shape>
          <o:OLEObject Type="Embed" ProgID="Equation.DSMT4" ShapeID="_x0000_i1039" DrawAspect="Content" ObjectID="_1361268081"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884393"/>
      <w:r>
        <w:instrText>(</w:instrText>
      </w:r>
      <w:fldSimple w:instr=" SEQ MTSec \c \* Arabic \* MERGEFORMAT ">
        <w:r w:rsidR="00727B63">
          <w:rPr>
            <w:noProof/>
          </w:rPr>
          <w:instrText>1</w:instrText>
        </w:r>
      </w:fldSimple>
      <w:r>
        <w:instrText>.</w:instrText>
      </w:r>
      <w:fldSimple w:instr=" SEQ MTEqn \c \* Arabic \* MERGEFORMAT ">
        <w:r w:rsidR="00727B63">
          <w:rPr>
            <w:noProof/>
          </w:rPr>
          <w:instrText>4</w:instrText>
        </w:r>
      </w:fldSimple>
      <w:r>
        <w:instrText>)</w:instrText>
      </w:r>
      <w:bookmarkEnd w:id="0"/>
      <w:r>
        <w:fldChar w:fldCharType="end"/>
      </w:r>
    </w:p>
    <w:p w:rsidR="006E0ECA" w:rsidRPr="005457FB" w:rsidRDefault="006E0ECA" w:rsidP="00727B63">
      <w:proofErr w:type="spellStart"/>
      <w:r>
        <w:t>Donde</w:t>
      </w:r>
      <w:proofErr w:type="spellEnd"/>
      <w:r>
        <w:t xml:space="preserve"> </w:t>
      </w:r>
      <w:r w:rsidRPr="006E0ECA">
        <w:rPr>
          <w:position w:val="-12"/>
        </w:rPr>
        <w:object w:dxaOrig="1180" w:dyaOrig="360">
          <v:shape id="_x0000_i1041" type="#_x0000_t75" style="width:58.85pt;height:18.15pt" o:ole="">
            <v:imagedata r:id="rId37" o:title=""/>
          </v:shape>
          <o:OLEObject Type="Embed" ProgID="Equation.DSMT4" ShapeID="_x0000_i1041" DrawAspect="Content" ObjectID="_1361268082" r:id="rId38"/>
        </w:object>
      </w:r>
      <w:r w:rsidR="00727B63">
        <w:t xml:space="preserve">. De la ecuación </w:t>
      </w:r>
      <w:r w:rsidR="00727B63">
        <w:fldChar w:fldCharType="begin"/>
      </w:r>
      <w:r w:rsidR="00727B63">
        <w:instrText xml:space="preserve"> GOTOBUTTON ZEqnNum884393  \* MERGEFORMAT </w:instrText>
      </w:r>
      <w:r w:rsidR="00727B63">
        <w:fldChar w:fldCharType="begin"/>
      </w:r>
      <w:r w:rsidR="00727B63">
        <w:instrText xml:space="preserve"> REF ZEqnNum884393 \* Charformat \! \* MERGEFORMAT </w:instrText>
      </w:r>
      <w:r w:rsidR="00727B63">
        <w:fldChar w:fldCharType="separate"/>
      </w:r>
      <w:r w:rsidR="00727B63">
        <w:instrText>(1.4)</w:instrText>
      </w:r>
      <w:r w:rsidR="00727B63">
        <w:fldChar w:fldCharType="end"/>
      </w:r>
      <w:r w:rsidR="00727B63">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t xml:space="preserve"> </w:t>
      </w:r>
      <w:r w:rsidR="00F55B48">
        <w:fldChar w:fldCharType="begin"/>
      </w:r>
      <w:r w:rsidR="00F55B48">
        <w:instrText xml:space="preserve"> ADDIN EN.CITE &lt;EndNote&gt;&lt;Cite&gt;&lt;Author&gt;Gåsvik&lt;/Author&gt;&lt;Year&gt;2002&lt;/Year&gt;&lt;RecNum&gt;1&lt;/RecNum&gt;&lt;DisplayText&gt;[1]&lt;/DisplayText&gt;&lt;record&gt;&lt;rec-number&gt;1&lt;/rec-number&gt;&lt;foreign-keys&gt;&lt;key app="EN" db-id="pzw0z05suex5wdevaznv9ve0zzpxef5vs5pd"&gt;1&lt;/key&gt;&lt;/foreign-keys&gt;&lt;ref-type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F55B48">
        <w:fldChar w:fldCharType="separate"/>
      </w:r>
      <w:r w:rsidR="00F55B48">
        <w:rPr>
          <w:noProof/>
        </w:rPr>
        <w:t>[</w:t>
      </w:r>
      <w:hyperlink w:anchor="_ENREF_1" w:tooltip="Gåsvik, 2002 #1" w:history="1">
        <w:r w:rsidR="00F55B48">
          <w:rPr>
            <w:noProof/>
          </w:rPr>
          <w:t>1</w:t>
        </w:r>
      </w:hyperlink>
      <w:r w:rsidR="00F55B48">
        <w:rPr>
          <w:noProof/>
        </w:rPr>
        <w:t>]</w:t>
      </w:r>
      <w:r w:rsidR="00F55B48">
        <w:fldChar w:fldCharType="end"/>
      </w:r>
    </w:p>
    <w:p w:rsidR="00B82B2C" w:rsidRDefault="00B82B2C"/>
    <w:p w:rsidR="00B82B2C" w:rsidRDefault="00B82B2C"/>
    <w:p w:rsidR="00331690" w:rsidRDefault="00331690" w:rsidP="00F55B48">
      <w:pPr>
        <w:pStyle w:val="Ttulo3"/>
      </w:pPr>
      <w:r>
        <w:t>Teoría del Color</w:t>
      </w:r>
    </w:p>
    <w:p w:rsidR="00331690" w:rsidRDefault="00331690" w:rsidP="00F55B48">
      <w:pPr>
        <w:pStyle w:val="Ttulo3"/>
      </w:pPr>
      <w:r>
        <w:t>Cámaras</w:t>
      </w:r>
    </w:p>
    <w:p w:rsidR="00331690" w:rsidRDefault="00F55B48" w:rsidP="00F55B48">
      <w:pPr>
        <w:pStyle w:val="Ttulo3"/>
      </w:pPr>
      <w:r>
        <w:t>Control Adaptativo</w:t>
      </w:r>
    </w:p>
    <w:p w:rsidR="00F55B48" w:rsidRDefault="00F55B48"/>
    <w:p w:rsidR="00F55B48" w:rsidRDefault="00F55B48" w:rsidP="00F55B48">
      <w:pPr>
        <w:pStyle w:val="Ttulo2"/>
      </w:pPr>
      <w:r>
        <w:t>Bibliografía</w:t>
      </w:r>
    </w:p>
    <w:p w:rsidR="00F55B48" w:rsidRPr="00F55B48" w:rsidRDefault="00F55B48" w:rsidP="00F55B48">
      <w:pPr>
        <w:spacing w:line="240" w:lineRule="auto"/>
        <w:ind w:left="720" w:hanging="720"/>
        <w:rPr>
          <w:rFonts w:ascii="Calibri" w:hAnsi="Calibri" w:cs="Calibri"/>
          <w:noProof/>
        </w:rPr>
      </w:pPr>
      <w:r>
        <w:fldChar w:fldCharType="begin"/>
      </w:r>
      <w:r>
        <w:instrText xml:space="preserve"> ADDIN EN.REFLIST </w:instrText>
      </w:r>
      <w:r>
        <w:fldChar w:fldCharType="separate"/>
      </w:r>
      <w:bookmarkStart w:id="1" w:name="_ENREF_1"/>
      <w:r w:rsidRPr="00F55B48">
        <w:rPr>
          <w:rFonts w:ascii="Calibri" w:hAnsi="Calibri" w:cs="Calibri"/>
          <w:noProof/>
        </w:rPr>
        <w:t>1.</w:t>
      </w:r>
      <w:r w:rsidRPr="00F55B48">
        <w:rPr>
          <w:rFonts w:ascii="Calibri" w:hAnsi="Calibri" w:cs="Calibri"/>
          <w:noProof/>
        </w:rPr>
        <w:tab/>
        <w:t xml:space="preserve">Gåsvik, K.J., </w:t>
      </w:r>
      <w:r w:rsidRPr="00F55B48">
        <w:rPr>
          <w:rFonts w:ascii="Calibri" w:hAnsi="Calibri" w:cs="Calibri"/>
          <w:i/>
          <w:noProof/>
        </w:rPr>
        <w:t>Optical metrology</w:t>
      </w:r>
      <w:r w:rsidRPr="00F55B48">
        <w:rPr>
          <w:rFonts w:ascii="Calibri" w:hAnsi="Calibri" w:cs="Calibri"/>
          <w:noProof/>
        </w:rPr>
        <w:t>. 2002: J. Wiley &amp; Sons.</w:t>
      </w:r>
      <w:bookmarkEnd w:id="1"/>
    </w:p>
    <w:p w:rsidR="00F55B48" w:rsidRDefault="00F55B48" w:rsidP="00F55B48">
      <w:pPr>
        <w:spacing w:line="240" w:lineRule="auto"/>
        <w:rPr>
          <w:rFonts w:ascii="Calibri" w:hAnsi="Calibri" w:cs="Calibri"/>
          <w:noProof/>
        </w:rPr>
      </w:pPr>
    </w:p>
    <w:p w:rsidR="00331690" w:rsidRDefault="00F55B48">
      <w:r>
        <w:fldChar w:fldCharType="end"/>
      </w:r>
    </w:p>
    <w:sectPr w:rsidR="00331690" w:rsidSect="00FA7C3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zw0z05suex5wdevaznv9ve0zzpxef5vs5pd&quot;&gt;tesis&lt;record-ids&gt;&lt;item&gt;1&lt;/item&gt;&lt;/record-ids&gt;&lt;/item&gt;&lt;/Libraries&gt;"/>
  </w:docVars>
  <w:rsids>
    <w:rsidRoot w:val="00331690"/>
    <w:rsid w:val="00331690"/>
    <w:rsid w:val="005457FB"/>
    <w:rsid w:val="006750C8"/>
    <w:rsid w:val="006E0ECA"/>
    <w:rsid w:val="00727B63"/>
    <w:rsid w:val="00B82B2C"/>
    <w:rsid w:val="00EB426B"/>
    <w:rsid w:val="00EE263D"/>
    <w:rsid w:val="00F55B48"/>
    <w:rsid w:val="00F65A0A"/>
    <w:rsid w:val="00FA7C39"/>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C39"/>
  </w:style>
  <w:style w:type="paragraph" w:styleId="Ttulo2">
    <w:name w:val="heading 2"/>
    <w:basedOn w:val="Normal"/>
    <w:next w:val="Normal"/>
    <w:link w:val="Ttulo2Car"/>
    <w:uiPriority w:val="9"/>
    <w:unhideWhenUsed/>
    <w:qFormat/>
    <w:rsid w:val="006E0E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E0E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EB426B"/>
    <w:rPr>
      <w:vanish/>
      <w:color w:val="FF0000"/>
    </w:rPr>
  </w:style>
  <w:style w:type="paragraph" w:customStyle="1" w:styleId="MTDisplayEquation">
    <w:name w:val="MTDisplayEquation"/>
    <w:basedOn w:val="Normal"/>
    <w:next w:val="Normal"/>
    <w:link w:val="MTDisplayEquationCar"/>
    <w:rsid w:val="00EB426B"/>
    <w:pPr>
      <w:tabs>
        <w:tab w:val="center" w:pos="4420"/>
        <w:tab w:val="right" w:pos="8840"/>
      </w:tabs>
    </w:pPr>
  </w:style>
  <w:style w:type="character" w:customStyle="1" w:styleId="MTDisplayEquationCar">
    <w:name w:val="MTDisplayEquation Car"/>
    <w:basedOn w:val="Fuentedeprrafopredeter"/>
    <w:link w:val="MTDisplayEquation"/>
    <w:rsid w:val="00EB426B"/>
  </w:style>
  <w:style w:type="paragraph" w:styleId="Prrafodelista">
    <w:name w:val="List Paragraph"/>
    <w:basedOn w:val="Normal"/>
    <w:uiPriority w:val="34"/>
    <w:qFormat/>
    <w:rsid w:val="00B82B2C"/>
    <w:pPr>
      <w:ind w:left="720"/>
      <w:contextualSpacing/>
    </w:pPr>
  </w:style>
  <w:style w:type="character" w:customStyle="1" w:styleId="Ttulo2Car">
    <w:name w:val="Título 2 Car"/>
    <w:basedOn w:val="Fuentedeprrafopredeter"/>
    <w:link w:val="Ttulo2"/>
    <w:uiPriority w:val="9"/>
    <w:rsid w:val="006E0ECA"/>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E0ECA"/>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6E0E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unhideWhenUsed/>
    <w:rsid w:val="00F55B4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oleObject" Target="embeddings/oleObject15.bin"/><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736</Words>
  <Characters>3269</Characters>
  <Application>Microsoft Office Word</Application>
  <DocSecurity>0</DocSecurity>
  <Lines>121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3</cp:revision>
  <dcterms:created xsi:type="dcterms:W3CDTF">2011-03-10T15:49:00Z</dcterms:created>
  <dcterms:modified xsi:type="dcterms:W3CDTF">2011-03-10T17:32:00Z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Tracking">
    <vt:lpwstr>true</vt:lpwstr>
  </property>
  <property fmtid="{D5CDD505-2E9C-101B-9397-08002B2CF9AE}" pid="6" name="Google.Documents.DocumentId">
    <vt:lpwstr>1NTwyyNNZ1MqJSAqhACHCC4o3QrQQH7Kl5646fIM030I</vt:lpwstr>
  </property>
  <property fmtid="{D5CDD505-2E9C-101B-9397-08002B2CF9AE}" pid="7" name="Google.Documents.RevisionId">
    <vt:lpwstr>08681478527049269939</vt:lpwstr>
  </property>
  <property fmtid="{D5CDD505-2E9C-101B-9397-08002B2CF9AE}" pid="8" name="Google.Documents.PreviousRevisionId">
    <vt:lpwstr>01056873494255620725</vt:lpwstr>
  </property>
  <property fmtid="{D5CDD505-2E9C-101B-9397-08002B2CF9AE}" pid="9" name="Google.Documents.PluginVersion">
    <vt:lpwstr>2.0.1974.7364</vt:lpwstr>
  </property>
  <property fmtid="{D5CDD505-2E9C-101B-9397-08002B2CF9AE}" pid="10" name="Google.Documents.MergeIncapabilityFlags">
    <vt:i4>0</vt:i4>
  </property>
</Properties>
</file>