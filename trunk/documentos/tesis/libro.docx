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090" w:rsidRDefault="005C13E7" w:rsidP="00BF1090">
      <w:pPr>
        <w:pStyle w:val="Normalsininterlineado"/>
        <w:rPr>
          <w:ins w:id="0" w:author="veloz" w:date="2011-04-07T11:42:00Z"/>
        </w:rPr>
      </w:pPr>
      <w:ins w:id="1" w:author="veloz" w:date="2011-04-07T11:42:00Z">
        <w:r>
          <w:rPr>
            <w:noProof/>
            <w:lang w:eastAsia="es-VE"/>
          </w:rPr>
          <w:drawing>
            <wp:inline distT="0" distB="0" distL="0" distR="0">
              <wp:extent cx="884718" cy="584790"/>
              <wp:effectExtent l="19050" t="0" r="0" b="0"/>
              <wp:docPr id="30"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8" cstate="print"/>
                      <a:srcRect/>
                      <a:stretch>
                        <a:fillRect/>
                      </a:stretch>
                    </pic:blipFill>
                    <pic:spPr bwMode="auto">
                      <a:xfrm>
                        <a:off x="0" y="0"/>
                        <a:ext cx="884718" cy="584790"/>
                      </a:xfrm>
                      <a:prstGeom prst="rect">
                        <a:avLst/>
                      </a:prstGeom>
                      <a:noFill/>
                      <a:ln w="9525">
                        <a:noFill/>
                        <a:miter lim="800000"/>
                        <a:headEnd/>
                        <a:tailEnd/>
                      </a:ln>
                    </pic:spPr>
                  </pic:pic>
                </a:graphicData>
              </a:graphic>
            </wp:inline>
          </w:drawing>
        </w:r>
      </w:ins>
    </w:p>
    <w:p w:rsidR="00BF1090" w:rsidRDefault="00BF1090" w:rsidP="00BF1090">
      <w:pPr>
        <w:pStyle w:val="Normalsininterlineado"/>
        <w:rPr>
          <w:ins w:id="2" w:author="veloz" w:date="2011-04-07T11:42:00Z"/>
        </w:rPr>
      </w:pPr>
    </w:p>
    <w:p w:rsidR="00BF1090" w:rsidRPr="002478AB" w:rsidRDefault="00BF1090" w:rsidP="00BF1090">
      <w:pPr>
        <w:pStyle w:val="Normalsininterlineado"/>
        <w:rPr>
          <w:ins w:id="3" w:author="veloz" w:date="2011-04-07T11:42:00Z"/>
          <w:b/>
          <w:sz w:val="28"/>
          <w:szCs w:val="28"/>
        </w:rPr>
      </w:pPr>
      <w:ins w:id="4" w:author="veloz" w:date="2011-04-07T11:42:00Z">
        <w:r w:rsidRPr="002478AB">
          <w:rPr>
            <w:b/>
            <w:sz w:val="28"/>
            <w:szCs w:val="28"/>
          </w:rPr>
          <w:t>UNIVERSIDAD SIMÓN BOLÍVAR</w:t>
        </w:r>
      </w:ins>
    </w:p>
    <w:p w:rsidR="00BF1090" w:rsidRPr="002478AB" w:rsidRDefault="00BF1090" w:rsidP="00BF1090">
      <w:pPr>
        <w:pStyle w:val="Normalsininterlineado"/>
        <w:rPr>
          <w:ins w:id="5" w:author="veloz" w:date="2011-04-07T11:42:00Z"/>
          <w:sz w:val="28"/>
          <w:szCs w:val="28"/>
        </w:rPr>
      </w:pPr>
      <w:ins w:id="6" w:author="veloz" w:date="2011-04-07T11:42:00Z">
        <w:r w:rsidRPr="002478AB">
          <w:rPr>
            <w:sz w:val="28"/>
            <w:szCs w:val="28"/>
          </w:rPr>
          <w:t>DECANATO DE ESTUDIOS DE POSTGRADO</w:t>
        </w:r>
      </w:ins>
    </w:p>
    <w:p w:rsidR="00BF1090" w:rsidRPr="002478AB" w:rsidRDefault="00BF1090" w:rsidP="00BF1090">
      <w:pPr>
        <w:pStyle w:val="Normalsininterlineado"/>
        <w:rPr>
          <w:ins w:id="7" w:author="veloz" w:date="2011-04-07T11:42:00Z"/>
          <w:sz w:val="28"/>
          <w:szCs w:val="28"/>
        </w:rPr>
      </w:pPr>
      <w:ins w:id="8" w:author="veloz" w:date="2011-04-07T11:42:00Z">
        <w:r w:rsidRPr="002478AB">
          <w:rPr>
            <w:sz w:val="28"/>
            <w:szCs w:val="28"/>
          </w:rPr>
          <w:t xml:space="preserve">COORDINACIÓN DE POSTGRADO EN </w:t>
        </w:r>
        <w:r>
          <w:rPr>
            <w:sz w:val="28"/>
            <w:szCs w:val="28"/>
          </w:rPr>
          <w:t>FÍSICA</w:t>
        </w:r>
      </w:ins>
    </w:p>
    <w:p w:rsidR="00BF1090" w:rsidRPr="002478AB" w:rsidRDefault="00BF1090" w:rsidP="00BF1090">
      <w:pPr>
        <w:pStyle w:val="Normalsininterlineado"/>
        <w:rPr>
          <w:ins w:id="9" w:author="veloz" w:date="2011-04-07T11:42:00Z"/>
          <w:sz w:val="28"/>
          <w:szCs w:val="28"/>
        </w:rPr>
      </w:pPr>
      <w:ins w:id="10" w:author="veloz" w:date="2011-04-07T11:42:00Z">
        <w:r w:rsidRPr="002478AB">
          <w:rPr>
            <w:sz w:val="28"/>
            <w:szCs w:val="28"/>
          </w:rPr>
          <w:t xml:space="preserve">MAESTRÍA EN </w:t>
        </w:r>
        <w:r>
          <w:rPr>
            <w:sz w:val="28"/>
            <w:szCs w:val="28"/>
          </w:rPr>
          <w:t>FÍSICA</w:t>
        </w:r>
      </w:ins>
    </w:p>
    <w:p w:rsidR="00BF1090" w:rsidRPr="00C47D36" w:rsidRDefault="00BF1090" w:rsidP="00BF1090">
      <w:pPr>
        <w:pStyle w:val="Normalsininterlineado"/>
        <w:rPr>
          <w:ins w:id="11" w:author="veloz" w:date="2011-04-07T11:42:00Z"/>
        </w:rPr>
      </w:pPr>
    </w:p>
    <w:p w:rsidR="00BF1090" w:rsidRPr="00C47D36" w:rsidRDefault="00BF1090" w:rsidP="00BF1090">
      <w:pPr>
        <w:pStyle w:val="Normalsininterlineado"/>
        <w:rPr>
          <w:ins w:id="12" w:author="veloz" w:date="2011-04-07T11:42:00Z"/>
        </w:rPr>
      </w:pPr>
    </w:p>
    <w:p w:rsidR="00BF1090" w:rsidRDefault="00BF1090" w:rsidP="00BF1090">
      <w:pPr>
        <w:pStyle w:val="Normalsininterlineado"/>
        <w:rPr>
          <w:ins w:id="13" w:author="veloz" w:date="2011-04-07T11:42:00Z"/>
        </w:rPr>
      </w:pPr>
    </w:p>
    <w:p w:rsidR="00BF1090" w:rsidRDefault="00BF1090" w:rsidP="00BF1090">
      <w:pPr>
        <w:pStyle w:val="Normalsininterlineado"/>
        <w:rPr>
          <w:ins w:id="14" w:author="veloz" w:date="2011-04-07T11:42:00Z"/>
        </w:rPr>
      </w:pPr>
    </w:p>
    <w:p w:rsidR="00BF1090" w:rsidRPr="00C47D36" w:rsidRDefault="00BF1090" w:rsidP="00BF1090">
      <w:pPr>
        <w:pStyle w:val="Normalsininterlineado"/>
        <w:rPr>
          <w:ins w:id="15" w:author="veloz" w:date="2011-04-07T11:42:00Z"/>
        </w:rPr>
      </w:pPr>
    </w:p>
    <w:p w:rsidR="00BF1090" w:rsidRPr="00C47D36" w:rsidRDefault="00BF1090" w:rsidP="00BF1090">
      <w:pPr>
        <w:pStyle w:val="Normalsininterlineado"/>
        <w:rPr>
          <w:ins w:id="16" w:author="veloz" w:date="2011-04-07T11:42:00Z"/>
        </w:rPr>
      </w:pPr>
    </w:p>
    <w:p w:rsidR="00BF1090" w:rsidRPr="002478AB" w:rsidRDefault="00BF1090" w:rsidP="00BF1090">
      <w:pPr>
        <w:pStyle w:val="Normalsininterlineado"/>
        <w:rPr>
          <w:ins w:id="17" w:author="veloz" w:date="2011-04-07T11:42:00Z"/>
          <w:b/>
          <w:sz w:val="28"/>
          <w:szCs w:val="28"/>
        </w:rPr>
      </w:pPr>
      <w:ins w:id="18" w:author="veloz" w:date="2011-04-07T11:42:00Z">
        <w:r w:rsidRPr="002478AB">
          <w:rPr>
            <w:b/>
            <w:sz w:val="28"/>
            <w:szCs w:val="28"/>
          </w:rPr>
          <w:t>TRABAJO DE GRADO</w:t>
        </w:r>
      </w:ins>
    </w:p>
    <w:p w:rsidR="00BF1090" w:rsidRDefault="00BF1090" w:rsidP="00BF1090">
      <w:pPr>
        <w:pStyle w:val="Normalsininterlineado"/>
        <w:rPr>
          <w:ins w:id="19" w:author="veloz" w:date="2011-04-07T11:42:00Z"/>
        </w:rPr>
      </w:pPr>
    </w:p>
    <w:p w:rsidR="00BF1090" w:rsidRDefault="00BF1090" w:rsidP="00BF1090">
      <w:pPr>
        <w:pStyle w:val="Normalsininterlineado"/>
        <w:rPr>
          <w:ins w:id="20" w:author="veloz" w:date="2011-04-07T11:42:00Z"/>
        </w:rPr>
      </w:pPr>
    </w:p>
    <w:p w:rsidR="00BF1090" w:rsidRPr="00C47D36" w:rsidRDefault="00BF1090" w:rsidP="00BF1090">
      <w:pPr>
        <w:pStyle w:val="Normalsininterlineado"/>
        <w:rPr>
          <w:ins w:id="21" w:author="veloz" w:date="2011-04-07T11:42:00Z"/>
        </w:rPr>
      </w:pPr>
    </w:p>
    <w:p w:rsidR="00BF1090" w:rsidRPr="00C47D36" w:rsidRDefault="00BF1090" w:rsidP="00BF1090">
      <w:pPr>
        <w:pStyle w:val="Normalsininterlineado"/>
        <w:rPr>
          <w:ins w:id="22" w:author="veloz" w:date="2011-04-07T11:42:00Z"/>
        </w:rPr>
      </w:pPr>
    </w:p>
    <w:p w:rsidR="00BF1090" w:rsidRPr="00C47D36" w:rsidRDefault="00BF1090" w:rsidP="00BF1090">
      <w:pPr>
        <w:pStyle w:val="Normalsininterlineado"/>
        <w:rPr>
          <w:ins w:id="23" w:author="veloz" w:date="2011-04-07T11:42:00Z"/>
        </w:rPr>
      </w:pPr>
    </w:p>
    <w:p w:rsidR="00BF1090" w:rsidRPr="00C47D36" w:rsidRDefault="00BF1090" w:rsidP="00BF1090">
      <w:pPr>
        <w:pStyle w:val="Normalsininterlineado"/>
        <w:rPr>
          <w:ins w:id="24" w:author="veloz" w:date="2011-04-07T11:42:00Z"/>
        </w:rPr>
      </w:pPr>
    </w:p>
    <w:p w:rsidR="00BF1090" w:rsidRPr="00C47D36" w:rsidRDefault="00BF1090" w:rsidP="00BF1090">
      <w:pPr>
        <w:pStyle w:val="Normalsininterlineado"/>
        <w:rPr>
          <w:ins w:id="25" w:author="veloz" w:date="2011-04-07T11:42:00Z"/>
        </w:rPr>
      </w:pPr>
      <w:ins w:id="26" w:author="veloz" w:date="2011-04-07T11:47:00Z">
        <w:r>
          <w:rPr>
            <w:b/>
            <w:caps/>
            <w:kern w:val="24"/>
            <w:sz w:val="28"/>
            <w:szCs w:val="28"/>
          </w:rPr>
          <w:t>CONTROL DE VIBRACIONES MECÁNICAS EN UN SISTEMA INTERFEROMÉTRICO.</w:t>
        </w:r>
        <w:r w:rsidRPr="00C47D36">
          <w:t xml:space="preserve"> </w:t>
        </w:r>
      </w:ins>
    </w:p>
    <w:p w:rsidR="00BF1090" w:rsidRPr="00C47D36" w:rsidRDefault="00BF1090" w:rsidP="00BF1090">
      <w:pPr>
        <w:pStyle w:val="Normalsininterlineado"/>
        <w:rPr>
          <w:ins w:id="27" w:author="veloz" w:date="2011-04-07T11:42:00Z"/>
        </w:rPr>
      </w:pPr>
    </w:p>
    <w:p w:rsidR="00BF1090" w:rsidRPr="00C47D36" w:rsidRDefault="00BF1090" w:rsidP="00BF1090">
      <w:pPr>
        <w:pStyle w:val="Normalsininterlineado"/>
        <w:rPr>
          <w:ins w:id="28" w:author="veloz" w:date="2011-04-07T11:42:00Z"/>
        </w:rPr>
      </w:pPr>
    </w:p>
    <w:p w:rsidR="00BF1090" w:rsidRDefault="00BF1090" w:rsidP="00BF1090">
      <w:pPr>
        <w:pStyle w:val="Normalsininterlineado"/>
        <w:rPr>
          <w:ins w:id="29" w:author="veloz" w:date="2011-04-07T11:42:00Z"/>
        </w:rPr>
      </w:pPr>
    </w:p>
    <w:p w:rsidR="00BF1090" w:rsidRDefault="00BF1090" w:rsidP="00BF1090">
      <w:pPr>
        <w:pStyle w:val="Normalsininterlineado"/>
        <w:rPr>
          <w:ins w:id="30" w:author="veloz" w:date="2011-04-07T11:42:00Z"/>
        </w:rPr>
      </w:pPr>
    </w:p>
    <w:p w:rsidR="00BF1090" w:rsidRPr="00C47D36" w:rsidRDefault="00BF1090" w:rsidP="00BF1090">
      <w:pPr>
        <w:pStyle w:val="Normalsininterlineado"/>
        <w:rPr>
          <w:ins w:id="31" w:author="veloz" w:date="2011-04-07T11:42:00Z"/>
        </w:rPr>
      </w:pPr>
    </w:p>
    <w:p w:rsidR="00BF1090" w:rsidRPr="00C47D36" w:rsidRDefault="00BF1090" w:rsidP="00BF1090">
      <w:pPr>
        <w:pStyle w:val="Normalsininterlineado"/>
        <w:rPr>
          <w:ins w:id="32" w:author="veloz" w:date="2011-04-07T11:42:00Z"/>
        </w:rPr>
      </w:pPr>
    </w:p>
    <w:p w:rsidR="00BF1090" w:rsidRPr="00C47D36" w:rsidRDefault="00BF1090" w:rsidP="00BF1090">
      <w:pPr>
        <w:pStyle w:val="Normalsininterlineado"/>
        <w:rPr>
          <w:ins w:id="33" w:author="veloz" w:date="2011-04-07T11:42:00Z"/>
        </w:rPr>
      </w:pPr>
    </w:p>
    <w:p w:rsidR="00BF1090" w:rsidRPr="002478AB" w:rsidRDefault="00BF1090" w:rsidP="00BF1090">
      <w:pPr>
        <w:pStyle w:val="Normalsininterlineado"/>
        <w:rPr>
          <w:ins w:id="34" w:author="veloz" w:date="2011-04-07T11:42:00Z"/>
          <w:sz w:val="28"/>
          <w:szCs w:val="28"/>
        </w:rPr>
      </w:pPr>
      <w:ins w:id="35" w:author="veloz" w:date="2011-04-07T11:42:00Z">
        <w:r w:rsidRPr="002478AB">
          <w:rPr>
            <w:sz w:val="28"/>
            <w:szCs w:val="28"/>
          </w:rPr>
          <w:t>por</w:t>
        </w:r>
      </w:ins>
    </w:p>
    <w:p w:rsidR="00BF1090" w:rsidRPr="00C47D36" w:rsidRDefault="00BF1090" w:rsidP="00BF1090">
      <w:pPr>
        <w:pStyle w:val="Normalsininterlineado"/>
        <w:rPr>
          <w:ins w:id="36" w:author="veloz" w:date="2011-04-07T11:42:00Z"/>
        </w:rPr>
      </w:pPr>
    </w:p>
    <w:p w:rsidR="00BF1090" w:rsidRPr="00C47D36" w:rsidRDefault="00BF1090" w:rsidP="00BF1090">
      <w:pPr>
        <w:pStyle w:val="Normalsininterlineado"/>
        <w:rPr>
          <w:ins w:id="37" w:author="veloz" w:date="2011-04-07T11:42:00Z"/>
        </w:rPr>
      </w:pPr>
    </w:p>
    <w:p w:rsidR="00BF1090" w:rsidRPr="002478AB" w:rsidRDefault="00D76767" w:rsidP="00BF1090">
      <w:pPr>
        <w:pStyle w:val="Normalsininterlineado"/>
        <w:rPr>
          <w:ins w:id="38" w:author="veloz" w:date="2011-04-07T11:42:00Z"/>
          <w:sz w:val="28"/>
          <w:szCs w:val="28"/>
        </w:rPr>
      </w:pPr>
      <w:ins w:id="39" w:author="veloz" w:date="2012-01-17T10:35:00Z">
        <w:r>
          <w:rPr>
            <w:sz w:val="28"/>
            <w:szCs w:val="28"/>
          </w:rPr>
          <w:t>Nicolás</w:t>
        </w:r>
      </w:ins>
      <w:ins w:id="40" w:author="veloz" w:date="2011-04-07T11:42:00Z">
        <w:r w:rsidR="00BF1090">
          <w:rPr>
            <w:sz w:val="28"/>
            <w:szCs w:val="28"/>
          </w:rPr>
          <w:t xml:space="preserve"> Veloz Savino</w:t>
        </w:r>
      </w:ins>
    </w:p>
    <w:p w:rsidR="00BF1090" w:rsidRPr="00C47D36" w:rsidRDefault="00BF1090" w:rsidP="00BF1090">
      <w:pPr>
        <w:pStyle w:val="Normalsininterlineado"/>
        <w:rPr>
          <w:ins w:id="41" w:author="veloz" w:date="2011-04-07T11:42:00Z"/>
        </w:rPr>
      </w:pPr>
    </w:p>
    <w:p w:rsidR="00BF1090" w:rsidRPr="00C47D36" w:rsidRDefault="00BF1090" w:rsidP="00BF1090">
      <w:pPr>
        <w:pStyle w:val="Normalsininterlineado"/>
        <w:rPr>
          <w:ins w:id="42" w:author="veloz" w:date="2011-04-07T11:42:00Z"/>
        </w:rPr>
      </w:pPr>
    </w:p>
    <w:p w:rsidR="00BF1090" w:rsidRPr="00C47D36" w:rsidRDefault="00BF1090" w:rsidP="00BF1090">
      <w:pPr>
        <w:pStyle w:val="Normalsininterlineado"/>
        <w:rPr>
          <w:ins w:id="43" w:author="veloz" w:date="2011-04-07T11:42:00Z"/>
        </w:rPr>
      </w:pPr>
    </w:p>
    <w:p w:rsidR="00BF1090" w:rsidRDefault="00BF1090" w:rsidP="00BF1090">
      <w:pPr>
        <w:pStyle w:val="Normalsininterlineado"/>
        <w:rPr>
          <w:ins w:id="44" w:author="veloz" w:date="2011-04-07T11:42:00Z"/>
        </w:rPr>
      </w:pPr>
    </w:p>
    <w:p w:rsidR="00BF1090" w:rsidRDefault="00BF1090" w:rsidP="00BF1090">
      <w:pPr>
        <w:pStyle w:val="Normalsininterlineado"/>
        <w:rPr>
          <w:ins w:id="45" w:author="veloz" w:date="2011-04-07T11:42:00Z"/>
        </w:rPr>
      </w:pPr>
    </w:p>
    <w:p w:rsidR="00BF1090" w:rsidRDefault="00BF1090" w:rsidP="00BF1090">
      <w:pPr>
        <w:pStyle w:val="Normalsininterlineado"/>
        <w:rPr>
          <w:ins w:id="46" w:author="veloz" w:date="2011-04-07T11:42:00Z"/>
        </w:rPr>
      </w:pPr>
    </w:p>
    <w:p w:rsidR="00BF1090" w:rsidRPr="00C47D36" w:rsidRDefault="00BF1090" w:rsidP="00BF1090">
      <w:pPr>
        <w:pStyle w:val="Normalsininterlineado"/>
        <w:rPr>
          <w:ins w:id="47" w:author="veloz" w:date="2011-04-07T11:42:00Z"/>
        </w:rPr>
      </w:pPr>
    </w:p>
    <w:p w:rsidR="00BF1090" w:rsidRPr="00C47D36" w:rsidRDefault="00BF1090" w:rsidP="00BF1090">
      <w:pPr>
        <w:pStyle w:val="Normalsininterlineado"/>
        <w:rPr>
          <w:ins w:id="48" w:author="veloz" w:date="2011-04-07T11:42:00Z"/>
        </w:rPr>
      </w:pPr>
    </w:p>
    <w:p w:rsidR="00BF1090" w:rsidRPr="002478AB" w:rsidRDefault="00BF1090" w:rsidP="00BF1090">
      <w:pPr>
        <w:pStyle w:val="Normalsininterlineado"/>
        <w:rPr>
          <w:ins w:id="49" w:author="veloz" w:date="2011-04-07T11:42:00Z"/>
          <w:sz w:val="28"/>
          <w:szCs w:val="28"/>
        </w:rPr>
      </w:pPr>
      <w:ins w:id="50" w:author="veloz" w:date="2011-04-07T11:43:00Z">
        <w:r>
          <w:rPr>
            <w:sz w:val="28"/>
            <w:szCs w:val="28"/>
          </w:rPr>
          <w:t>Julio</w:t>
        </w:r>
      </w:ins>
      <w:ins w:id="51" w:author="veloz" w:date="2011-04-07T11:42:00Z">
        <w:r>
          <w:rPr>
            <w:sz w:val="28"/>
            <w:szCs w:val="28"/>
          </w:rPr>
          <w:t xml:space="preserve"> 201</w:t>
        </w:r>
      </w:ins>
      <w:ins w:id="52" w:author="veloz" w:date="2011-04-07T11:43:00Z">
        <w:r>
          <w:rPr>
            <w:sz w:val="28"/>
            <w:szCs w:val="28"/>
          </w:rPr>
          <w:t>1</w:t>
        </w:r>
      </w:ins>
    </w:p>
    <w:p w:rsidR="00BF1090" w:rsidRPr="002478AB" w:rsidRDefault="00BF1090" w:rsidP="00BF1090">
      <w:pPr>
        <w:pStyle w:val="Normalsininterlineado"/>
        <w:rPr>
          <w:ins w:id="53" w:author="veloz" w:date="2011-04-07T11:42:00Z"/>
          <w:sz w:val="28"/>
          <w:szCs w:val="28"/>
        </w:rPr>
        <w:sectPr w:rsidR="00BF1090" w:rsidRPr="002478AB" w:rsidSect="00BF1090">
          <w:headerReference w:type="default" r:id="rId9"/>
          <w:footerReference w:type="even" r:id="rId10"/>
          <w:footerReference w:type="default" r:id="rId11"/>
          <w:pgSz w:w="12240" w:h="15840" w:code="1"/>
          <w:pgMar w:top="964" w:right="1701" w:bottom="1588" w:left="1701" w:header="709" w:footer="709" w:gutter="0"/>
          <w:cols w:space="708"/>
          <w:docGrid w:linePitch="360"/>
        </w:sectPr>
      </w:pPr>
    </w:p>
    <w:p w:rsidR="00BF1090" w:rsidRDefault="005C13E7" w:rsidP="00BF1090">
      <w:pPr>
        <w:pStyle w:val="Normalsininterlineado"/>
        <w:rPr>
          <w:ins w:id="54" w:author="veloz" w:date="2011-04-07T11:42:00Z"/>
        </w:rPr>
      </w:pPr>
      <w:ins w:id="55" w:author="veloz" w:date="2011-04-07T11:42:00Z">
        <w:r>
          <w:rPr>
            <w:noProof/>
            <w:lang w:eastAsia="es-VE"/>
          </w:rPr>
          <w:lastRenderedPageBreak/>
          <w:drawing>
            <wp:inline distT="0" distB="0" distL="0" distR="0">
              <wp:extent cx="880281" cy="586854"/>
              <wp:effectExtent l="19050" t="0" r="0" b="0"/>
              <wp:docPr id="28"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8"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56" w:author="veloz" w:date="2011-04-07T11:42:00Z"/>
        </w:rPr>
      </w:pPr>
    </w:p>
    <w:p w:rsidR="00BF1090" w:rsidRPr="00051699" w:rsidRDefault="00BF1090" w:rsidP="00BF1090">
      <w:pPr>
        <w:pStyle w:val="Normalsininterlineado"/>
        <w:rPr>
          <w:ins w:id="57" w:author="veloz" w:date="2011-04-07T11:42:00Z"/>
          <w:b/>
        </w:rPr>
      </w:pPr>
      <w:ins w:id="58" w:author="veloz" w:date="2011-04-07T11:42:00Z">
        <w:r w:rsidRPr="00051699">
          <w:rPr>
            <w:b/>
          </w:rPr>
          <w:t>UNIVERSIDAD SIMÓN BOLÍVAR</w:t>
        </w:r>
      </w:ins>
    </w:p>
    <w:p w:rsidR="00BF1090" w:rsidRPr="00051699" w:rsidRDefault="00BF1090" w:rsidP="00BF1090">
      <w:pPr>
        <w:pStyle w:val="Normalsininterlineado"/>
        <w:rPr>
          <w:ins w:id="59" w:author="veloz" w:date="2011-04-07T11:42:00Z"/>
        </w:rPr>
      </w:pPr>
      <w:ins w:id="60" w:author="veloz" w:date="2011-04-07T11:42:00Z">
        <w:r w:rsidRPr="00051699">
          <w:t>DECANATO DE ESTUDIOS DE POSTGRADO</w:t>
        </w:r>
      </w:ins>
    </w:p>
    <w:p w:rsidR="00BF1090" w:rsidRPr="00051699" w:rsidRDefault="00BF1090" w:rsidP="00BF1090">
      <w:pPr>
        <w:pStyle w:val="Normalsininterlineado"/>
        <w:rPr>
          <w:ins w:id="61" w:author="veloz" w:date="2011-04-07T11:42:00Z"/>
        </w:rPr>
      </w:pPr>
      <w:ins w:id="62" w:author="veloz" w:date="2011-04-07T11:42:00Z">
        <w:r w:rsidRPr="00051699">
          <w:t xml:space="preserve">COORDINACIÓN DE POSTGRADO EN </w:t>
        </w:r>
      </w:ins>
      <w:ins w:id="63" w:author="veloz" w:date="2011-04-07T11:43:00Z">
        <w:r>
          <w:t>FÍSICA</w:t>
        </w:r>
      </w:ins>
    </w:p>
    <w:p w:rsidR="00BF1090" w:rsidRPr="00051699" w:rsidRDefault="00BF1090" w:rsidP="00BF1090">
      <w:pPr>
        <w:pStyle w:val="Normalsininterlineado"/>
        <w:rPr>
          <w:ins w:id="64" w:author="veloz" w:date="2011-04-07T11:42:00Z"/>
        </w:rPr>
      </w:pPr>
      <w:ins w:id="65" w:author="veloz" w:date="2011-04-07T11:42:00Z">
        <w:r w:rsidRPr="00051699">
          <w:t xml:space="preserve">MAESTRÍA EN </w:t>
        </w:r>
      </w:ins>
      <w:ins w:id="66" w:author="veloz" w:date="2011-04-07T11:43:00Z">
        <w:r>
          <w:t>FÍSICA</w:t>
        </w:r>
      </w:ins>
    </w:p>
    <w:p w:rsidR="00BF1090" w:rsidRPr="00051699" w:rsidRDefault="00BF1090" w:rsidP="00BF1090">
      <w:pPr>
        <w:pStyle w:val="Normalsininterlineado"/>
        <w:rPr>
          <w:ins w:id="67" w:author="veloz" w:date="2011-04-07T11:42:00Z"/>
        </w:rPr>
      </w:pPr>
    </w:p>
    <w:p w:rsidR="00BF1090" w:rsidRPr="00051699" w:rsidRDefault="00BF1090" w:rsidP="00BF1090">
      <w:pPr>
        <w:pStyle w:val="Normalsininterlineado"/>
        <w:rPr>
          <w:ins w:id="68" w:author="veloz" w:date="2011-04-07T11:42:00Z"/>
        </w:rPr>
      </w:pPr>
    </w:p>
    <w:p w:rsidR="00BF1090" w:rsidRPr="00051699" w:rsidRDefault="00BF1090" w:rsidP="00BF1090">
      <w:pPr>
        <w:pStyle w:val="Normalsininterlineado"/>
        <w:rPr>
          <w:ins w:id="69" w:author="veloz" w:date="2011-04-07T11:42:00Z"/>
        </w:rPr>
      </w:pPr>
    </w:p>
    <w:p w:rsidR="00BF1090" w:rsidRPr="00051699" w:rsidRDefault="00BF1090" w:rsidP="00BF1090">
      <w:pPr>
        <w:pStyle w:val="Normalsininterlineado"/>
        <w:rPr>
          <w:ins w:id="70" w:author="veloz" w:date="2011-04-07T11:42:00Z"/>
          <w:b/>
          <w:caps/>
          <w:sz w:val="28"/>
          <w:szCs w:val="28"/>
        </w:rPr>
      </w:pPr>
      <w:ins w:id="71" w:author="veloz" w:date="2011-04-07T11:47:00Z">
        <w:r>
          <w:rPr>
            <w:b/>
            <w:caps/>
            <w:kern w:val="24"/>
            <w:sz w:val="28"/>
            <w:szCs w:val="28"/>
          </w:rPr>
          <w:t>CONTROL DE VIBRACIONES MECÁNICAS EN UN SISTEMA INTERFEROMÉTRICO.</w:t>
        </w:r>
      </w:ins>
    </w:p>
    <w:p w:rsidR="00BF1090" w:rsidRPr="00051699" w:rsidRDefault="00BF1090" w:rsidP="00BF1090">
      <w:pPr>
        <w:pStyle w:val="Normalsininterlineado"/>
        <w:rPr>
          <w:ins w:id="72" w:author="veloz" w:date="2011-04-07T11:42:00Z"/>
        </w:rPr>
      </w:pPr>
    </w:p>
    <w:p w:rsidR="00BF1090" w:rsidRPr="00051699" w:rsidRDefault="00BF1090" w:rsidP="00BF1090">
      <w:pPr>
        <w:pStyle w:val="Normalsininterlineado"/>
        <w:rPr>
          <w:ins w:id="73" w:author="veloz" w:date="2011-04-07T11:42:00Z"/>
        </w:rPr>
      </w:pPr>
    </w:p>
    <w:p w:rsidR="00BF1090" w:rsidRPr="00051699" w:rsidRDefault="00BF1090" w:rsidP="00BF1090">
      <w:pPr>
        <w:pStyle w:val="Normalsininterlineado"/>
        <w:rPr>
          <w:ins w:id="74" w:author="veloz" w:date="2011-04-07T11:42:00Z"/>
        </w:rPr>
      </w:pPr>
    </w:p>
    <w:p w:rsidR="00BF1090" w:rsidRPr="00051699" w:rsidRDefault="00BF1090" w:rsidP="00BF1090">
      <w:pPr>
        <w:pStyle w:val="Normalsininterlineado"/>
        <w:rPr>
          <w:ins w:id="75" w:author="veloz" w:date="2011-04-07T11:42:00Z"/>
        </w:rPr>
      </w:pPr>
    </w:p>
    <w:p w:rsidR="00BF1090" w:rsidRPr="00051699" w:rsidRDefault="00BF1090" w:rsidP="00BF1090">
      <w:pPr>
        <w:pStyle w:val="Normalsininterlineado"/>
        <w:rPr>
          <w:ins w:id="76" w:author="veloz" w:date="2011-04-07T11:42:00Z"/>
        </w:rPr>
      </w:pPr>
      <w:ins w:id="77" w:author="veloz" w:date="2011-04-07T11:42:00Z">
        <w:r w:rsidRPr="00051699">
          <w:t>Trabajo de Grado presentado a la Universidad Simón Bolívar por</w:t>
        </w:r>
      </w:ins>
    </w:p>
    <w:p w:rsidR="00BF1090" w:rsidRPr="00051699" w:rsidRDefault="00BF1090" w:rsidP="00BF1090">
      <w:pPr>
        <w:pStyle w:val="Normalsininterlineado"/>
        <w:rPr>
          <w:ins w:id="78" w:author="veloz" w:date="2011-04-07T11:42:00Z"/>
        </w:rPr>
      </w:pPr>
    </w:p>
    <w:p w:rsidR="00BF1090" w:rsidRPr="00051699" w:rsidRDefault="00BF1090" w:rsidP="00BF1090">
      <w:pPr>
        <w:pStyle w:val="Normalsininterlineado"/>
        <w:rPr>
          <w:ins w:id="79" w:author="veloz" w:date="2011-04-07T11:42:00Z"/>
        </w:rPr>
      </w:pPr>
    </w:p>
    <w:p w:rsidR="00BF1090" w:rsidRPr="00051699" w:rsidRDefault="00BF1090" w:rsidP="00BF1090">
      <w:pPr>
        <w:pStyle w:val="Normalsininterlineado"/>
        <w:rPr>
          <w:ins w:id="80" w:author="veloz" w:date="2011-04-07T11:42:00Z"/>
        </w:rPr>
      </w:pPr>
    </w:p>
    <w:p w:rsidR="00BF1090" w:rsidRPr="00051699" w:rsidRDefault="00D76767" w:rsidP="00BF1090">
      <w:pPr>
        <w:pStyle w:val="Normalsininterlineado"/>
        <w:rPr>
          <w:ins w:id="81" w:author="veloz" w:date="2011-04-07T11:42:00Z"/>
          <w:b/>
        </w:rPr>
      </w:pPr>
      <w:ins w:id="82" w:author="veloz" w:date="2012-01-17T10:35:00Z">
        <w:r>
          <w:rPr>
            <w:b/>
          </w:rPr>
          <w:t>Nicolás</w:t>
        </w:r>
      </w:ins>
      <w:ins w:id="83" w:author="veloz" w:date="2011-04-07T11:47:00Z">
        <w:r w:rsidR="0091587C">
          <w:rPr>
            <w:b/>
          </w:rPr>
          <w:t xml:space="preserve"> Veloz Savino</w:t>
        </w:r>
      </w:ins>
    </w:p>
    <w:p w:rsidR="00BF1090" w:rsidRPr="00051699" w:rsidRDefault="00BF1090" w:rsidP="00BF1090">
      <w:pPr>
        <w:pStyle w:val="Normalsininterlineado"/>
        <w:rPr>
          <w:ins w:id="84" w:author="veloz" w:date="2011-04-07T11:42:00Z"/>
        </w:rPr>
      </w:pPr>
    </w:p>
    <w:p w:rsidR="00BF1090" w:rsidRPr="00051699" w:rsidRDefault="00BF1090" w:rsidP="00BF1090">
      <w:pPr>
        <w:pStyle w:val="Normalsininterlineado"/>
        <w:rPr>
          <w:ins w:id="85" w:author="veloz" w:date="2011-04-07T11:42:00Z"/>
        </w:rPr>
      </w:pPr>
    </w:p>
    <w:p w:rsidR="00BF1090" w:rsidRPr="00051699" w:rsidRDefault="00BF1090" w:rsidP="00BF1090">
      <w:pPr>
        <w:pStyle w:val="Normalsininterlineado"/>
        <w:rPr>
          <w:ins w:id="86" w:author="veloz" w:date="2011-04-07T11:42:00Z"/>
        </w:rPr>
      </w:pPr>
    </w:p>
    <w:p w:rsidR="00BF1090" w:rsidRPr="00051699" w:rsidRDefault="00D76767" w:rsidP="00BF1090">
      <w:pPr>
        <w:pStyle w:val="Normalsininterlineado"/>
        <w:rPr>
          <w:ins w:id="87" w:author="veloz" w:date="2011-04-07T11:42:00Z"/>
        </w:rPr>
      </w:pPr>
      <w:ins w:id="88" w:author="veloz" w:date="2012-01-17T10:36:00Z">
        <w:r>
          <w:t>Como</w:t>
        </w:r>
      </w:ins>
      <w:ins w:id="89" w:author="veloz" w:date="2011-04-07T11:42:00Z">
        <w:r w:rsidR="00BF1090" w:rsidRPr="00051699">
          <w:t xml:space="preserve"> requisito parcial para optar al grado académico de</w:t>
        </w:r>
      </w:ins>
    </w:p>
    <w:p w:rsidR="00BF1090" w:rsidRPr="00051699" w:rsidRDefault="00BF1090" w:rsidP="00BF1090">
      <w:pPr>
        <w:pStyle w:val="Normalsininterlineado"/>
        <w:rPr>
          <w:ins w:id="90" w:author="veloz" w:date="2011-04-07T11:42:00Z"/>
        </w:rPr>
      </w:pPr>
    </w:p>
    <w:p w:rsidR="00BF1090" w:rsidRPr="00051699" w:rsidRDefault="00BF1090" w:rsidP="00BF1090">
      <w:pPr>
        <w:pStyle w:val="Normalsininterlineado"/>
        <w:rPr>
          <w:ins w:id="91" w:author="veloz" w:date="2011-04-07T11:42:00Z"/>
        </w:rPr>
      </w:pPr>
    </w:p>
    <w:p w:rsidR="00BF1090" w:rsidRPr="00051699" w:rsidRDefault="00BF1090" w:rsidP="00BF1090">
      <w:pPr>
        <w:pStyle w:val="Normalsininterlineado"/>
        <w:rPr>
          <w:ins w:id="92" w:author="veloz" w:date="2011-04-07T11:42:00Z"/>
        </w:rPr>
      </w:pPr>
    </w:p>
    <w:p w:rsidR="00BF1090" w:rsidRPr="00051699" w:rsidRDefault="00BF1090" w:rsidP="00BF1090">
      <w:pPr>
        <w:pStyle w:val="Normalsininterlineado"/>
        <w:rPr>
          <w:ins w:id="93" w:author="veloz" w:date="2011-04-07T11:42:00Z"/>
          <w:b/>
        </w:rPr>
      </w:pPr>
      <w:ins w:id="94" w:author="veloz" w:date="2011-04-07T11:42:00Z">
        <w:r w:rsidRPr="00051699">
          <w:rPr>
            <w:b/>
          </w:rPr>
          <w:t xml:space="preserve">Magister en </w:t>
        </w:r>
      </w:ins>
      <w:ins w:id="95" w:author="veloz" w:date="2011-04-07T11:47:00Z">
        <w:r w:rsidR="0091587C">
          <w:rPr>
            <w:b/>
          </w:rPr>
          <w:t>Física</w:t>
        </w:r>
      </w:ins>
    </w:p>
    <w:p w:rsidR="00BF1090" w:rsidRPr="00051699" w:rsidRDefault="00BF1090" w:rsidP="00BF1090">
      <w:pPr>
        <w:pStyle w:val="Normalsininterlineado"/>
        <w:rPr>
          <w:ins w:id="96" w:author="veloz" w:date="2011-04-07T11:42:00Z"/>
        </w:rPr>
      </w:pPr>
    </w:p>
    <w:p w:rsidR="00BF1090" w:rsidRDefault="00BF1090" w:rsidP="00BF1090">
      <w:pPr>
        <w:pStyle w:val="Normalsininterlineado"/>
        <w:rPr>
          <w:ins w:id="97" w:author="veloz" w:date="2011-04-07T11:42:00Z"/>
        </w:rPr>
      </w:pPr>
    </w:p>
    <w:p w:rsidR="00BF1090" w:rsidRPr="00051699" w:rsidRDefault="00BF1090" w:rsidP="00BF1090">
      <w:pPr>
        <w:pStyle w:val="Normalsininterlineado"/>
        <w:rPr>
          <w:ins w:id="98" w:author="veloz" w:date="2011-04-07T11:42:00Z"/>
        </w:rPr>
      </w:pPr>
    </w:p>
    <w:p w:rsidR="00BF1090" w:rsidRPr="00051699" w:rsidRDefault="00BF1090" w:rsidP="00BF1090">
      <w:pPr>
        <w:pStyle w:val="Normalsininterlineado"/>
        <w:rPr>
          <w:ins w:id="99" w:author="veloz" w:date="2011-04-07T11:42:00Z"/>
        </w:rPr>
      </w:pPr>
    </w:p>
    <w:p w:rsidR="00BF1090" w:rsidRPr="00051699" w:rsidRDefault="00BF1090" w:rsidP="00BF1090">
      <w:pPr>
        <w:pStyle w:val="Normalsininterlineado"/>
        <w:rPr>
          <w:ins w:id="100" w:author="veloz" w:date="2011-04-07T11:42:00Z"/>
        </w:rPr>
      </w:pPr>
      <w:ins w:id="101" w:author="veloz" w:date="2011-04-07T11:42:00Z">
        <w:r w:rsidRPr="00051699">
          <w:t>Con la asesoría de</w:t>
        </w:r>
      </w:ins>
      <w:ins w:id="102" w:author="veloz" w:date="2011-04-07T11:47:00Z">
        <w:r w:rsidR="0091587C">
          <w:t>l</w:t>
        </w:r>
      </w:ins>
      <w:ins w:id="103" w:author="veloz" w:date="2011-04-07T11:42:00Z">
        <w:r w:rsidRPr="00051699">
          <w:t xml:space="preserve"> profesor</w:t>
        </w:r>
      </w:ins>
    </w:p>
    <w:p w:rsidR="00BF1090" w:rsidRDefault="00BF1090" w:rsidP="00BF1090">
      <w:pPr>
        <w:pStyle w:val="Normalsininterlineado"/>
        <w:rPr>
          <w:ins w:id="104" w:author="veloz" w:date="2011-04-07T11:42:00Z"/>
        </w:rPr>
      </w:pPr>
    </w:p>
    <w:p w:rsidR="00BF1090" w:rsidRPr="00051699" w:rsidRDefault="00BF1090" w:rsidP="00BF1090">
      <w:pPr>
        <w:pStyle w:val="Normalsininterlineado"/>
        <w:rPr>
          <w:ins w:id="105" w:author="veloz" w:date="2011-04-07T11:42:00Z"/>
        </w:rPr>
      </w:pPr>
    </w:p>
    <w:p w:rsidR="00BF1090" w:rsidRPr="00051699" w:rsidRDefault="00BF1090" w:rsidP="00BF1090">
      <w:pPr>
        <w:pStyle w:val="Normalsininterlineado"/>
        <w:rPr>
          <w:ins w:id="106" w:author="veloz" w:date="2011-04-07T11:42:00Z"/>
        </w:rPr>
      </w:pPr>
    </w:p>
    <w:p w:rsidR="00BF1090" w:rsidRPr="00051699" w:rsidRDefault="0091587C" w:rsidP="00BF1090">
      <w:pPr>
        <w:pStyle w:val="Normalsininterlineado"/>
        <w:rPr>
          <w:ins w:id="107" w:author="veloz" w:date="2011-04-07T11:42:00Z"/>
        </w:rPr>
      </w:pPr>
      <w:ins w:id="108" w:author="veloz" w:date="2011-04-07T11:47:00Z">
        <w:r>
          <w:t>Rafael</w:t>
        </w:r>
      </w:ins>
      <w:ins w:id="109" w:author="veloz" w:date="2011-04-07T11:42:00Z">
        <w:r w:rsidR="00BF1090" w:rsidRPr="00051699">
          <w:t xml:space="preserve"> </w:t>
        </w:r>
      </w:ins>
      <w:ins w:id="110" w:author="veloz" w:date="2011-04-07T11:48:00Z">
        <w:r>
          <w:t>Escalona</w:t>
        </w:r>
      </w:ins>
    </w:p>
    <w:p w:rsidR="00BF1090" w:rsidRDefault="00BF1090" w:rsidP="00BF1090">
      <w:pPr>
        <w:pStyle w:val="Normalsininterlineado"/>
        <w:rPr>
          <w:ins w:id="111" w:author="veloz" w:date="2011-04-07T11:42:00Z"/>
        </w:rPr>
      </w:pPr>
    </w:p>
    <w:p w:rsidR="00BF1090" w:rsidRPr="00051699" w:rsidRDefault="00BF1090" w:rsidP="00BF1090">
      <w:pPr>
        <w:pStyle w:val="Normalsininterlineado"/>
        <w:rPr>
          <w:ins w:id="112" w:author="veloz" w:date="2011-04-07T11:42:00Z"/>
        </w:rPr>
      </w:pPr>
    </w:p>
    <w:p w:rsidR="00BF1090" w:rsidRPr="00051699" w:rsidRDefault="00BF1090" w:rsidP="00BF1090">
      <w:pPr>
        <w:pStyle w:val="Normalsininterlineado"/>
        <w:rPr>
          <w:ins w:id="113" w:author="veloz" w:date="2011-04-07T11:42:00Z"/>
        </w:rPr>
      </w:pPr>
    </w:p>
    <w:p w:rsidR="00BF1090" w:rsidRDefault="00BF1090" w:rsidP="00BF1090">
      <w:pPr>
        <w:pStyle w:val="Normalsininterlineado"/>
        <w:rPr>
          <w:ins w:id="114" w:author="veloz" w:date="2011-04-07T11:42:00Z"/>
        </w:rPr>
      </w:pPr>
    </w:p>
    <w:p w:rsidR="00BF1090" w:rsidRPr="00051699" w:rsidRDefault="00BF1090" w:rsidP="00BF1090">
      <w:pPr>
        <w:pStyle w:val="Normalsininterlineado"/>
        <w:rPr>
          <w:ins w:id="115" w:author="veloz" w:date="2011-04-07T11:42:00Z"/>
        </w:rPr>
      </w:pPr>
    </w:p>
    <w:p w:rsidR="00BF1090" w:rsidRPr="00051699" w:rsidRDefault="0091587C" w:rsidP="00BF1090">
      <w:pPr>
        <w:pStyle w:val="Normalsininterlineado"/>
        <w:rPr>
          <w:ins w:id="116" w:author="veloz" w:date="2011-04-07T11:42:00Z"/>
        </w:rPr>
      </w:pPr>
      <w:ins w:id="117" w:author="veloz" w:date="2011-04-07T11:48:00Z">
        <w:r>
          <w:t>Julio</w:t>
        </w:r>
      </w:ins>
      <w:ins w:id="118" w:author="veloz" w:date="2011-04-07T11:42:00Z">
        <w:r>
          <w:t xml:space="preserve"> 201</w:t>
        </w:r>
      </w:ins>
      <w:ins w:id="119" w:author="veloz" w:date="2011-04-07T11:48:00Z">
        <w:r>
          <w:t>1</w:t>
        </w:r>
      </w:ins>
      <w:ins w:id="120" w:author="veloz" w:date="2011-04-07T11:42:00Z">
        <w:r w:rsidR="00BF1090" w:rsidRPr="00051699">
          <w:br w:type="page"/>
        </w:r>
      </w:ins>
    </w:p>
    <w:p w:rsidR="00BF1090" w:rsidRDefault="005C13E7" w:rsidP="00BF1090">
      <w:pPr>
        <w:pStyle w:val="Normalsininterlineado"/>
        <w:rPr>
          <w:ins w:id="121" w:author="veloz" w:date="2011-04-07T11:42:00Z"/>
        </w:rPr>
      </w:pPr>
      <w:ins w:id="122" w:author="veloz" w:date="2011-04-07T11:42:00Z">
        <w:r>
          <w:rPr>
            <w:noProof/>
            <w:lang w:eastAsia="es-VE"/>
          </w:rPr>
          <w:lastRenderedPageBreak/>
          <w:drawing>
            <wp:inline distT="0" distB="0" distL="0" distR="0">
              <wp:extent cx="880281" cy="586854"/>
              <wp:effectExtent l="19050" t="0" r="0" b="0"/>
              <wp:docPr id="33"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8"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123" w:author="veloz" w:date="2011-04-07T11:42:00Z"/>
        </w:rPr>
      </w:pPr>
    </w:p>
    <w:p w:rsidR="00BF1090" w:rsidRPr="00051699" w:rsidRDefault="00BF1090" w:rsidP="00BF1090">
      <w:pPr>
        <w:pStyle w:val="Normalsininterlineado"/>
        <w:rPr>
          <w:ins w:id="124" w:author="veloz" w:date="2011-04-07T11:42:00Z"/>
          <w:b/>
        </w:rPr>
      </w:pPr>
      <w:ins w:id="125" w:author="veloz" w:date="2011-04-07T11:42:00Z">
        <w:r w:rsidRPr="00051699">
          <w:rPr>
            <w:b/>
          </w:rPr>
          <w:t>UNIVERSIDAD SIMÓN BOLÍVAR</w:t>
        </w:r>
      </w:ins>
    </w:p>
    <w:p w:rsidR="00BF1090" w:rsidRPr="00051699" w:rsidRDefault="00BF1090" w:rsidP="00BF1090">
      <w:pPr>
        <w:pStyle w:val="Normalsininterlineado"/>
        <w:rPr>
          <w:ins w:id="126" w:author="veloz" w:date="2011-04-07T11:42:00Z"/>
        </w:rPr>
      </w:pPr>
      <w:ins w:id="127" w:author="veloz" w:date="2011-04-07T11:42:00Z">
        <w:r w:rsidRPr="00051699">
          <w:t>DECANATO DE ESTUDIOS DE POSTGRADO</w:t>
        </w:r>
      </w:ins>
    </w:p>
    <w:p w:rsidR="00BF1090" w:rsidRPr="00051699" w:rsidRDefault="00BF1090" w:rsidP="00BF1090">
      <w:pPr>
        <w:pStyle w:val="Normalsininterlineado"/>
        <w:rPr>
          <w:ins w:id="128" w:author="veloz" w:date="2011-04-07T11:42:00Z"/>
        </w:rPr>
      </w:pPr>
      <w:ins w:id="129" w:author="veloz" w:date="2011-04-07T11:42:00Z">
        <w:r w:rsidRPr="00051699">
          <w:t xml:space="preserve">COORDINACIÓN DE POSTGRADO EN </w:t>
        </w:r>
      </w:ins>
      <w:ins w:id="130" w:author="veloz" w:date="2011-04-07T11:48:00Z">
        <w:r w:rsidR="0091587C">
          <w:t>FÍSICA</w:t>
        </w:r>
      </w:ins>
    </w:p>
    <w:p w:rsidR="00BF1090" w:rsidRPr="00051699" w:rsidRDefault="00BF1090" w:rsidP="00BF1090">
      <w:pPr>
        <w:pStyle w:val="Normalsininterlineado"/>
        <w:rPr>
          <w:ins w:id="131" w:author="veloz" w:date="2011-04-07T11:42:00Z"/>
        </w:rPr>
      </w:pPr>
      <w:ins w:id="132" w:author="veloz" w:date="2011-04-07T11:42:00Z">
        <w:r w:rsidRPr="00051699">
          <w:t xml:space="preserve">MAESTRÍA EN </w:t>
        </w:r>
      </w:ins>
      <w:ins w:id="133" w:author="veloz" w:date="2011-04-07T11:48:00Z">
        <w:r w:rsidR="0091587C">
          <w:t>FÍSICA</w:t>
        </w:r>
      </w:ins>
    </w:p>
    <w:p w:rsidR="00BF1090" w:rsidRPr="003622A8" w:rsidRDefault="00BF1090" w:rsidP="00BF1090">
      <w:pPr>
        <w:pStyle w:val="Ttulo1"/>
        <w:numPr>
          <w:ilvl w:val="0"/>
          <w:numId w:val="0"/>
        </w:numPr>
        <w:rPr>
          <w:ins w:id="134" w:author="veloz" w:date="2011-04-07T11:42:00Z"/>
          <w:color w:val="FFFFFF" w:themeColor="background1"/>
        </w:rPr>
      </w:pPr>
      <w:bookmarkStart w:id="135" w:name="_Toc314559914"/>
      <w:ins w:id="136" w:author="veloz" w:date="2011-04-07T11:42:00Z">
        <w:r w:rsidRPr="003622A8">
          <w:rPr>
            <w:color w:val="FFFFFF" w:themeColor="background1"/>
          </w:rPr>
          <w:t>APROBACIÓN DEL JURADO</w:t>
        </w:r>
        <w:bookmarkEnd w:id="135"/>
      </w:ins>
    </w:p>
    <w:p w:rsidR="00BF1090" w:rsidRPr="00051699" w:rsidRDefault="0091587C" w:rsidP="00BF1090">
      <w:pPr>
        <w:pStyle w:val="Normalsininterlineado"/>
        <w:rPr>
          <w:ins w:id="137" w:author="veloz" w:date="2011-04-07T11:42:00Z"/>
          <w:b/>
          <w:caps/>
          <w:sz w:val="28"/>
          <w:szCs w:val="28"/>
        </w:rPr>
      </w:pPr>
      <w:ins w:id="138" w:author="veloz" w:date="2011-04-07T11:48:00Z">
        <w:r>
          <w:rPr>
            <w:b/>
            <w:caps/>
            <w:kern w:val="24"/>
            <w:sz w:val="28"/>
            <w:szCs w:val="28"/>
          </w:rPr>
          <w:t>CONTROL DE VIBRACIONES MECÁNICAS EN UN SISTEMA INTERFEROMÉTRICO.</w:t>
        </w:r>
      </w:ins>
    </w:p>
    <w:p w:rsidR="00BF1090" w:rsidRPr="00051699" w:rsidRDefault="00BF1090" w:rsidP="00BF1090">
      <w:pPr>
        <w:pStyle w:val="Normalsininterlineado"/>
        <w:rPr>
          <w:ins w:id="139" w:author="veloz" w:date="2011-04-07T11:42:00Z"/>
        </w:rPr>
      </w:pPr>
    </w:p>
    <w:p w:rsidR="00BF1090" w:rsidRPr="00051699" w:rsidRDefault="00BF1090" w:rsidP="00BF1090">
      <w:pPr>
        <w:pStyle w:val="Normalsininterlineado"/>
        <w:rPr>
          <w:ins w:id="140" w:author="veloz" w:date="2011-04-07T11:42:00Z"/>
        </w:rPr>
      </w:pPr>
    </w:p>
    <w:p w:rsidR="00BF1090" w:rsidRPr="00051699" w:rsidRDefault="00BF1090" w:rsidP="00BF1090">
      <w:pPr>
        <w:pStyle w:val="Normalsininterlineado"/>
        <w:jc w:val="right"/>
        <w:rPr>
          <w:ins w:id="141" w:author="veloz" w:date="2011-04-07T11:42:00Z"/>
        </w:rPr>
      </w:pPr>
      <w:ins w:id="142" w:author="veloz" w:date="2011-04-07T11:42:00Z">
        <w:r w:rsidRPr="00051699">
          <w:t xml:space="preserve">Por: </w:t>
        </w:r>
      </w:ins>
      <w:ins w:id="143" w:author="veloz" w:date="2011-04-07T11:48:00Z">
        <w:r w:rsidR="0091587C">
          <w:t>Veloz Savino</w:t>
        </w:r>
      </w:ins>
      <w:ins w:id="144" w:author="veloz" w:date="2011-04-07T11:42:00Z">
        <w:r w:rsidRPr="00051699">
          <w:t xml:space="preserve">, </w:t>
        </w:r>
      </w:ins>
      <w:ins w:id="145" w:author="veloz" w:date="2011-04-07T11:48:00Z">
        <w:r w:rsidR="0091587C">
          <w:t>Nicolás</w:t>
        </w:r>
      </w:ins>
    </w:p>
    <w:p w:rsidR="00BF1090" w:rsidRPr="00051699" w:rsidRDefault="0091587C" w:rsidP="00BF1090">
      <w:pPr>
        <w:pStyle w:val="Normalsininterlineado"/>
        <w:jc w:val="right"/>
        <w:rPr>
          <w:ins w:id="146" w:author="veloz" w:date="2011-04-07T11:42:00Z"/>
        </w:rPr>
      </w:pPr>
      <w:ins w:id="147" w:author="veloz" w:date="2011-04-07T11:42:00Z">
        <w:r>
          <w:t>Carnet No.: 07-8614</w:t>
        </w:r>
      </w:ins>
      <w:ins w:id="148" w:author="veloz" w:date="2011-04-07T11:48:00Z">
        <w:r>
          <w:t>3</w:t>
        </w:r>
      </w:ins>
    </w:p>
    <w:p w:rsidR="00BF1090" w:rsidRDefault="00BF1090" w:rsidP="00BF1090">
      <w:pPr>
        <w:pStyle w:val="Normalsininterlineado"/>
        <w:rPr>
          <w:ins w:id="149" w:author="veloz" w:date="2011-04-07T11:42:00Z"/>
        </w:rPr>
      </w:pPr>
    </w:p>
    <w:p w:rsidR="00BF1090" w:rsidRDefault="00BF1090" w:rsidP="00BF1090">
      <w:pPr>
        <w:pStyle w:val="Normalsininterlineado"/>
        <w:rPr>
          <w:ins w:id="150" w:author="veloz" w:date="2011-04-07T11:42:00Z"/>
        </w:rPr>
      </w:pPr>
    </w:p>
    <w:p w:rsidR="00BF1090" w:rsidRPr="00051699" w:rsidRDefault="00BF1090" w:rsidP="00BF1090">
      <w:pPr>
        <w:pStyle w:val="Normalsininterlineado"/>
        <w:ind w:firstLine="426"/>
        <w:jc w:val="both"/>
        <w:rPr>
          <w:ins w:id="151" w:author="veloz" w:date="2011-04-07T11:42:00Z"/>
        </w:rPr>
      </w:pPr>
      <w:ins w:id="152" w:author="veloz" w:date="2011-04-07T11:42:00Z">
        <w:r w:rsidRPr="00051699">
          <w:t>Este Trabajo de Grado ha sido aprobado en nombre de la Universidad Simón Bolívar por el siguiente jurado examinador:</w:t>
        </w:r>
      </w:ins>
    </w:p>
    <w:p w:rsidR="00BF1090" w:rsidRDefault="00BF1090" w:rsidP="00BF1090">
      <w:pPr>
        <w:pStyle w:val="Normalsininterlineado"/>
        <w:jc w:val="both"/>
        <w:rPr>
          <w:ins w:id="153" w:author="veloz" w:date="2011-04-07T11:42:00Z"/>
        </w:rPr>
      </w:pPr>
    </w:p>
    <w:p w:rsidR="00BF1090" w:rsidRPr="00051699" w:rsidRDefault="00BF1090" w:rsidP="00BF1090">
      <w:pPr>
        <w:pStyle w:val="Normalsininterlineado"/>
        <w:jc w:val="both"/>
        <w:rPr>
          <w:ins w:id="154" w:author="veloz" w:date="2011-04-07T11:42:00Z"/>
        </w:rPr>
      </w:pPr>
    </w:p>
    <w:p w:rsidR="00BF1090" w:rsidRPr="00051699" w:rsidRDefault="00BF1090" w:rsidP="00BF1090">
      <w:pPr>
        <w:pStyle w:val="Normalsininterlineado"/>
        <w:rPr>
          <w:ins w:id="155" w:author="veloz" w:date="2011-04-07T11:42:00Z"/>
        </w:rPr>
      </w:pPr>
    </w:p>
    <w:p w:rsidR="00BF1090" w:rsidRPr="00051699" w:rsidRDefault="00BF1090" w:rsidP="00BF1090">
      <w:pPr>
        <w:pStyle w:val="Normalsininterlineado"/>
        <w:rPr>
          <w:ins w:id="156" w:author="veloz" w:date="2011-04-07T11:42:00Z"/>
        </w:rPr>
      </w:pPr>
    </w:p>
    <w:p w:rsidR="00BF1090" w:rsidRPr="00051699" w:rsidRDefault="00BF1090" w:rsidP="00BF1090">
      <w:pPr>
        <w:pStyle w:val="Normalsininterlineado"/>
        <w:rPr>
          <w:ins w:id="157" w:author="veloz" w:date="2011-04-07T11:42:00Z"/>
        </w:rPr>
      </w:pPr>
      <w:ins w:id="158" w:author="veloz" w:date="2011-04-07T11:42:00Z">
        <w:r w:rsidRPr="00051699">
          <w:t>______________________</w:t>
        </w:r>
      </w:ins>
    </w:p>
    <w:p w:rsidR="00BF1090" w:rsidRPr="00051699" w:rsidRDefault="00BF1090" w:rsidP="00BF1090">
      <w:pPr>
        <w:pStyle w:val="Normalsininterlineado"/>
        <w:rPr>
          <w:ins w:id="159" w:author="veloz" w:date="2011-04-07T11:42:00Z"/>
        </w:rPr>
      </w:pPr>
      <w:ins w:id="160" w:author="veloz" w:date="2011-04-07T11:42:00Z">
        <w:r w:rsidRPr="00051699">
          <w:t>Presidente</w:t>
        </w:r>
      </w:ins>
    </w:p>
    <w:p w:rsidR="00BF1090" w:rsidRPr="00051699" w:rsidRDefault="00BF1090" w:rsidP="00BF1090">
      <w:pPr>
        <w:pStyle w:val="Normalsininterlineado"/>
        <w:rPr>
          <w:ins w:id="161" w:author="veloz" w:date="2011-04-07T11:42:00Z"/>
        </w:rPr>
      </w:pPr>
      <w:ins w:id="162" w:author="veloz" w:date="2011-04-07T11:42:00Z">
        <w:r w:rsidRPr="00051699">
          <w:t>Prof.</w:t>
        </w:r>
        <w:r>
          <w:t xml:space="preserve"> </w:t>
        </w:r>
      </w:ins>
    </w:p>
    <w:p w:rsidR="00BF1090" w:rsidRDefault="00BF1090" w:rsidP="00BF1090">
      <w:pPr>
        <w:pStyle w:val="Normalsininterlineado"/>
        <w:rPr>
          <w:ins w:id="163" w:author="veloz" w:date="2011-04-07T11:42:00Z"/>
        </w:rPr>
      </w:pPr>
    </w:p>
    <w:p w:rsidR="00BF1090" w:rsidRPr="00051699" w:rsidRDefault="00BF1090" w:rsidP="00BF1090">
      <w:pPr>
        <w:pStyle w:val="Normalsininterlineado"/>
        <w:rPr>
          <w:ins w:id="164" w:author="veloz" w:date="2011-04-07T11:42:00Z"/>
        </w:rPr>
      </w:pPr>
    </w:p>
    <w:p w:rsidR="00BF1090" w:rsidRPr="00051699" w:rsidRDefault="00825AF9" w:rsidP="00BF1090">
      <w:pPr>
        <w:pStyle w:val="Normalsininterlineado"/>
        <w:rPr>
          <w:ins w:id="165" w:author="veloz" w:date="2011-04-07T11:42:00Z"/>
        </w:rPr>
      </w:pPr>
      <w:ins w:id="166" w:author="veloz" w:date="2011-04-07T11:42:00Z">
        <w:r>
          <w:rPr>
            <w:noProof/>
            <w:lang w:eastAsia="es-VE"/>
          </w:rPr>
          <w:pict>
            <v:shape id="_x0000_s1044" style="position:absolute;left:0;text-align:left;margin-left:186.75pt;margin-top:4.6pt;width:90.25pt;height:38.25pt;z-index:251665408" coordorigin="12260,22795" coordsize="3240,1372" path="m12570,23240v5,-29,10,-58,14,-88c12592,23205,12594,23263,12597,23320v6,126,6,252,10,378c12612,23855,12626,24010,12638,24166v-32,-38,-62,-79,-93,-119c12467,23948,12365,23915,12277,23838v-13,-11,-17,-14,-17,-27c12298,23762,12334,23736,12392,23708v81,-39,241,-116,335,-95c12762,23621,12761,23633,12762,23665v,27,-7,58,-10,85c12753,23753,12755,23757,12756,23760v36,-26,51,-37,72,-83c12862,23604,12883,23528,12891,23449v14,24,21,66,52,39c12962,23471,12967,23409,12970,23387v9,-59,14,-118,19,-177c12992,23176,12992,23142,12995,23108v5,42,4,84,3,128c12996,23326,12991,23415,12989,23505v-1,56,-13,132,3,187c12995,23709,12995,23714,13006,23720v24,-36,40,-69,59,-110c13086,23565,13108,23521,13133,23478v8,-19,8,-24,20,-31c13149,23468,13148,23486,13143,23508v-6,24,-11,47,-6,72c13140,23585,13142,23589,13145,23594em13258,23507v-2,19,-9,52,10,67c13290,23591,13318,23574,13336,23559v20,-16,41,-50,34,-78c13364,23458,13343,23435,13328,23417em13737,23484v11,-39,29,-76,42,-115c13804,23294,13819,23217,13827,23138v8,-79,9,-138,-19,-206c13764,22983,13752,23046,13738,23112v-26,118,-46,262,7,376c13772,23547,13829,23583,13895,23570v99,-20,165,-134,213,-213c14143,23300,14170,23234,14212,23189v-15,65,-34,130,-49,196c14152,23435,14148,23473,14150,23522v32,-1,31,12,65,-20c14254,23465,14282,23413,14311,23368v4,-6,7,-11,11,-17c14332,23365,14324,23370,14335,23383v18,21,30,6,49,-7c14404,23362,14428,23321,14450,23314v28,-8,19,20,36,35c14499,23361,14515,23370,14529,23382em14886,23955v-7,36,-12,127,-44,153c14830,24114,14827,24117,14820,24111v-12,-65,-14,-117,-8,-185c14842,23590,14896,23249,15020,22934v39,-98,51,-107,120,-124c15155,22891,15141,22957,15121,23038v-23,96,-71,195,-77,294c15041,23382,15071,23407,15113,23427v47,22,121,18,159,52c15272,23483,15272,23487,15272,23491v-38,23,-75,41,-116,59c15111,23570,15069,23594,15027,23617em15474,23558v12,-3,38,-5,16,-13e" filled="f" strokecolor="blue" strokeweight="1pt">
              <v:stroke endcap="round"/>
              <v:path shadowok="f" o:extrusionok="f" fillok="f" insetpenok="f"/>
              <o:lock v:ext="edit" rotation="t" aspectratio="t" verticies="t" text="t" shapetype="t"/>
              <o:ink i="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" annotation="t"/>
            </v:shape>
          </w:pict>
        </w:r>
      </w:ins>
    </w:p>
    <w:p w:rsidR="00BF1090" w:rsidRPr="00051699" w:rsidRDefault="00BF1090" w:rsidP="00BF1090">
      <w:pPr>
        <w:pStyle w:val="Normalsininterlineado"/>
        <w:rPr>
          <w:ins w:id="167" w:author="veloz" w:date="2011-04-07T11:42:00Z"/>
        </w:rPr>
      </w:pPr>
    </w:p>
    <w:p w:rsidR="00BF1090" w:rsidRPr="00051699" w:rsidRDefault="00BF1090" w:rsidP="00BF1090">
      <w:pPr>
        <w:pStyle w:val="Normalsininterlineado"/>
        <w:rPr>
          <w:ins w:id="168" w:author="veloz" w:date="2011-04-07T11:42:00Z"/>
        </w:rPr>
      </w:pPr>
      <w:ins w:id="169" w:author="veloz" w:date="2011-04-07T11:42:00Z">
        <w:r w:rsidRPr="00051699">
          <w:t>______________________</w:t>
        </w:r>
      </w:ins>
    </w:p>
    <w:p w:rsidR="00BF1090" w:rsidRPr="00051699" w:rsidRDefault="00BF1090" w:rsidP="00BF1090">
      <w:pPr>
        <w:pStyle w:val="Normalsininterlineado"/>
        <w:rPr>
          <w:ins w:id="170" w:author="veloz" w:date="2011-04-07T11:42:00Z"/>
        </w:rPr>
      </w:pPr>
      <w:ins w:id="171" w:author="veloz" w:date="2011-04-07T11:42:00Z">
        <w:r w:rsidRPr="00051699">
          <w:t>Miembro Principal</w:t>
        </w:r>
      </w:ins>
    </w:p>
    <w:p w:rsidR="00BF1090" w:rsidRPr="00051699" w:rsidRDefault="00BF1090" w:rsidP="00BF1090">
      <w:pPr>
        <w:pStyle w:val="Normalsininterlineado"/>
        <w:rPr>
          <w:ins w:id="172" w:author="veloz" w:date="2011-04-07T11:42:00Z"/>
        </w:rPr>
      </w:pPr>
      <w:ins w:id="173" w:author="veloz" w:date="2011-04-07T11:42:00Z">
        <w:r w:rsidRPr="00051699">
          <w:t>Prof.</w:t>
        </w:r>
        <w:r>
          <w:t xml:space="preserve"> </w:t>
        </w:r>
      </w:ins>
    </w:p>
    <w:p w:rsidR="00BF1090" w:rsidRDefault="00BF1090" w:rsidP="00BF1090">
      <w:pPr>
        <w:pStyle w:val="Normalsininterlineado"/>
        <w:rPr>
          <w:ins w:id="174" w:author="veloz" w:date="2011-04-07T11:42:00Z"/>
        </w:rPr>
      </w:pPr>
    </w:p>
    <w:p w:rsidR="00BF1090" w:rsidRPr="00051699" w:rsidRDefault="00BF1090" w:rsidP="00BF1090">
      <w:pPr>
        <w:pStyle w:val="Normalsininterlineado"/>
        <w:rPr>
          <w:ins w:id="175" w:author="veloz" w:date="2011-04-07T11:42:00Z"/>
        </w:rPr>
      </w:pPr>
    </w:p>
    <w:p w:rsidR="00BF1090" w:rsidRPr="00051699" w:rsidRDefault="00BF1090" w:rsidP="00BF1090">
      <w:pPr>
        <w:pStyle w:val="Normalsininterlineado"/>
        <w:rPr>
          <w:ins w:id="176" w:author="veloz" w:date="2011-04-07T11:42:00Z"/>
        </w:rPr>
      </w:pPr>
    </w:p>
    <w:p w:rsidR="00BF1090" w:rsidRPr="00051699" w:rsidRDefault="00BF1090" w:rsidP="00BF1090">
      <w:pPr>
        <w:pStyle w:val="Normalsininterlineado"/>
        <w:rPr>
          <w:ins w:id="177" w:author="veloz" w:date="2011-04-07T11:42:00Z"/>
        </w:rPr>
      </w:pPr>
    </w:p>
    <w:p w:rsidR="00BF1090" w:rsidRPr="00051699" w:rsidRDefault="00BF1090" w:rsidP="00BF1090">
      <w:pPr>
        <w:pStyle w:val="Normalsininterlineado"/>
        <w:rPr>
          <w:ins w:id="178" w:author="veloz" w:date="2011-04-07T11:42:00Z"/>
        </w:rPr>
      </w:pPr>
      <w:ins w:id="179" w:author="veloz" w:date="2011-04-07T11:42:00Z">
        <w:r w:rsidRPr="00051699">
          <w:t>______________________</w:t>
        </w:r>
      </w:ins>
    </w:p>
    <w:p w:rsidR="00BF1090" w:rsidRPr="00051699" w:rsidRDefault="00BF1090" w:rsidP="00BF1090">
      <w:pPr>
        <w:pStyle w:val="Normalsininterlineado"/>
        <w:rPr>
          <w:ins w:id="180" w:author="veloz" w:date="2011-04-07T11:42:00Z"/>
        </w:rPr>
      </w:pPr>
      <w:ins w:id="181" w:author="veloz" w:date="2011-04-07T11:42:00Z">
        <w:r w:rsidRPr="00051699">
          <w:t>Miembro Principal - Tutor</w:t>
        </w:r>
      </w:ins>
    </w:p>
    <w:p w:rsidR="00BF1090" w:rsidRPr="00051699" w:rsidRDefault="00BF1090" w:rsidP="00BF1090">
      <w:pPr>
        <w:pStyle w:val="Normalsininterlineado"/>
        <w:rPr>
          <w:ins w:id="182" w:author="veloz" w:date="2011-04-07T11:42:00Z"/>
        </w:rPr>
      </w:pPr>
      <w:ins w:id="183" w:author="veloz" w:date="2011-04-07T11:42:00Z">
        <w:r w:rsidRPr="00051699">
          <w:t xml:space="preserve">Prof. </w:t>
        </w:r>
      </w:ins>
      <w:ins w:id="184" w:author="veloz" w:date="2011-04-07T11:49:00Z">
        <w:r w:rsidR="0091587C">
          <w:t>Rafael Escalona</w:t>
        </w:r>
      </w:ins>
    </w:p>
    <w:p w:rsidR="00BF1090" w:rsidRPr="00051699" w:rsidRDefault="00BF1090" w:rsidP="00BF1090">
      <w:pPr>
        <w:pStyle w:val="Normalsininterlineado"/>
        <w:rPr>
          <w:ins w:id="185" w:author="veloz" w:date="2011-04-07T11:42:00Z"/>
        </w:rPr>
      </w:pPr>
    </w:p>
    <w:p w:rsidR="00BF1090" w:rsidRDefault="00BF1090" w:rsidP="00BF1090">
      <w:pPr>
        <w:pStyle w:val="Normalsininterlineado"/>
        <w:rPr>
          <w:ins w:id="186" w:author="veloz" w:date="2011-04-07T11:42:00Z"/>
        </w:rPr>
      </w:pPr>
    </w:p>
    <w:p w:rsidR="00BF1090" w:rsidRDefault="0091587C" w:rsidP="00BF1090">
      <w:pPr>
        <w:pStyle w:val="Normalsininterlineado"/>
        <w:rPr>
          <w:ins w:id="187" w:author="veloz" w:date="2011-04-07T11:42:00Z"/>
        </w:rPr>
      </w:pPr>
      <w:ins w:id="188" w:author="veloz" w:date="2011-04-07T11:49:00Z">
        <w:r>
          <w:t>XX</w:t>
        </w:r>
      </w:ins>
      <w:ins w:id="189" w:author="veloz" w:date="2011-04-07T11:42:00Z">
        <w:r w:rsidR="00BF1090">
          <w:t xml:space="preserve"> de </w:t>
        </w:r>
      </w:ins>
      <w:ins w:id="190" w:author="veloz" w:date="2011-04-07T11:49:00Z">
        <w:r>
          <w:t>xxxxxx</w:t>
        </w:r>
      </w:ins>
      <w:ins w:id="191" w:author="veloz" w:date="2011-04-07T11:42:00Z">
        <w:r w:rsidR="00BF1090" w:rsidRPr="00051699">
          <w:t xml:space="preserve"> </w:t>
        </w:r>
        <w:r w:rsidR="00BF1090">
          <w:t xml:space="preserve">de </w:t>
        </w:r>
        <w:r w:rsidR="00BF1090" w:rsidRPr="00051699">
          <w:t>201</w:t>
        </w:r>
      </w:ins>
      <w:ins w:id="192" w:author="veloz" w:date="2011-04-07T11:49:00Z">
        <w:r>
          <w:t>1</w:t>
        </w:r>
      </w:ins>
      <w:ins w:id="193" w:author="veloz" w:date="2011-04-07T11:42:00Z">
        <w:r w:rsidR="00BF1090" w:rsidRPr="00051699">
          <w:br w:type="page"/>
        </w:r>
      </w:ins>
    </w:p>
    <w:p w:rsidR="00BF1090" w:rsidRDefault="00BF1090" w:rsidP="00BF1090">
      <w:pPr>
        <w:pStyle w:val="Normalsininterlineado"/>
        <w:rPr>
          <w:ins w:id="194" w:author="veloz" w:date="2011-04-07T11:42:00Z"/>
        </w:rPr>
      </w:pPr>
    </w:p>
    <w:p w:rsidR="00BF1090" w:rsidRDefault="00BF1090" w:rsidP="00BF1090">
      <w:pPr>
        <w:pStyle w:val="Normalsininterlineado"/>
        <w:rPr>
          <w:ins w:id="195" w:author="veloz" w:date="2011-04-07T11:42:00Z"/>
        </w:rPr>
      </w:pPr>
    </w:p>
    <w:p w:rsidR="00BF1090" w:rsidRDefault="00BF1090" w:rsidP="00BF1090">
      <w:pPr>
        <w:pStyle w:val="Normalsininterlineado"/>
        <w:rPr>
          <w:ins w:id="196" w:author="veloz" w:date="2011-04-07T11:42:00Z"/>
        </w:rPr>
      </w:pPr>
    </w:p>
    <w:p w:rsidR="00BF1090" w:rsidRDefault="00BF1090" w:rsidP="00BF1090">
      <w:pPr>
        <w:pStyle w:val="Normalsininterlineado"/>
        <w:rPr>
          <w:ins w:id="197" w:author="veloz" w:date="2011-04-07T11:42:00Z"/>
        </w:rPr>
      </w:pPr>
    </w:p>
    <w:p w:rsidR="00BF1090" w:rsidRPr="00051699" w:rsidRDefault="00BF1090" w:rsidP="00BF1090">
      <w:pPr>
        <w:rPr>
          <w:ins w:id="198" w:author="veloz" w:date="2011-04-07T11:42:00Z"/>
        </w:rPr>
      </w:pPr>
    </w:p>
    <w:p w:rsidR="00BF1090" w:rsidRDefault="00BF1090" w:rsidP="00BF1090">
      <w:pPr>
        <w:pStyle w:val="Normalsininterlineado"/>
        <w:rPr>
          <w:ins w:id="199" w:author="veloz" w:date="2011-04-07T11:42:00Z"/>
        </w:rPr>
      </w:pPr>
    </w:p>
    <w:p w:rsidR="00BF1090" w:rsidRDefault="00BF1090" w:rsidP="00BF1090">
      <w:pPr>
        <w:spacing w:before="0" w:after="200" w:line="276" w:lineRule="auto"/>
        <w:ind w:firstLine="0"/>
        <w:jc w:val="left"/>
        <w:rPr>
          <w:ins w:id="200" w:author="veloz" w:date="2011-04-07T11:42:00Z"/>
        </w:rPr>
      </w:pPr>
      <w:ins w:id="201" w:author="veloz" w:date="2011-04-07T11:42:00Z">
        <w:r>
          <w:br w:type="page"/>
        </w:r>
      </w:ins>
    </w:p>
    <w:p w:rsidR="00BF1090" w:rsidRDefault="00BF1090" w:rsidP="00BF1090">
      <w:pPr>
        <w:pStyle w:val="Normalsininterlineado"/>
        <w:rPr>
          <w:ins w:id="202" w:author="veloz" w:date="2011-04-07T11:42:00Z"/>
        </w:rPr>
      </w:pPr>
    </w:p>
    <w:p w:rsidR="00BF1090" w:rsidRDefault="00BF1090" w:rsidP="00BF1090">
      <w:pPr>
        <w:pStyle w:val="Normalsininterlineado"/>
        <w:rPr>
          <w:ins w:id="203" w:author="veloz" w:date="2011-04-07T11:42:00Z"/>
        </w:rPr>
      </w:pPr>
    </w:p>
    <w:p w:rsidR="00BF1090" w:rsidRDefault="00BF1090" w:rsidP="00BF1090">
      <w:pPr>
        <w:pStyle w:val="Normalsininterlineado"/>
        <w:rPr>
          <w:ins w:id="204" w:author="veloz" w:date="2011-04-07T11:42:00Z"/>
        </w:rPr>
      </w:pPr>
    </w:p>
    <w:p w:rsidR="00BF1090" w:rsidRDefault="00BF1090" w:rsidP="00BF1090">
      <w:pPr>
        <w:pStyle w:val="Normalsininterlineado"/>
        <w:rPr>
          <w:ins w:id="205" w:author="veloz" w:date="2011-04-07T11:42:00Z"/>
        </w:rPr>
      </w:pPr>
    </w:p>
    <w:p w:rsidR="00BF1090" w:rsidRDefault="00BF1090" w:rsidP="00BF1090">
      <w:pPr>
        <w:pStyle w:val="Ttulo1"/>
        <w:numPr>
          <w:ilvl w:val="0"/>
          <w:numId w:val="0"/>
        </w:numPr>
        <w:rPr>
          <w:ins w:id="206" w:author="veloz" w:date="2011-04-07T11:42:00Z"/>
        </w:rPr>
      </w:pPr>
      <w:bookmarkStart w:id="207" w:name="_Toc314559915"/>
      <w:ins w:id="208" w:author="veloz" w:date="2011-04-07T11:42:00Z">
        <w:r w:rsidRPr="00051699">
          <w:t>A</w:t>
        </w:r>
        <w:r>
          <w:t>GRADECIMIENTOS</w:t>
        </w:r>
        <w:bookmarkEnd w:id="207"/>
      </w:ins>
    </w:p>
    <w:p w:rsidR="00BF1090" w:rsidRPr="002D104C" w:rsidRDefault="00BF1090" w:rsidP="00BF1090">
      <w:pPr>
        <w:rPr>
          <w:ins w:id="209" w:author="veloz" w:date="2011-04-07T11:42:00Z"/>
        </w:rPr>
      </w:pPr>
    </w:p>
    <w:p w:rsidR="00BF1090" w:rsidRPr="00051699" w:rsidRDefault="00BF1090" w:rsidP="00BF1090">
      <w:pPr>
        <w:spacing w:before="0" w:after="200" w:line="276" w:lineRule="auto"/>
        <w:ind w:firstLine="0"/>
        <w:jc w:val="left"/>
        <w:rPr>
          <w:ins w:id="210" w:author="veloz" w:date="2011-04-07T11:42:00Z"/>
        </w:rPr>
      </w:pPr>
      <w:ins w:id="211" w:author="veloz" w:date="2011-04-07T11:42:00Z">
        <w:r w:rsidRPr="00051699">
          <w:br w:type="page"/>
        </w:r>
      </w:ins>
    </w:p>
    <w:p w:rsidR="00BF1090" w:rsidRPr="00051699" w:rsidRDefault="005C13E7" w:rsidP="00BF1090">
      <w:pPr>
        <w:pStyle w:val="Normalsininterlineado"/>
        <w:rPr>
          <w:ins w:id="212" w:author="veloz" w:date="2011-04-07T11:42:00Z"/>
        </w:rPr>
      </w:pPr>
      <w:ins w:id="213" w:author="veloz" w:date="2011-04-07T11:42:00Z">
        <w:r>
          <w:rPr>
            <w:noProof/>
            <w:lang w:eastAsia="es-VE"/>
          </w:rPr>
          <w:drawing>
            <wp:inline distT="0" distB="0" distL="0" distR="0">
              <wp:extent cx="880281" cy="586854"/>
              <wp:effectExtent l="19050" t="0" r="0" b="0"/>
              <wp:docPr id="42" name="Imagen 74" descr="C:\Users\nico\Documents\clases\otros\usb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nico\Documents\clases\otros\usb logo.png"/>
                      <pic:cNvPicPr>
                        <a:picLocks noChangeAspect="1" noChangeArrowheads="1"/>
                      </pic:cNvPicPr>
                    </pic:nvPicPr>
                    <pic:blipFill>
                      <a:blip r:embed="rId8" cstate="print"/>
                      <a:srcRect/>
                      <a:stretch>
                        <a:fillRect/>
                      </a:stretch>
                    </pic:blipFill>
                    <pic:spPr bwMode="auto">
                      <a:xfrm>
                        <a:off x="0" y="0"/>
                        <a:ext cx="881447" cy="587631"/>
                      </a:xfrm>
                      <a:prstGeom prst="rect">
                        <a:avLst/>
                      </a:prstGeom>
                      <a:noFill/>
                      <a:ln w="9525">
                        <a:noFill/>
                        <a:miter lim="800000"/>
                        <a:headEnd/>
                        <a:tailEnd/>
                      </a:ln>
                    </pic:spPr>
                  </pic:pic>
                </a:graphicData>
              </a:graphic>
            </wp:inline>
          </w:drawing>
        </w:r>
      </w:ins>
    </w:p>
    <w:p w:rsidR="00BF1090" w:rsidRPr="00051699" w:rsidRDefault="00BF1090" w:rsidP="00BF1090">
      <w:pPr>
        <w:pStyle w:val="Normalsininterlineado"/>
        <w:rPr>
          <w:ins w:id="214" w:author="veloz" w:date="2011-04-07T11:42:00Z"/>
          <w:b/>
          <w:szCs w:val="24"/>
        </w:rPr>
      </w:pPr>
      <w:ins w:id="215" w:author="veloz" w:date="2011-04-07T11:42:00Z">
        <w:r w:rsidRPr="00051699">
          <w:rPr>
            <w:b/>
            <w:szCs w:val="24"/>
          </w:rPr>
          <w:t>UNIVERSIDAD SIMÓN BOLÍVAR</w:t>
        </w:r>
      </w:ins>
    </w:p>
    <w:p w:rsidR="00BF1090" w:rsidRPr="00051699" w:rsidRDefault="00BF1090" w:rsidP="00BF1090">
      <w:pPr>
        <w:pStyle w:val="Normalsininterlineado"/>
        <w:rPr>
          <w:ins w:id="216" w:author="veloz" w:date="2011-04-07T11:42:00Z"/>
        </w:rPr>
      </w:pPr>
      <w:ins w:id="217" w:author="veloz" w:date="2011-04-07T11:42:00Z">
        <w:r w:rsidRPr="00051699">
          <w:t>DECANATO DE ESTUDIOS DE POSTGRADO</w:t>
        </w:r>
      </w:ins>
    </w:p>
    <w:p w:rsidR="00BF1090" w:rsidRPr="00051699" w:rsidRDefault="00BF1090" w:rsidP="00BF1090">
      <w:pPr>
        <w:pStyle w:val="Normalsininterlineado"/>
        <w:rPr>
          <w:ins w:id="218" w:author="veloz" w:date="2011-04-07T11:42:00Z"/>
        </w:rPr>
      </w:pPr>
      <w:ins w:id="219" w:author="veloz" w:date="2011-04-07T11:42:00Z">
        <w:r w:rsidRPr="00051699">
          <w:t>COORDINACIÓN DE POSTGRADO EN INGENIERÍA ELECTRÓNICA</w:t>
        </w:r>
      </w:ins>
    </w:p>
    <w:p w:rsidR="00BF1090" w:rsidRPr="00051699" w:rsidRDefault="00BF1090" w:rsidP="00BF1090">
      <w:pPr>
        <w:pStyle w:val="Normalsininterlineado"/>
        <w:rPr>
          <w:ins w:id="220" w:author="veloz" w:date="2011-04-07T11:42:00Z"/>
        </w:rPr>
      </w:pPr>
      <w:ins w:id="221" w:author="veloz" w:date="2011-04-07T11:42:00Z">
        <w:r w:rsidRPr="00051699">
          <w:t>MAESTRÍA EN INGENIERÍA BIOMÉDICA</w:t>
        </w:r>
      </w:ins>
    </w:p>
    <w:p w:rsidR="00BF1090" w:rsidRPr="00051699" w:rsidRDefault="00BF1090" w:rsidP="00BF1090">
      <w:pPr>
        <w:pStyle w:val="Normalsininterlineado"/>
        <w:rPr>
          <w:ins w:id="222" w:author="veloz" w:date="2011-04-07T11:42:00Z"/>
        </w:rPr>
      </w:pPr>
    </w:p>
    <w:p w:rsidR="00BF1090" w:rsidRPr="00051699" w:rsidRDefault="0091587C" w:rsidP="00BF1090">
      <w:pPr>
        <w:pStyle w:val="Normalsininterlineado"/>
        <w:rPr>
          <w:ins w:id="223" w:author="veloz" w:date="2011-04-07T11:42:00Z"/>
          <w:b/>
          <w:caps/>
        </w:rPr>
      </w:pPr>
      <w:ins w:id="224" w:author="veloz" w:date="2011-04-07T11:50:00Z">
        <w:r>
          <w:rPr>
            <w:b/>
            <w:caps/>
            <w:kern w:val="24"/>
            <w:sz w:val="28"/>
            <w:szCs w:val="28"/>
          </w:rPr>
          <w:t>CONTROL DE VIBRACIONES MECÁNICAS EN UN SISTEMA INTERFEROMÉTRICO.</w:t>
        </w:r>
      </w:ins>
    </w:p>
    <w:p w:rsidR="00BF1090" w:rsidRPr="00051699" w:rsidRDefault="00BF1090" w:rsidP="00BF1090">
      <w:pPr>
        <w:pStyle w:val="Normalsininterlineado"/>
        <w:rPr>
          <w:ins w:id="225" w:author="veloz" w:date="2011-04-07T11:42:00Z"/>
          <w:b/>
          <w:caps/>
        </w:rPr>
      </w:pPr>
    </w:p>
    <w:p w:rsidR="00BF1090" w:rsidRPr="00051699" w:rsidRDefault="00BF1090" w:rsidP="00BF1090">
      <w:pPr>
        <w:pStyle w:val="Normalsininterlineado"/>
        <w:ind w:left="5245"/>
        <w:jc w:val="left"/>
        <w:rPr>
          <w:ins w:id="226" w:author="veloz" w:date="2011-04-07T11:42:00Z"/>
        </w:rPr>
      </w:pPr>
      <w:ins w:id="227" w:author="veloz" w:date="2011-04-07T11:42:00Z">
        <w:r w:rsidRPr="00051699">
          <w:t xml:space="preserve">Por: </w:t>
        </w:r>
      </w:ins>
      <w:ins w:id="228" w:author="veloz" w:date="2011-04-07T11:50:00Z">
        <w:r w:rsidR="0091587C">
          <w:t>Veloz Savino, Nicolás</w:t>
        </w:r>
      </w:ins>
    </w:p>
    <w:p w:rsidR="00BF1090" w:rsidRPr="00051699" w:rsidRDefault="00BF1090" w:rsidP="00BF1090">
      <w:pPr>
        <w:pStyle w:val="Normalsininterlineado"/>
        <w:ind w:left="5245"/>
        <w:jc w:val="left"/>
        <w:rPr>
          <w:ins w:id="229" w:author="veloz" w:date="2011-04-07T11:42:00Z"/>
        </w:rPr>
      </w:pPr>
      <w:ins w:id="230" w:author="veloz" w:date="2011-04-07T11:42:00Z">
        <w:r w:rsidRPr="00051699">
          <w:t>Carnet No.: 07-8614</w:t>
        </w:r>
      </w:ins>
      <w:ins w:id="231" w:author="veloz" w:date="2011-04-07T11:50:00Z">
        <w:r w:rsidR="0091587C">
          <w:t>3</w:t>
        </w:r>
      </w:ins>
    </w:p>
    <w:p w:rsidR="00BF1090" w:rsidRPr="004A60E6" w:rsidRDefault="00BF1090" w:rsidP="00BF1090">
      <w:pPr>
        <w:pStyle w:val="Normalsininterlineado"/>
        <w:ind w:left="5245"/>
        <w:jc w:val="left"/>
        <w:rPr>
          <w:ins w:id="232" w:author="veloz" w:date="2011-04-07T11:42:00Z"/>
        </w:rPr>
      </w:pPr>
      <w:ins w:id="233" w:author="veloz" w:date="2011-04-07T11:42:00Z">
        <w:r w:rsidRPr="004A60E6">
          <w:t xml:space="preserve">Tutor: Prof. </w:t>
        </w:r>
      </w:ins>
      <w:ins w:id="234" w:author="veloz" w:date="2011-04-07T11:50:00Z">
        <w:r w:rsidR="0091587C">
          <w:t>Rafael Escalona</w:t>
        </w:r>
      </w:ins>
    </w:p>
    <w:p w:rsidR="00BF1090" w:rsidRPr="004A60E6" w:rsidRDefault="0091587C" w:rsidP="00BF1090">
      <w:pPr>
        <w:pStyle w:val="Normalsininterlineado"/>
        <w:ind w:left="5245"/>
        <w:jc w:val="left"/>
        <w:rPr>
          <w:ins w:id="235" w:author="veloz" w:date="2011-04-07T11:42:00Z"/>
          <w:szCs w:val="24"/>
        </w:rPr>
      </w:pPr>
      <w:ins w:id="236" w:author="veloz" w:date="2011-04-07T11:50:00Z">
        <w:r>
          <w:t>Julio</w:t>
        </w:r>
      </w:ins>
      <w:ins w:id="237" w:author="veloz" w:date="2011-04-07T11:42:00Z">
        <w:r w:rsidR="00BF1090">
          <w:t xml:space="preserve">, </w:t>
        </w:r>
        <w:r>
          <w:t>201</w:t>
        </w:r>
      </w:ins>
      <w:ins w:id="238" w:author="veloz" w:date="2011-04-07T11:50:00Z">
        <w:r>
          <w:t>1</w:t>
        </w:r>
      </w:ins>
    </w:p>
    <w:p w:rsidR="00BF1090" w:rsidRPr="00051699" w:rsidRDefault="00BF1090" w:rsidP="00BF1090">
      <w:pPr>
        <w:pStyle w:val="Ttulo1"/>
        <w:numPr>
          <w:ilvl w:val="0"/>
          <w:numId w:val="0"/>
        </w:numPr>
        <w:rPr>
          <w:ins w:id="239" w:author="veloz" w:date="2011-04-07T11:42:00Z"/>
        </w:rPr>
      </w:pPr>
      <w:bookmarkStart w:id="240" w:name="_Toc314559916"/>
      <w:ins w:id="241" w:author="veloz" w:date="2011-04-07T11:42:00Z">
        <w:r w:rsidRPr="00051699">
          <w:t>R</w:t>
        </w:r>
        <w:r>
          <w:t>ESUMEN</w:t>
        </w:r>
        <w:bookmarkEnd w:id="240"/>
      </w:ins>
    </w:p>
    <w:p w:rsidR="0031309C" w:rsidRDefault="00BF1090">
      <w:pPr>
        <w:pStyle w:val="Sinespaciado"/>
        <w:ind w:firstLine="0"/>
        <w:rPr>
          <w:ins w:id="242" w:author="veloz" w:date="2011-04-07T11:42:00Z"/>
          <w:sz w:val="22"/>
        </w:rPr>
      </w:pPr>
      <w:ins w:id="243" w:author="veloz" w:date="2011-04-07T11:42:00Z">
        <w:r w:rsidRPr="00051699">
          <w:rPr>
            <w:sz w:val="22"/>
          </w:rPr>
          <w:t xml:space="preserve">El presente trabajo </w:t>
        </w:r>
      </w:ins>
      <w:ins w:id="244" w:author="veloz" w:date="2011-04-07T11:50:00Z">
        <w:r w:rsidR="0091587C">
          <w:rPr>
            <w:sz w:val="22"/>
          </w:rPr>
          <w:t>…</w:t>
        </w:r>
      </w:ins>
    </w:p>
    <w:p w:rsidR="00BF1090" w:rsidRPr="00051699" w:rsidRDefault="00BF1090" w:rsidP="00BF1090">
      <w:pPr>
        <w:pStyle w:val="Sinespaciado"/>
        <w:rPr>
          <w:ins w:id="245" w:author="veloz" w:date="2011-04-07T11:42:00Z"/>
        </w:rPr>
      </w:pPr>
    </w:p>
    <w:p w:rsidR="00BF1090" w:rsidRPr="00051699" w:rsidRDefault="00BF1090" w:rsidP="00BF1090">
      <w:pPr>
        <w:tabs>
          <w:tab w:val="left" w:pos="6390"/>
        </w:tabs>
        <w:ind w:firstLine="0"/>
        <w:rPr>
          <w:ins w:id="246" w:author="veloz" w:date="2011-04-07T11:42:00Z"/>
        </w:rPr>
      </w:pPr>
      <w:ins w:id="247" w:author="veloz" w:date="2011-04-07T11:42:00Z">
        <w:r w:rsidRPr="00051699">
          <w:t xml:space="preserve">Palabras claves: </w:t>
        </w:r>
      </w:ins>
    </w:p>
    <w:p w:rsidR="00BF1090" w:rsidRPr="00051699" w:rsidRDefault="00BF1090" w:rsidP="00BF1090">
      <w:pPr>
        <w:rPr>
          <w:ins w:id="248" w:author="veloz" w:date="2011-04-07T11:42:00Z"/>
        </w:rPr>
      </w:pPr>
      <w:ins w:id="249" w:author="veloz" w:date="2011-04-07T11:42:00Z">
        <w:r w:rsidRPr="00051699">
          <w:br w:type="page"/>
        </w:r>
      </w:ins>
    </w:p>
    <w:p w:rsidR="00BF1090" w:rsidRDefault="00BF1090" w:rsidP="00BF1090">
      <w:pPr>
        <w:pStyle w:val="Normalsininterlineado"/>
        <w:rPr>
          <w:ins w:id="250" w:author="veloz" w:date="2011-04-07T11:42:00Z"/>
        </w:rPr>
      </w:pPr>
    </w:p>
    <w:p w:rsidR="00BF1090" w:rsidRDefault="00BF1090" w:rsidP="00BF1090">
      <w:pPr>
        <w:pStyle w:val="Normalsininterlineado"/>
        <w:rPr>
          <w:ins w:id="251" w:author="veloz" w:date="2011-04-07T11:42:00Z"/>
        </w:rPr>
      </w:pPr>
    </w:p>
    <w:p w:rsidR="00BF1090" w:rsidRDefault="00BF1090" w:rsidP="00BF1090">
      <w:pPr>
        <w:pStyle w:val="Normalsininterlineado"/>
        <w:rPr>
          <w:ins w:id="252" w:author="veloz" w:date="2011-04-07T11:42:00Z"/>
        </w:rPr>
      </w:pPr>
    </w:p>
    <w:p w:rsidR="00BF1090" w:rsidRDefault="00BF1090" w:rsidP="00BF1090">
      <w:pPr>
        <w:pStyle w:val="Normalsininterlineado"/>
        <w:rPr>
          <w:ins w:id="253" w:author="veloz" w:date="2011-04-07T11:42:00Z"/>
        </w:rPr>
      </w:pPr>
    </w:p>
    <w:p w:rsidR="00BF1090" w:rsidRDefault="00BF1090" w:rsidP="00BF1090">
      <w:pPr>
        <w:pStyle w:val="Ttulo1"/>
        <w:numPr>
          <w:ilvl w:val="0"/>
          <w:numId w:val="0"/>
        </w:numPr>
        <w:rPr>
          <w:ins w:id="254" w:author="veloz" w:date="2011-04-07T11:42:00Z"/>
        </w:rPr>
      </w:pPr>
      <w:bookmarkStart w:id="255" w:name="_Toc314559917"/>
      <w:ins w:id="256" w:author="veloz" w:date="2011-04-07T11:42:00Z">
        <w:r>
          <w:t>ÍNDICE</w:t>
        </w:r>
        <w:r w:rsidRPr="00051699">
          <w:t xml:space="preserve"> G</w:t>
        </w:r>
        <w:r>
          <w:t>ENERAL</w:t>
        </w:r>
        <w:bookmarkEnd w:id="255"/>
      </w:ins>
    </w:p>
    <w:p w:rsidR="00BF1090" w:rsidRPr="00B1178C" w:rsidRDefault="00BF1090" w:rsidP="00BF1090">
      <w:pPr>
        <w:rPr>
          <w:ins w:id="257" w:author="veloz" w:date="2011-04-07T11:42:00Z"/>
        </w:rPr>
      </w:pPr>
    </w:p>
    <w:p w:rsidR="00BF1090" w:rsidRPr="0090321A" w:rsidRDefault="00BF1090" w:rsidP="00BF1090">
      <w:pPr>
        <w:jc w:val="right"/>
        <w:rPr>
          <w:ins w:id="258" w:author="veloz" w:date="2011-04-07T11:42:00Z"/>
        </w:rPr>
      </w:pPr>
      <w:ins w:id="259" w:author="veloz" w:date="2011-04-07T11:42:00Z">
        <w:r>
          <w:t>Pag.</w:t>
        </w:r>
      </w:ins>
    </w:p>
    <w:customXmlInsRangeStart w:id="260" w:author="veloz" w:date="2011-04-07T11:42:00Z"/>
    <w:sdt>
      <w:sdtPr>
        <w:rPr>
          <w:rFonts w:eastAsiaTheme="minorHAnsi" w:cstheme="minorBidi"/>
          <w:b w:val="0"/>
          <w:bCs w:val="0"/>
          <w:caps w:val="0"/>
          <w:noProof w:val="0"/>
          <w:sz w:val="24"/>
          <w:lang w:val="es-VE" w:eastAsia="en-US"/>
        </w:rPr>
        <w:id w:val="23631391"/>
        <w:docPartObj>
          <w:docPartGallery w:val="Table of Contents"/>
          <w:docPartUnique/>
        </w:docPartObj>
      </w:sdtPr>
      <w:sdtContent>
        <w:customXmlInsRangeEnd w:id="260"/>
        <w:p w:rsidR="00D76767" w:rsidRDefault="0052561B">
          <w:pPr>
            <w:pStyle w:val="TDC1"/>
            <w:rPr>
              <w:ins w:id="261" w:author="veloz" w:date="2012-01-17T10:36:00Z"/>
              <w:rFonts w:asciiTheme="minorHAnsi" w:eastAsiaTheme="minorEastAsia" w:hAnsiTheme="minorHAnsi" w:cstheme="minorBidi"/>
              <w:b w:val="0"/>
              <w:bCs w:val="0"/>
              <w:caps w:val="0"/>
              <w:lang w:val="es-VE" w:eastAsia="es-VE"/>
            </w:rPr>
          </w:pPr>
          <w:ins w:id="262" w:author="veloz" w:date="2011-04-07T11:42:00Z">
            <w:r w:rsidRPr="00051699">
              <w:rPr>
                <w:noProof w:val="0"/>
                <w:lang w:val="es-VE"/>
              </w:rPr>
              <w:fldChar w:fldCharType="begin"/>
            </w:r>
            <w:r w:rsidR="00BF1090" w:rsidRPr="00051699">
              <w:rPr>
                <w:noProof w:val="0"/>
                <w:lang w:val="es-VE"/>
              </w:rPr>
              <w:instrText xml:space="preserve"> TOC \o "1-3" \h \z \u </w:instrText>
            </w:r>
            <w:r w:rsidRPr="00051699">
              <w:rPr>
                <w:noProof w:val="0"/>
                <w:lang w:val="es-VE"/>
              </w:rPr>
              <w:fldChar w:fldCharType="separate"/>
            </w:r>
          </w:ins>
          <w:ins w:id="263" w:author="veloz" w:date="2012-01-17T10:36:00Z">
            <w:r w:rsidR="00D76767" w:rsidRPr="00781CDD">
              <w:rPr>
                <w:rStyle w:val="Hipervnculo"/>
                <w:rFonts w:eastAsiaTheme="majorEastAsia"/>
              </w:rPr>
              <w:fldChar w:fldCharType="begin"/>
            </w:r>
            <w:r w:rsidR="00D76767" w:rsidRPr="00781CDD">
              <w:rPr>
                <w:rStyle w:val="Hipervnculo"/>
                <w:rFonts w:eastAsiaTheme="majorEastAsia"/>
              </w:rPr>
              <w:instrText xml:space="preserve"> </w:instrText>
            </w:r>
            <w:r w:rsidR="00D76767">
              <w:instrText>HYPERLINK \l "_Toc314559914"</w:instrText>
            </w:r>
            <w:r w:rsidR="00D76767" w:rsidRPr="00781CDD">
              <w:rPr>
                <w:rStyle w:val="Hipervnculo"/>
                <w:rFonts w:eastAsiaTheme="majorEastAsia"/>
              </w:rPr>
              <w:instrText xml:space="preserve"> </w:instrText>
            </w:r>
          </w:ins>
          <w:ins w:id="264" w:author="veloz" w:date="2012-01-25T13:22:00Z">
            <w:r w:rsidR="00D91FBF" w:rsidRPr="00781CDD">
              <w:rPr>
                <w:rStyle w:val="Hipervnculo"/>
                <w:rFonts w:eastAsiaTheme="majorEastAsia"/>
              </w:rPr>
            </w:r>
          </w:ins>
          <w:ins w:id="265" w:author="veloz" w:date="2012-01-17T10:36:00Z">
            <w:r w:rsidR="00D76767" w:rsidRPr="00781CDD">
              <w:rPr>
                <w:rStyle w:val="Hipervnculo"/>
                <w:rFonts w:eastAsiaTheme="majorEastAsia"/>
              </w:rPr>
              <w:fldChar w:fldCharType="separate"/>
            </w:r>
            <w:r w:rsidR="00D76767" w:rsidRPr="00781CDD">
              <w:rPr>
                <w:rStyle w:val="Hipervnculo"/>
                <w:rFonts w:eastAsiaTheme="majorEastAsia"/>
              </w:rPr>
              <w:t>APROBACIÓN DEL JURADO</w:t>
            </w:r>
            <w:r w:rsidR="00D76767">
              <w:rPr>
                <w:webHidden/>
              </w:rPr>
              <w:tab/>
            </w:r>
            <w:r w:rsidR="00D76767">
              <w:rPr>
                <w:webHidden/>
              </w:rPr>
              <w:fldChar w:fldCharType="begin"/>
            </w:r>
            <w:r w:rsidR="00D76767">
              <w:rPr>
                <w:webHidden/>
              </w:rPr>
              <w:instrText xml:space="preserve"> PAGEREF _Toc314559914 \h </w:instrText>
            </w:r>
          </w:ins>
          <w:r w:rsidR="00D76767">
            <w:rPr>
              <w:webHidden/>
            </w:rPr>
          </w:r>
          <w:r w:rsidR="00D76767">
            <w:rPr>
              <w:webHidden/>
            </w:rPr>
            <w:fldChar w:fldCharType="separate"/>
          </w:r>
          <w:ins w:id="266" w:author="veloz" w:date="2012-01-25T16:38:00Z">
            <w:r w:rsidR="005A06B2">
              <w:rPr>
                <w:webHidden/>
              </w:rPr>
              <w:t>ii</w:t>
            </w:r>
          </w:ins>
          <w:ins w:id="267" w:author="veloz" w:date="2012-01-17T10:36:00Z">
            <w:r w:rsidR="00D76767">
              <w:rPr>
                <w:webHidden/>
              </w:rPr>
              <w:fldChar w:fldCharType="end"/>
            </w:r>
            <w:r w:rsidR="00D76767" w:rsidRPr="00781CDD">
              <w:rPr>
                <w:rStyle w:val="Hipervnculo"/>
                <w:rFonts w:eastAsiaTheme="majorEastAsia"/>
              </w:rPr>
              <w:fldChar w:fldCharType="end"/>
            </w:r>
          </w:ins>
        </w:p>
        <w:p w:rsidR="00D76767" w:rsidRDefault="00D76767">
          <w:pPr>
            <w:pStyle w:val="TDC1"/>
            <w:rPr>
              <w:ins w:id="268" w:author="veloz" w:date="2012-01-17T10:36:00Z"/>
              <w:rFonts w:asciiTheme="minorHAnsi" w:eastAsiaTheme="minorEastAsia" w:hAnsiTheme="minorHAnsi" w:cstheme="minorBidi"/>
              <w:b w:val="0"/>
              <w:bCs w:val="0"/>
              <w:caps w:val="0"/>
              <w:lang w:val="es-VE" w:eastAsia="es-VE"/>
            </w:rPr>
          </w:pPr>
          <w:ins w:id="269"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"_Toc314559915"</w:instrText>
            </w:r>
            <w:r w:rsidRPr="00781CDD">
              <w:rPr>
                <w:rStyle w:val="Hipervnculo"/>
                <w:rFonts w:eastAsiaTheme="majorEastAsia"/>
              </w:rPr>
              <w:instrText xml:space="preserve"> </w:instrText>
            </w:r>
          </w:ins>
          <w:ins w:id="270" w:author="veloz" w:date="2012-01-25T13:22:00Z">
            <w:r w:rsidR="00D91FBF" w:rsidRPr="00781CDD">
              <w:rPr>
                <w:rStyle w:val="Hipervnculo"/>
                <w:rFonts w:eastAsiaTheme="majorEastAsia"/>
              </w:rPr>
            </w:r>
          </w:ins>
          <w:ins w:id="271" w:author="veloz" w:date="2012-01-17T10:36:00Z">
            <w:r w:rsidRPr="00781CDD">
              <w:rPr>
                <w:rStyle w:val="Hipervnculo"/>
                <w:rFonts w:eastAsiaTheme="majorEastAsia"/>
              </w:rPr>
              <w:fldChar w:fldCharType="separate"/>
            </w:r>
            <w:r w:rsidRPr="00781CDD">
              <w:rPr>
                <w:rStyle w:val="Hipervnculo"/>
                <w:rFonts w:eastAsiaTheme="majorEastAsia"/>
              </w:rPr>
              <w:t>AGRADECIMIENTOS</w:t>
            </w:r>
            <w:r>
              <w:rPr>
                <w:webHidden/>
              </w:rPr>
              <w:tab/>
            </w:r>
            <w:r>
              <w:rPr>
                <w:webHidden/>
              </w:rPr>
              <w:fldChar w:fldCharType="begin"/>
            </w:r>
            <w:r>
              <w:rPr>
                <w:webHidden/>
              </w:rPr>
              <w:instrText xml:space="preserve"> PAGEREF _Toc314559915 \h </w:instrText>
            </w:r>
          </w:ins>
          <w:r>
            <w:rPr>
              <w:webHidden/>
            </w:rPr>
          </w:r>
          <w:r>
            <w:rPr>
              <w:webHidden/>
            </w:rPr>
            <w:fldChar w:fldCharType="separate"/>
          </w:r>
          <w:ins w:id="272" w:author="veloz" w:date="2012-01-25T16:38:00Z">
            <w:r w:rsidR="005A06B2">
              <w:rPr>
                <w:webHidden/>
              </w:rPr>
              <w:t>iv</w:t>
            </w:r>
          </w:ins>
          <w:ins w:id="273"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74" w:author="veloz" w:date="2012-01-17T10:36:00Z"/>
              <w:rFonts w:asciiTheme="minorHAnsi" w:eastAsiaTheme="minorEastAsia" w:hAnsiTheme="minorHAnsi" w:cstheme="minorBidi"/>
              <w:b w:val="0"/>
              <w:bCs w:val="0"/>
              <w:caps w:val="0"/>
              <w:lang w:val="es-VE" w:eastAsia="es-VE"/>
            </w:rPr>
          </w:pPr>
          <w:ins w:id="275"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"_Toc314559916"</w:instrText>
            </w:r>
            <w:r w:rsidRPr="00781CDD">
              <w:rPr>
                <w:rStyle w:val="Hipervnculo"/>
                <w:rFonts w:eastAsiaTheme="majorEastAsia"/>
              </w:rPr>
              <w:instrText xml:space="preserve"> </w:instrText>
            </w:r>
          </w:ins>
          <w:ins w:id="276" w:author="veloz" w:date="2012-01-25T13:22:00Z">
            <w:r w:rsidR="00D91FBF" w:rsidRPr="00781CDD">
              <w:rPr>
                <w:rStyle w:val="Hipervnculo"/>
                <w:rFonts w:eastAsiaTheme="majorEastAsia"/>
              </w:rPr>
            </w:r>
          </w:ins>
          <w:ins w:id="277" w:author="veloz" w:date="2012-01-17T10:36:00Z">
            <w:r w:rsidRPr="00781CDD">
              <w:rPr>
                <w:rStyle w:val="Hipervnculo"/>
                <w:rFonts w:eastAsiaTheme="majorEastAsia"/>
              </w:rPr>
              <w:fldChar w:fldCharType="separate"/>
            </w:r>
            <w:r w:rsidRPr="00781CDD">
              <w:rPr>
                <w:rStyle w:val="Hipervnculo"/>
                <w:rFonts w:eastAsiaTheme="majorEastAsia"/>
              </w:rPr>
              <w:t>RESUMEN</w:t>
            </w:r>
            <w:r>
              <w:rPr>
                <w:webHidden/>
              </w:rPr>
              <w:tab/>
            </w:r>
            <w:r>
              <w:rPr>
                <w:webHidden/>
              </w:rPr>
              <w:fldChar w:fldCharType="begin"/>
            </w:r>
            <w:r>
              <w:rPr>
                <w:webHidden/>
              </w:rPr>
              <w:instrText xml:space="preserve"> PAGEREF _Toc314559916 \h </w:instrText>
            </w:r>
          </w:ins>
          <w:r>
            <w:rPr>
              <w:webHidden/>
            </w:rPr>
          </w:r>
          <w:r>
            <w:rPr>
              <w:webHidden/>
            </w:rPr>
            <w:fldChar w:fldCharType="separate"/>
          </w:r>
          <w:ins w:id="278" w:author="veloz" w:date="2012-01-25T16:38:00Z">
            <w:r w:rsidR="005A06B2">
              <w:rPr>
                <w:webHidden/>
              </w:rPr>
              <w:t>v</w:t>
            </w:r>
          </w:ins>
          <w:ins w:id="279"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80" w:author="veloz" w:date="2012-01-17T10:36:00Z"/>
              <w:rFonts w:asciiTheme="minorHAnsi" w:eastAsiaTheme="minorEastAsia" w:hAnsiTheme="minorHAnsi" w:cstheme="minorBidi"/>
              <w:b w:val="0"/>
              <w:bCs w:val="0"/>
              <w:caps w:val="0"/>
              <w:lang w:val="es-VE" w:eastAsia="es-VE"/>
            </w:rPr>
          </w:pPr>
          <w:ins w:id="281"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"_Toc314559917"</w:instrText>
            </w:r>
            <w:r w:rsidRPr="00781CDD">
              <w:rPr>
                <w:rStyle w:val="Hipervnculo"/>
                <w:rFonts w:eastAsiaTheme="majorEastAsia"/>
              </w:rPr>
              <w:instrText xml:space="preserve"> </w:instrText>
            </w:r>
          </w:ins>
          <w:ins w:id="282" w:author="veloz" w:date="2012-01-25T13:22:00Z">
            <w:r w:rsidR="00D91FBF" w:rsidRPr="00781CDD">
              <w:rPr>
                <w:rStyle w:val="Hipervnculo"/>
                <w:rFonts w:eastAsiaTheme="majorEastAsia"/>
              </w:rPr>
            </w:r>
          </w:ins>
          <w:ins w:id="283" w:author="veloz" w:date="2012-01-17T10:36:00Z">
            <w:r w:rsidRPr="00781CDD">
              <w:rPr>
                <w:rStyle w:val="Hipervnculo"/>
                <w:rFonts w:eastAsiaTheme="majorEastAsia"/>
              </w:rPr>
              <w:fldChar w:fldCharType="separate"/>
            </w:r>
            <w:r w:rsidRPr="00781CDD">
              <w:rPr>
                <w:rStyle w:val="Hipervnculo"/>
                <w:rFonts w:eastAsiaTheme="majorEastAsia"/>
              </w:rPr>
              <w:t>ÍNDICE GENERAL</w:t>
            </w:r>
            <w:r>
              <w:rPr>
                <w:webHidden/>
              </w:rPr>
              <w:tab/>
            </w:r>
            <w:r>
              <w:rPr>
                <w:webHidden/>
              </w:rPr>
              <w:fldChar w:fldCharType="begin"/>
            </w:r>
            <w:r>
              <w:rPr>
                <w:webHidden/>
              </w:rPr>
              <w:instrText xml:space="preserve"> PAGEREF _Toc314559917 \h </w:instrText>
            </w:r>
          </w:ins>
          <w:r>
            <w:rPr>
              <w:webHidden/>
            </w:rPr>
          </w:r>
          <w:r>
            <w:rPr>
              <w:webHidden/>
            </w:rPr>
            <w:fldChar w:fldCharType="separate"/>
          </w:r>
          <w:ins w:id="284" w:author="veloz" w:date="2012-01-25T16:38:00Z">
            <w:r w:rsidR="005A06B2">
              <w:rPr>
                <w:webHidden/>
              </w:rPr>
              <w:t>vi</w:t>
            </w:r>
          </w:ins>
          <w:ins w:id="285"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86" w:author="veloz" w:date="2012-01-17T10:36:00Z"/>
              <w:rFonts w:asciiTheme="minorHAnsi" w:eastAsiaTheme="minorEastAsia" w:hAnsiTheme="minorHAnsi" w:cstheme="minorBidi"/>
              <w:b w:val="0"/>
              <w:bCs w:val="0"/>
              <w:caps w:val="0"/>
              <w:lang w:val="es-VE" w:eastAsia="es-VE"/>
            </w:rPr>
          </w:pPr>
          <w:ins w:id="287"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"_Toc314559918"</w:instrText>
            </w:r>
            <w:r w:rsidRPr="00781CDD">
              <w:rPr>
                <w:rStyle w:val="Hipervnculo"/>
                <w:rFonts w:eastAsiaTheme="majorEastAsia"/>
              </w:rPr>
              <w:instrText xml:space="preserve"> </w:instrText>
            </w:r>
          </w:ins>
          <w:ins w:id="288" w:author="veloz" w:date="2012-01-25T13:22:00Z">
            <w:r w:rsidR="00D91FBF" w:rsidRPr="00781CDD">
              <w:rPr>
                <w:rStyle w:val="Hipervnculo"/>
                <w:rFonts w:eastAsiaTheme="majorEastAsia"/>
              </w:rPr>
            </w:r>
          </w:ins>
          <w:ins w:id="289" w:author="veloz" w:date="2012-01-17T10:36:00Z">
            <w:r w:rsidRPr="00781CDD">
              <w:rPr>
                <w:rStyle w:val="Hipervnculo"/>
                <w:rFonts w:eastAsiaTheme="majorEastAsia"/>
              </w:rPr>
              <w:fldChar w:fldCharType="separate"/>
            </w:r>
            <w:r w:rsidRPr="00781CDD">
              <w:rPr>
                <w:rStyle w:val="Hipervnculo"/>
                <w:rFonts w:eastAsiaTheme="majorEastAsia"/>
              </w:rPr>
              <w:t>ÍNDICE DE TABLAS</w:t>
            </w:r>
            <w:r>
              <w:rPr>
                <w:webHidden/>
              </w:rPr>
              <w:tab/>
            </w:r>
            <w:r>
              <w:rPr>
                <w:webHidden/>
              </w:rPr>
              <w:fldChar w:fldCharType="begin"/>
            </w:r>
            <w:r>
              <w:rPr>
                <w:webHidden/>
              </w:rPr>
              <w:instrText xml:space="preserve"> PAGEREF _Toc314559918 \h </w:instrText>
            </w:r>
          </w:ins>
          <w:r>
            <w:rPr>
              <w:webHidden/>
            </w:rPr>
          </w:r>
          <w:r>
            <w:rPr>
              <w:webHidden/>
            </w:rPr>
            <w:fldChar w:fldCharType="separate"/>
          </w:r>
          <w:ins w:id="290" w:author="veloz" w:date="2012-01-25T16:38:00Z">
            <w:r w:rsidR="005A06B2">
              <w:rPr>
                <w:webHidden/>
              </w:rPr>
              <w:t>viii</w:t>
            </w:r>
          </w:ins>
          <w:ins w:id="291"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92" w:author="veloz" w:date="2012-01-17T10:36:00Z"/>
              <w:rFonts w:asciiTheme="minorHAnsi" w:eastAsiaTheme="minorEastAsia" w:hAnsiTheme="minorHAnsi" w:cstheme="minorBidi"/>
              <w:b w:val="0"/>
              <w:bCs w:val="0"/>
              <w:caps w:val="0"/>
              <w:lang w:val="es-VE" w:eastAsia="es-VE"/>
            </w:rPr>
          </w:pPr>
          <w:ins w:id="293"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"_Toc314559919"</w:instrText>
            </w:r>
            <w:r w:rsidRPr="00781CDD">
              <w:rPr>
                <w:rStyle w:val="Hipervnculo"/>
                <w:rFonts w:eastAsiaTheme="majorEastAsia"/>
              </w:rPr>
              <w:instrText xml:space="preserve"> </w:instrText>
            </w:r>
          </w:ins>
          <w:ins w:id="294" w:author="veloz" w:date="2012-01-25T13:22:00Z">
            <w:r w:rsidR="00D91FBF" w:rsidRPr="00781CDD">
              <w:rPr>
                <w:rStyle w:val="Hipervnculo"/>
                <w:rFonts w:eastAsiaTheme="majorEastAsia"/>
              </w:rPr>
            </w:r>
          </w:ins>
          <w:ins w:id="295" w:author="veloz" w:date="2012-01-17T10:36:00Z">
            <w:r w:rsidRPr="00781CDD">
              <w:rPr>
                <w:rStyle w:val="Hipervnculo"/>
                <w:rFonts w:eastAsiaTheme="majorEastAsia"/>
              </w:rPr>
              <w:fldChar w:fldCharType="separate"/>
            </w:r>
            <w:r w:rsidRPr="00781CDD">
              <w:rPr>
                <w:rStyle w:val="Hipervnculo"/>
                <w:rFonts w:eastAsiaTheme="majorEastAsia"/>
              </w:rPr>
              <w:t>ÍNDICE DE FIGURAS</w:t>
            </w:r>
            <w:r>
              <w:rPr>
                <w:webHidden/>
              </w:rPr>
              <w:tab/>
            </w:r>
            <w:r>
              <w:rPr>
                <w:webHidden/>
              </w:rPr>
              <w:fldChar w:fldCharType="begin"/>
            </w:r>
            <w:r>
              <w:rPr>
                <w:webHidden/>
              </w:rPr>
              <w:instrText xml:space="preserve"> PAGEREF _Toc314559919 \h </w:instrText>
            </w:r>
          </w:ins>
          <w:r>
            <w:rPr>
              <w:webHidden/>
            </w:rPr>
          </w:r>
          <w:r>
            <w:rPr>
              <w:webHidden/>
            </w:rPr>
            <w:fldChar w:fldCharType="separate"/>
          </w:r>
          <w:ins w:id="296" w:author="veloz" w:date="2012-01-25T16:38:00Z">
            <w:r w:rsidR="005A06B2">
              <w:rPr>
                <w:webHidden/>
              </w:rPr>
              <w:t>ix</w:t>
            </w:r>
          </w:ins>
          <w:ins w:id="297"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298" w:author="veloz" w:date="2012-01-17T10:36:00Z"/>
              <w:rFonts w:asciiTheme="minorHAnsi" w:eastAsiaTheme="minorEastAsia" w:hAnsiTheme="minorHAnsi" w:cstheme="minorBidi"/>
              <w:b w:val="0"/>
              <w:bCs w:val="0"/>
              <w:caps w:val="0"/>
              <w:lang w:val="es-VE" w:eastAsia="es-VE"/>
            </w:rPr>
          </w:pPr>
          <w:ins w:id="299"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"_Toc314559920"</w:instrText>
            </w:r>
            <w:r w:rsidRPr="00781CDD">
              <w:rPr>
                <w:rStyle w:val="Hipervnculo"/>
                <w:rFonts w:eastAsiaTheme="majorEastAsia"/>
              </w:rPr>
              <w:instrText xml:space="preserve"> </w:instrText>
            </w:r>
          </w:ins>
          <w:ins w:id="300" w:author="veloz" w:date="2012-01-25T13:22:00Z">
            <w:r w:rsidR="00D91FBF" w:rsidRPr="00781CDD">
              <w:rPr>
                <w:rStyle w:val="Hipervnculo"/>
                <w:rFonts w:eastAsiaTheme="majorEastAsia"/>
              </w:rPr>
            </w:r>
          </w:ins>
          <w:ins w:id="301" w:author="veloz" w:date="2012-01-17T10:36:00Z">
            <w:r w:rsidRPr="00781CDD">
              <w:rPr>
                <w:rStyle w:val="Hipervnculo"/>
                <w:rFonts w:eastAsiaTheme="majorEastAsia"/>
              </w:rPr>
              <w:fldChar w:fldCharType="separate"/>
            </w:r>
            <w:r w:rsidRPr="00781CDD">
              <w:rPr>
                <w:rStyle w:val="Hipervnculo"/>
                <w:rFonts w:eastAsiaTheme="majorEastAsia"/>
              </w:rPr>
              <w:t>ABREVIATURAS</w:t>
            </w:r>
            <w:r>
              <w:rPr>
                <w:webHidden/>
              </w:rPr>
              <w:tab/>
            </w:r>
            <w:r>
              <w:rPr>
                <w:webHidden/>
              </w:rPr>
              <w:fldChar w:fldCharType="begin"/>
            </w:r>
            <w:r>
              <w:rPr>
                <w:webHidden/>
              </w:rPr>
              <w:instrText xml:space="preserve"> PAGEREF _Toc314559920 \h </w:instrText>
            </w:r>
          </w:ins>
          <w:r>
            <w:rPr>
              <w:webHidden/>
            </w:rPr>
          </w:r>
          <w:r>
            <w:rPr>
              <w:webHidden/>
            </w:rPr>
            <w:fldChar w:fldCharType="separate"/>
          </w:r>
          <w:ins w:id="302" w:author="veloz" w:date="2012-01-25T16:38:00Z">
            <w:r w:rsidR="005A06B2">
              <w:rPr>
                <w:webHidden/>
              </w:rPr>
              <w:t>x</w:t>
            </w:r>
          </w:ins>
          <w:ins w:id="303"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304" w:author="veloz" w:date="2012-01-17T10:36:00Z"/>
              <w:rFonts w:asciiTheme="minorHAnsi" w:eastAsiaTheme="minorEastAsia" w:hAnsiTheme="minorHAnsi" w:cstheme="minorBidi"/>
              <w:b w:val="0"/>
              <w:bCs w:val="0"/>
              <w:caps w:val="0"/>
              <w:lang w:val="es-VE" w:eastAsia="es-VE"/>
            </w:rPr>
          </w:pPr>
          <w:ins w:id="305"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"_Toc314559921"</w:instrText>
            </w:r>
            <w:r w:rsidRPr="00781CDD">
              <w:rPr>
                <w:rStyle w:val="Hipervnculo"/>
                <w:rFonts w:eastAsiaTheme="majorEastAsia"/>
              </w:rPr>
              <w:instrText xml:space="preserve"> </w:instrText>
            </w:r>
          </w:ins>
          <w:ins w:id="306" w:author="veloz" w:date="2012-01-25T13:22:00Z">
            <w:r w:rsidR="00D91FBF" w:rsidRPr="00781CDD">
              <w:rPr>
                <w:rStyle w:val="Hipervnculo"/>
                <w:rFonts w:eastAsiaTheme="majorEastAsia"/>
              </w:rPr>
            </w:r>
          </w:ins>
          <w:ins w:id="307" w:author="veloz" w:date="2012-01-17T10:36:00Z">
            <w:r w:rsidRPr="00781CDD">
              <w:rPr>
                <w:rStyle w:val="Hipervnculo"/>
                <w:rFonts w:eastAsiaTheme="majorEastAsia"/>
              </w:rPr>
              <w:fldChar w:fldCharType="separate"/>
            </w:r>
            <w:r w:rsidRPr="00781CDD">
              <w:rPr>
                <w:rStyle w:val="Hipervnculo"/>
                <w:rFonts w:eastAsiaTheme="majorEastAsia"/>
              </w:rPr>
              <w:t>Introducción</w:t>
            </w:r>
            <w:r>
              <w:rPr>
                <w:webHidden/>
              </w:rPr>
              <w:tab/>
            </w:r>
            <w:r>
              <w:rPr>
                <w:webHidden/>
              </w:rPr>
              <w:fldChar w:fldCharType="begin"/>
            </w:r>
            <w:r>
              <w:rPr>
                <w:webHidden/>
              </w:rPr>
              <w:instrText xml:space="preserve"> PAGEREF _Toc314559921 \h </w:instrText>
            </w:r>
          </w:ins>
          <w:r>
            <w:rPr>
              <w:webHidden/>
            </w:rPr>
          </w:r>
          <w:r>
            <w:rPr>
              <w:webHidden/>
            </w:rPr>
            <w:fldChar w:fldCharType="separate"/>
          </w:r>
          <w:ins w:id="308" w:author="veloz" w:date="2012-01-25T16:38:00Z">
            <w:r w:rsidR="005A06B2">
              <w:rPr>
                <w:webHidden/>
              </w:rPr>
              <w:t>1</w:t>
            </w:r>
          </w:ins>
          <w:ins w:id="309"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310" w:author="veloz" w:date="2012-01-17T10:36:00Z"/>
              <w:rFonts w:asciiTheme="minorHAnsi" w:eastAsiaTheme="minorEastAsia" w:hAnsiTheme="minorHAnsi" w:cstheme="minorBidi"/>
              <w:b w:val="0"/>
              <w:bCs w:val="0"/>
              <w:caps w:val="0"/>
              <w:lang w:val="es-VE" w:eastAsia="es-VE"/>
            </w:rPr>
          </w:pPr>
          <w:ins w:id="311"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"_Toc314559922"</w:instrText>
            </w:r>
            <w:r w:rsidRPr="00781CDD">
              <w:rPr>
                <w:rStyle w:val="Hipervnculo"/>
                <w:rFonts w:eastAsiaTheme="majorEastAsia"/>
              </w:rPr>
              <w:instrText xml:space="preserve"> </w:instrText>
            </w:r>
          </w:ins>
          <w:ins w:id="312" w:author="veloz" w:date="2012-01-25T13:22:00Z">
            <w:r w:rsidR="00D91FBF" w:rsidRPr="00781CDD">
              <w:rPr>
                <w:rStyle w:val="Hipervnculo"/>
                <w:rFonts w:eastAsiaTheme="majorEastAsia"/>
              </w:rPr>
            </w:r>
          </w:ins>
          <w:ins w:id="313" w:author="veloz" w:date="2012-01-17T10:36:00Z">
            <w:r w:rsidRPr="00781CDD">
              <w:rPr>
                <w:rStyle w:val="Hipervnculo"/>
                <w:rFonts w:eastAsiaTheme="majorEastAsia"/>
              </w:rPr>
              <w:fldChar w:fldCharType="separate"/>
            </w:r>
            <w:r w:rsidRPr="00781CDD">
              <w:rPr>
                <w:rStyle w:val="Hipervnculo"/>
                <w:rFonts w:eastAsiaTheme="majorEastAsia"/>
              </w:rPr>
              <w:t xml:space="preserve"> CAPITULO I  Marco Teórico</w:t>
            </w:r>
            <w:r>
              <w:rPr>
                <w:webHidden/>
              </w:rPr>
              <w:tab/>
            </w:r>
            <w:r>
              <w:rPr>
                <w:webHidden/>
              </w:rPr>
              <w:fldChar w:fldCharType="begin"/>
            </w:r>
            <w:r>
              <w:rPr>
                <w:webHidden/>
              </w:rPr>
              <w:instrText xml:space="preserve"> PAGEREF _Toc314559922 \h </w:instrText>
            </w:r>
          </w:ins>
          <w:r>
            <w:rPr>
              <w:webHidden/>
            </w:rPr>
          </w:r>
          <w:r>
            <w:rPr>
              <w:webHidden/>
            </w:rPr>
            <w:fldChar w:fldCharType="separate"/>
          </w:r>
          <w:ins w:id="314" w:author="veloz" w:date="2012-01-25T16:38:00Z">
            <w:r w:rsidR="005A06B2">
              <w:rPr>
                <w:webHidden/>
              </w:rPr>
              <w:t>2</w:t>
            </w:r>
          </w:ins>
          <w:ins w:id="315" w:author="veloz" w:date="2012-01-17T10:36:00Z">
            <w:r>
              <w:rPr>
                <w:webHidden/>
              </w:rPr>
              <w:fldChar w:fldCharType="end"/>
            </w:r>
            <w:r w:rsidRPr="00781CDD">
              <w:rPr>
                <w:rStyle w:val="Hipervnculo"/>
                <w:rFonts w:eastAsiaTheme="majorEastAsia"/>
              </w:rPr>
              <w:fldChar w:fldCharType="end"/>
            </w:r>
          </w:ins>
        </w:p>
        <w:p w:rsidR="00D76767" w:rsidRDefault="00D76767">
          <w:pPr>
            <w:pStyle w:val="TDC2"/>
            <w:rPr>
              <w:ins w:id="316" w:author="veloz" w:date="2012-01-17T10:36:00Z"/>
              <w:rFonts w:asciiTheme="minorHAnsi" w:eastAsiaTheme="minorEastAsia" w:hAnsiTheme="minorHAnsi" w:cstheme="minorBidi"/>
              <w:smallCaps w:val="0"/>
              <w:lang w:val="es-VE" w:eastAsia="es-VE"/>
            </w:rPr>
          </w:pPr>
          <w:ins w:id="317"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"_Toc314559923"</w:instrText>
            </w:r>
            <w:r w:rsidRPr="00781CDD">
              <w:rPr>
                <w:rStyle w:val="Hipervnculo"/>
                <w:rFonts w:eastAsiaTheme="majorEastAsia"/>
              </w:rPr>
              <w:instrText xml:space="preserve"> </w:instrText>
            </w:r>
          </w:ins>
          <w:ins w:id="318" w:author="veloz" w:date="2012-01-25T13:22:00Z">
            <w:r w:rsidR="00D91FBF" w:rsidRPr="00781CDD">
              <w:rPr>
                <w:rStyle w:val="Hipervnculo"/>
                <w:rFonts w:eastAsiaTheme="majorEastAsia"/>
              </w:rPr>
            </w:r>
          </w:ins>
          <w:ins w:id="319" w:author="veloz" w:date="2012-01-17T10:36:00Z">
            <w:r w:rsidRPr="00781CDD">
              <w:rPr>
                <w:rStyle w:val="Hipervnculo"/>
                <w:rFonts w:eastAsiaTheme="majorEastAsia"/>
              </w:rPr>
              <w:fldChar w:fldCharType="separate"/>
            </w:r>
            <w:r w:rsidRPr="00781CDD">
              <w:rPr>
                <w:rStyle w:val="Hipervnculo"/>
                <w:rFonts w:eastAsiaTheme="majorEastAsia"/>
              </w:rPr>
              <w:t>1.1. Índice de refracción</w:t>
            </w:r>
            <w:r>
              <w:rPr>
                <w:webHidden/>
              </w:rPr>
              <w:tab/>
            </w:r>
            <w:r>
              <w:rPr>
                <w:webHidden/>
              </w:rPr>
              <w:fldChar w:fldCharType="begin"/>
            </w:r>
            <w:r>
              <w:rPr>
                <w:webHidden/>
              </w:rPr>
              <w:instrText xml:space="preserve"> PAGEREF _Toc314559923 \h </w:instrText>
            </w:r>
          </w:ins>
          <w:r>
            <w:rPr>
              <w:webHidden/>
            </w:rPr>
          </w:r>
          <w:r>
            <w:rPr>
              <w:webHidden/>
            </w:rPr>
            <w:fldChar w:fldCharType="separate"/>
          </w:r>
          <w:ins w:id="320" w:author="veloz" w:date="2012-01-25T16:38:00Z">
            <w:r w:rsidR="005A06B2">
              <w:rPr>
                <w:webHidden/>
              </w:rPr>
              <w:t>2</w:t>
            </w:r>
          </w:ins>
          <w:ins w:id="321" w:author="veloz" w:date="2012-01-17T10:36:00Z">
            <w:r>
              <w:rPr>
                <w:webHidden/>
              </w:rPr>
              <w:fldChar w:fldCharType="end"/>
            </w:r>
            <w:r w:rsidRPr="00781CDD">
              <w:rPr>
                <w:rStyle w:val="Hipervnculo"/>
                <w:rFonts w:eastAsiaTheme="majorEastAsia"/>
              </w:rPr>
              <w:fldChar w:fldCharType="end"/>
            </w:r>
          </w:ins>
        </w:p>
        <w:p w:rsidR="00D76767" w:rsidRDefault="00D76767">
          <w:pPr>
            <w:pStyle w:val="TDC2"/>
            <w:rPr>
              <w:ins w:id="322" w:author="veloz" w:date="2012-01-17T10:36:00Z"/>
              <w:rFonts w:asciiTheme="minorHAnsi" w:eastAsiaTheme="minorEastAsia" w:hAnsiTheme="minorHAnsi" w:cstheme="minorBidi"/>
              <w:smallCaps w:val="0"/>
              <w:lang w:val="es-VE" w:eastAsia="es-VE"/>
            </w:rPr>
          </w:pPr>
          <w:ins w:id="323"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"_Toc314559924"</w:instrText>
            </w:r>
            <w:r w:rsidRPr="00781CDD">
              <w:rPr>
                <w:rStyle w:val="Hipervnculo"/>
                <w:rFonts w:eastAsiaTheme="majorEastAsia"/>
              </w:rPr>
              <w:instrText xml:space="preserve"> </w:instrText>
            </w:r>
          </w:ins>
          <w:ins w:id="324" w:author="veloz" w:date="2012-01-25T13:22:00Z">
            <w:r w:rsidR="00D91FBF" w:rsidRPr="00781CDD">
              <w:rPr>
                <w:rStyle w:val="Hipervnculo"/>
                <w:rFonts w:eastAsiaTheme="majorEastAsia"/>
              </w:rPr>
            </w:r>
          </w:ins>
          <w:ins w:id="325" w:author="veloz" w:date="2012-01-17T10:36:00Z">
            <w:r w:rsidRPr="00781CDD">
              <w:rPr>
                <w:rStyle w:val="Hipervnculo"/>
                <w:rFonts w:eastAsiaTheme="majorEastAsia"/>
              </w:rPr>
              <w:fldChar w:fldCharType="separate"/>
            </w:r>
            <w:r w:rsidRPr="00781CDD">
              <w:rPr>
                <w:rStyle w:val="Hipervnculo"/>
                <w:rFonts w:eastAsiaTheme="majorEastAsia"/>
              </w:rPr>
              <w:t>1.2. Camino óptico</w:t>
            </w:r>
            <w:r>
              <w:rPr>
                <w:webHidden/>
              </w:rPr>
              <w:tab/>
            </w:r>
            <w:r>
              <w:rPr>
                <w:webHidden/>
              </w:rPr>
              <w:fldChar w:fldCharType="begin"/>
            </w:r>
            <w:r>
              <w:rPr>
                <w:webHidden/>
              </w:rPr>
              <w:instrText xml:space="preserve"> PAGEREF _Toc314559924 \h </w:instrText>
            </w:r>
          </w:ins>
          <w:r>
            <w:rPr>
              <w:webHidden/>
            </w:rPr>
          </w:r>
          <w:r>
            <w:rPr>
              <w:webHidden/>
            </w:rPr>
            <w:fldChar w:fldCharType="separate"/>
          </w:r>
          <w:ins w:id="326" w:author="veloz" w:date="2012-01-25T16:38:00Z">
            <w:r w:rsidR="005A06B2">
              <w:rPr>
                <w:webHidden/>
              </w:rPr>
              <w:t>2</w:t>
            </w:r>
          </w:ins>
          <w:ins w:id="327" w:author="veloz" w:date="2012-01-17T10:36:00Z">
            <w:r>
              <w:rPr>
                <w:webHidden/>
              </w:rPr>
              <w:fldChar w:fldCharType="end"/>
            </w:r>
            <w:r w:rsidRPr="00781CDD">
              <w:rPr>
                <w:rStyle w:val="Hipervnculo"/>
                <w:rFonts w:eastAsiaTheme="majorEastAsia"/>
              </w:rPr>
              <w:fldChar w:fldCharType="end"/>
            </w:r>
          </w:ins>
        </w:p>
        <w:p w:rsidR="00D76767" w:rsidRDefault="00D76767">
          <w:pPr>
            <w:pStyle w:val="TDC2"/>
            <w:rPr>
              <w:ins w:id="328" w:author="veloz" w:date="2012-01-17T10:36:00Z"/>
              <w:rFonts w:asciiTheme="minorHAnsi" w:eastAsiaTheme="minorEastAsia" w:hAnsiTheme="minorHAnsi" w:cstheme="minorBidi"/>
              <w:smallCaps w:val="0"/>
              <w:lang w:val="es-VE" w:eastAsia="es-VE"/>
            </w:rPr>
          </w:pPr>
          <w:ins w:id="329"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"_Toc314559925"</w:instrText>
            </w:r>
            <w:r w:rsidRPr="00781CDD">
              <w:rPr>
                <w:rStyle w:val="Hipervnculo"/>
                <w:rFonts w:eastAsiaTheme="majorEastAsia"/>
              </w:rPr>
              <w:instrText xml:space="preserve"> </w:instrText>
            </w:r>
          </w:ins>
          <w:ins w:id="330" w:author="veloz" w:date="2012-01-25T13:22:00Z">
            <w:r w:rsidR="00D91FBF" w:rsidRPr="00781CDD">
              <w:rPr>
                <w:rStyle w:val="Hipervnculo"/>
                <w:rFonts w:eastAsiaTheme="majorEastAsia"/>
              </w:rPr>
            </w:r>
          </w:ins>
          <w:ins w:id="331" w:author="veloz" w:date="2012-01-17T10:36:00Z">
            <w:r w:rsidRPr="00781CDD">
              <w:rPr>
                <w:rStyle w:val="Hipervnculo"/>
                <w:rFonts w:eastAsiaTheme="majorEastAsia"/>
              </w:rPr>
              <w:fldChar w:fldCharType="separate"/>
            </w:r>
            <w:r w:rsidRPr="00781CDD">
              <w:rPr>
                <w:rStyle w:val="Hipervnculo"/>
                <w:rFonts w:eastAsiaTheme="majorEastAsia"/>
              </w:rPr>
              <w:t>1.3. Interferencia de la Luz</w:t>
            </w:r>
            <w:r>
              <w:rPr>
                <w:webHidden/>
              </w:rPr>
              <w:tab/>
            </w:r>
            <w:r>
              <w:rPr>
                <w:webHidden/>
              </w:rPr>
              <w:fldChar w:fldCharType="begin"/>
            </w:r>
            <w:r>
              <w:rPr>
                <w:webHidden/>
              </w:rPr>
              <w:instrText xml:space="preserve"> PAGEREF _Toc314559925 \h </w:instrText>
            </w:r>
          </w:ins>
          <w:r>
            <w:rPr>
              <w:webHidden/>
            </w:rPr>
          </w:r>
          <w:r>
            <w:rPr>
              <w:webHidden/>
            </w:rPr>
            <w:fldChar w:fldCharType="separate"/>
          </w:r>
          <w:ins w:id="332" w:author="veloz" w:date="2012-01-25T16:38:00Z">
            <w:r w:rsidR="005A06B2">
              <w:rPr>
                <w:webHidden/>
              </w:rPr>
              <w:t>3</w:t>
            </w:r>
          </w:ins>
          <w:ins w:id="333" w:author="veloz" w:date="2012-01-17T10:36:00Z">
            <w:r>
              <w:rPr>
                <w:webHidden/>
              </w:rPr>
              <w:fldChar w:fldCharType="end"/>
            </w:r>
            <w:r w:rsidRPr="00781CDD">
              <w:rPr>
                <w:rStyle w:val="Hipervnculo"/>
                <w:rFonts w:eastAsiaTheme="majorEastAsia"/>
              </w:rPr>
              <w:fldChar w:fldCharType="end"/>
            </w:r>
          </w:ins>
        </w:p>
        <w:p w:rsidR="00D76767" w:rsidRDefault="00D76767">
          <w:pPr>
            <w:pStyle w:val="TDC2"/>
            <w:rPr>
              <w:ins w:id="334" w:author="veloz" w:date="2012-01-17T10:36:00Z"/>
              <w:rFonts w:asciiTheme="minorHAnsi" w:eastAsiaTheme="minorEastAsia" w:hAnsiTheme="minorHAnsi" w:cstheme="minorBidi"/>
              <w:smallCaps w:val="0"/>
              <w:lang w:val="es-VE" w:eastAsia="es-VE"/>
            </w:rPr>
          </w:pPr>
          <w:ins w:id="335"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"_Toc314559926"</w:instrText>
            </w:r>
            <w:r w:rsidRPr="00781CDD">
              <w:rPr>
                <w:rStyle w:val="Hipervnculo"/>
                <w:rFonts w:eastAsiaTheme="majorEastAsia"/>
              </w:rPr>
              <w:instrText xml:space="preserve"> </w:instrText>
            </w:r>
          </w:ins>
          <w:ins w:id="336" w:author="veloz" w:date="2012-01-25T13:22:00Z">
            <w:r w:rsidR="00D91FBF" w:rsidRPr="00781CDD">
              <w:rPr>
                <w:rStyle w:val="Hipervnculo"/>
                <w:rFonts w:eastAsiaTheme="majorEastAsia"/>
              </w:rPr>
            </w:r>
          </w:ins>
          <w:ins w:id="337" w:author="veloz" w:date="2012-01-17T10:36:00Z">
            <w:r w:rsidRPr="00781CDD">
              <w:rPr>
                <w:rStyle w:val="Hipervnculo"/>
                <w:rFonts w:eastAsiaTheme="majorEastAsia"/>
              </w:rPr>
              <w:fldChar w:fldCharType="separate"/>
            </w:r>
            <w:r w:rsidRPr="00781CDD">
              <w:rPr>
                <w:rStyle w:val="Hipervnculo"/>
                <w:rFonts w:eastAsiaTheme="majorEastAsia"/>
              </w:rPr>
              <w:t>1.4. Interferómetro</w:t>
            </w:r>
            <w:r>
              <w:rPr>
                <w:webHidden/>
              </w:rPr>
              <w:tab/>
            </w:r>
            <w:r>
              <w:rPr>
                <w:webHidden/>
              </w:rPr>
              <w:fldChar w:fldCharType="begin"/>
            </w:r>
            <w:r>
              <w:rPr>
                <w:webHidden/>
              </w:rPr>
              <w:instrText xml:space="preserve"> PAGEREF _Toc314559926 \h </w:instrText>
            </w:r>
          </w:ins>
          <w:r>
            <w:rPr>
              <w:webHidden/>
            </w:rPr>
          </w:r>
          <w:r>
            <w:rPr>
              <w:webHidden/>
            </w:rPr>
            <w:fldChar w:fldCharType="separate"/>
          </w:r>
          <w:ins w:id="338" w:author="veloz" w:date="2012-01-25T16:38:00Z">
            <w:r w:rsidR="005A06B2">
              <w:rPr>
                <w:webHidden/>
              </w:rPr>
              <w:t>4</w:t>
            </w:r>
          </w:ins>
          <w:ins w:id="339" w:author="veloz" w:date="2012-01-17T10:36:00Z">
            <w:r>
              <w:rPr>
                <w:webHidden/>
              </w:rPr>
              <w:fldChar w:fldCharType="end"/>
            </w:r>
            <w:r w:rsidRPr="00781CDD">
              <w:rPr>
                <w:rStyle w:val="Hipervnculo"/>
                <w:rFonts w:eastAsiaTheme="majorEastAsia"/>
              </w:rPr>
              <w:fldChar w:fldCharType="end"/>
            </w:r>
          </w:ins>
        </w:p>
        <w:p w:rsidR="00D76767" w:rsidRDefault="00D76767">
          <w:pPr>
            <w:pStyle w:val="TDC3"/>
            <w:rPr>
              <w:ins w:id="340" w:author="veloz" w:date="2012-01-17T10:36:00Z"/>
              <w:rFonts w:asciiTheme="minorHAnsi" w:eastAsiaTheme="minorEastAsia" w:hAnsiTheme="minorHAnsi" w:cstheme="minorBidi"/>
              <w:smallCaps w:val="0"/>
              <w:lang w:eastAsia="es-VE"/>
            </w:rPr>
          </w:pPr>
          <w:ins w:id="341" w:author="veloz" w:date="2012-01-17T10:36:00Z">
            <w:r w:rsidRPr="00781CDD">
              <w:rPr>
                <w:rStyle w:val="Hipervnculo"/>
              </w:rPr>
              <w:fldChar w:fldCharType="begin"/>
            </w:r>
            <w:r w:rsidRPr="00781CDD">
              <w:rPr>
                <w:rStyle w:val="Hipervnculo"/>
              </w:rPr>
              <w:instrText xml:space="preserve"> </w:instrText>
            </w:r>
            <w:r>
              <w:instrText>HYPERLINK \l "_Toc314559927"</w:instrText>
            </w:r>
            <w:r w:rsidRPr="00781CDD">
              <w:rPr>
                <w:rStyle w:val="Hipervnculo"/>
              </w:rPr>
              <w:instrText xml:space="preserve"> </w:instrText>
            </w:r>
          </w:ins>
          <w:ins w:id="342" w:author="veloz" w:date="2012-01-25T13:22:00Z">
            <w:r w:rsidR="00D91FBF" w:rsidRPr="00781CDD">
              <w:rPr>
                <w:rStyle w:val="Hipervnculo"/>
              </w:rPr>
            </w:r>
          </w:ins>
          <w:ins w:id="343" w:author="veloz" w:date="2012-01-17T10:36:00Z">
            <w:r w:rsidRPr="00781CDD">
              <w:rPr>
                <w:rStyle w:val="Hipervnculo"/>
              </w:rPr>
              <w:fldChar w:fldCharType="separate"/>
            </w:r>
            <w:r w:rsidRPr="00781CDD">
              <w:rPr>
                <w:rStyle w:val="Hipervnculo"/>
              </w:rPr>
              <w:t>1.4.1. Interferómetro de Michelson</w:t>
            </w:r>
            <w:r>
              <w:rPr>
                <w:webHidden/>
              </w:rPr>
              <w:tab/>
            </w:r>
            <w:r>
              <w:rPr>
                <w:webHidden/>
              </w:rPr>
              <w:fldChar w:fldCharType="begin"/>
            </w:r>
            <w:r>
              <w:rPr>
                <w:webHidden/>
              </w:rPr>
              <w:instrText xml:space="preserve"> PAGEREF _Toc314559927 \h </w:instrText>
            </w:r>
          </w:ins>
          <w:r>
            <w:rPr>
              <w:webHidden/>
            </w:rPr>
          </w:r>
          <w:r>
            <w:rPr>
              <w:webHidden/>
            </w:rPr>
            <w:fldChar w:fldCharType="separate"/>
          </w:r>
          <w:ins w:id="344" w:author="veloz" w:date="2012-01-25T16:38:00Z">
            <w:r w:rsidR="005A06B2">
              <w:rPr>
                <w:webHidden/>
              </w:rPr>
              <w:t>4</w:t>
            </w:r>
          </w:ins>
          <w:ins w:id="345" w:author="veloz" w:date="2012-01-17T10:36:00Z">
            <w:r>
              <w:rPr>
                <w:webHidden/>
              </w:rPr>
              <w:fldChar w:fldCharType="end"/>
            </w:r>
            <w:r w:rsidRPr="00781CDD">
              <w:rPr>
                <w:rStyle w:val="Hipervnculo"/>
              </w:rPr>
              <w:fldChar w:fldCharType="end"/>
            </w:r>
          </w:ins>
        </w:p>
        <w:p w:rsidR="00D76767" w:rsidRDefault="00D76767">
          <w:pPr>
            <w:pStyle w:val="TDC3"/>
            <w:rPr>
              <w:ins w:id="346" w:author="veloz" w:date="2012-01-17T10:36:00Z"/>
              <w:rFonts w:asciiTheme="minorHAnsi" w:eastAsiaTheme="minorEastAsia" w:hAnsiTheme="minorHAnsi" w:cstheme="minorBidi"/>
              <w:smallCaps w:val="0"/>
              <w:lang w:eastAsia="es-VE"/>
            </w:rPr>
          </w:pPr>
          <w:ins w:id="347" w:author="veloz" w:date="2012-01-17T10:36:00Z">
            <w:r w:rsidRPr="00781CDD">
              <w:rPr>
                <w:rStyle w:val="Hipervnculo"/>
              </w:rPr>
              <w:fldChar w:fldCharType="begin"/>
            </w:r>
            <w:r w:rsidRPr="00781CDD">
              <w:rPr>
                <w:rStyle w:val="Hipervnculo"/>
              </w:rPr>
              <w:instrText xml:space="preserve"> </w:instrText>
            </w:r>
            <w:r>
              <w:instrText>HYPERLINK \l "_Toc314559928"</w:instrText>
            </w:r>
            <w:r w:rsidRPr="00781CDD">
              <w:rPr>
                <w:rStyle w:val="Hipervnculo"/>
              </w:rPr>
              <w:instrText xml:space="preserve"> </w:instrText>
            </w:r>
          </w:ins>
          <w:ins w:id="348" w:author="veloz" w:date="2012-01-25T13:22:00Z">
            <w:r w:rsidR="00D91FBF" w:rsidRPr="00781CDD">
              <w:rPr>
                <w:rStyle w:val="Hipervnculo"/>
              </w:rPr>
            </w:r>
          </w:ins>
          <w:ins w:id="349" w:author="veloz" w:date="2012-01-17T10:36:00Z">
            <w:r w:rsidRPr="00781CDD">
              <w:rPr>
                <w:rStyle w:val="Hipervnculo"/>
              </w:rPr>
              <w:fldChar w:fldCharType="separate"/>
            </w:r>
            <w:r w:rsidRPr="00781CDD">
              <w:rPr>
                <w:rStyle w:val="Hipervnculo"/>
              </w:rPr>
              <w:t>1.4.2. Interferómetro de Mirau</w:t>
            </w:r>
            <w:r>
              <w:rPr>
                <w:webHidden/>
              </w:rPr>
              <w:tab/>
            </w:r>
            <w:r>
              <w:rPr>
                <w:webHidden/>
              </w:rPr>
              <w:fldChar w:fldCharType="begin"/>
            </w:r>
            <w:r>
              <w:rPr>
                <w:webHidden/>
              </w:rPr>
              <w:instrText xml:space="preserve"> PAGEREF _Toc314559928 \h </w:instrText>
            </w:r>
          </w:ins>
          <w:r>
            <w:rPr>
              <w:webHidden/>
            </w:rPr>
          </w:r>
          <w:r>
            <w:rPr>
              <w:webHidden/>
            </w:rPr>
            <w:fldChar w:fldCharType="separate"/>
          </w:r>
          <w:ins w:id="350" w:author="veloz" w:date="2012-01-25T16:38:00Z">
            <w:r w:rsidR="005A06B2">
              <w:rPr>
                <w:webHidden/>
              </w:rPr>
              <w:t>5</w:t>
            </w:r>
          </w:ins>
          <w:ins w:id="351" w:author="veloz" w:date="2012-01-17T10:36:00Z">
            <w:r>
              <w:rPr>
                <w:webHidden/>
              </w:rPr>
              <w:fldChar w:fldCharType="end"/>
            </w:r>
            <w:r w:rsidRPr="00781CDD">
              <w:rPr>
                <w:rStyle w:val="Hipervnculo"/>
              </w:rPr>
              <w:fldChar w:fldCharType="end"/>
            </w:r>
          </w:ins>
        </w:p>
        <w:p w:rsidR="00D76767" w:rsidRDefault="00D76767">
          <w:pPr>
            <w:pStyle w:val="TDC2"/>
            <w:rPr>
              <w:ins w:id="352" w:author="veloz" w:date="2012-01-17T10:36:00Z"/>
              <w:rFonts w:asciiTheme="minorHAnsi" w:eastAsiaTheme="minorEastAsia" w:hAnsiTheme="minorHAnsi" w:cstheme="minorBidi"/>
              <w:smallCaps w:val="0"/>
              <w:lang w:val="es-VE" w:eastAsia="es-VE"/>
            </w:rPr>
          </w:pPr>
          <w:ins w:id="353"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"_Toc314559931"</w:instrText>
            </w:r>
            <w:r w:rsidRPr="00781CDD">
              <w:rPr>
                <w:rStyle w:val="Hipervnculo"/>
                <w:rFonts w:eastAsiaTheme="majorEastAsia"/>
              </w:rPr>
              <w:instrText xml:space="preserve"> </w:instrText>
            </w:r>
          </w:ins>
          <w:ins w:id="354" w:author="veloz" w:date="2012-01-25T13:22:00Z">
            <w:r w:rsidR="00D91FBF" w:rsidRPr="00781CDD">
              <w:rPr>
                <w:rStyle w:val="Hipervnculo"/>
                <w:rFonts w:eastAsiaTheme="majorEastAsia"/>
              </w:rPr>
            </w:r>
          </w:ins>
          <w:ins w:id="355" w:author="veloz" w:date="2012-01-17T10:36:00Z">
            <w:r w:rsidRPr="00781CDD">
              <w:rPr>
                <w:rStyle w:val="Hipervnculo"/>
                <w:rFonts w:eastAsiaTheme="majorEastAsia"/>
              </w:rPr>
              <w:fldChar w:fldCharType="separate"/>
            </w:r>
            <w:r w:rsidRPr="00781CDD">
              <w:rPr>
                <w:rStyle w:val="Hipervnculo"/>
                <w:rFonts w:eastAsiaTheme="majorEastAsia"/>
              </w:rPr>
              <w:t>1.5. Teoría del Color</w:t>
            </w:r>
            <w:r>
              <w:rPr>
                <w:webHidden/>
              </w:rPr>
              <w:tab/>
            </w:r>
            <w:r>
              <w:rPr>
                <w:webHidden/>
              </w:rPr>
              <w:fldChar w:fldCharType="begin"/>
            </w:r>
            <w:r>
              <w:rPr>
                <w:webHidden/>
              </w:rPr>
              <w:instrText xml:space="preserve"> PAGEREF _Toc314559931 \h </w:instrText>
            </w:r>
          </w:ins>
          <w:r>
            <w:rPr>
              <w:webHidden/>
            </w:rPr>
          </w:r>
          <w:r>
            <w:rPr>
              <w:webHidden/>
            </w:rPr>
            <w:fldChar w:fldCharType="separate"/>
          </w:r>
          <w:ins w:id="356" w:author="veloz" w:date="2012-01-25T16:38:00Z">
            <w:r w:rsidR="005A06B2">
              <w:rPr>
                <w:webHidden/>
              </w:rPr>
              <w:t>6</w:t>
            </w:r>
          </w:ins>
          <w:ins w:id="357" w:author="veloz" w:date="2012-01-17T10:36:00Z">
            <w:r>
              <w:rPr>
                <w:webHidden/>
              </w:rPr>
              <w:fldChar w:fldCharType="end"/>
            </w:r>
            <w:r w:rsidRPr="00781CDD">
              <w:rPr>
                <w:rStyle w:val="Hipervnculo"/>
                <w:rFonts w:eastAsiaTheme="majorEastAsia"/>
              </w:rPr>
              <w:fldChar w:fldCharType="end"/>
            </w:r>
          </w:ins>
        </w:p>
        <w:p w:rsidR="00D76767" w:rsidRDefault="00D76767">
          <w:pPr>
            <w:pStyle w:val="TDC3"/>
            <w:rPr>
              <w:ins w:id="358" w:author="veloz" w:date="2012-01-17T10:36:00Z"/>
              <w:rFonts w:asciiTheme="minorHAnsi" w:eastAsiaTheme="minorEastAsia" w:hAnsiTheme="minorHAnsi" w:cstheme="minorBidi"/>
              <w:smallCaps w:val="0"/>
              <w:lang w:eastAsia="es-VE"/>
            </w:rPr>
          </w:pPr>
          <w:ins w:id="359" w:author="veloz" w:date="2012-01-17T10:36:00Z">
            <w:r w:rsidRPr="00781CDD">
              <w:rPr>
                <w:rStyle w:val="Hipervnculo"/>
              </w:rPr>
              <w:fldChar w:fldCharType="begin"/>
            </w:r>
            <w:r w:rsidRPr="00781CDD">
              <w:rPr>
                <w:rStyle w:val="Hipervnculo"/>
              </w:rPr>
              <w:instrText xml:space="preserve"> </w:instrText>
            </w:r>
            <w:r>
              <w:instrText>HYPERLINK \l "_Toc314559932"</w:instrText>
            </w:r>
            <w:r w:rsidRPr="00781CDD">
              <w:rPr>
                <w:rStyle w:val="Hipervnculo"/>
              </w:rPr>
              <w:instrText xml:space="preserve"> </w:instrText>
            </w:r>
          </w:ins>
          <w:ins w:id="360" w:author="veloz" w:date="2012-01-25T13:22:00Z">
            <w:r w:rsidR="00D91FBF" w:rsidRPr="00781CDD">
              <w:rPr>
                <w:rStyle w:val="Hipervnculo"/>
              </w:rPr>
            </w:r>
          </w:ins>
          <w:ins w:id="361" w:author="veloz" w:date="2012-01-17T10:36:00Z">
            <w:r w:rsidRPr="00781CDD">
              <w:rPr>
                <w:rStyle w:val="Hipervnculo"/>
              </w:rPr>
              <w:fldChar w:fldCharType="separate"/>
            </w:r>
            <w:r w:rsidRPr="00781CDD">
              <w:rPr>
                <w:rStyle w:val="Hipervnculo"/>
              </w:rPr>
              <w:t>1.5.1. Espacio de color RGB</w:t>
            </w:r>
            <w:r>
              <w:rPr>
                <w:webHidden/>
              </w:rPr>
              <w:tab/>
            </w:r>
            <w:r>
              <w:rPr>
                <w:webHidden/>
              </w:rPr>
              <w:fldChar w:fldCharType="begin"/>
            </w:r>
            <w:r>
              <w:rPr>
                <w:webHidden/>
              </w:rPr>
              <w:instrText xml:space="preserve"> PAGEREF _Toc314559932 \h </w:instrText>
            </w:r>
          </w:ins>
          <w:r>
            <w:rPr>
              <w:webHidden/>
            </w:rPr>
          </w:r>
          <w:r>
            <w:rPr>
              <w:webHidden/>
            </w:rPr>
            <w:fldChar w:fldCharType="separate"/>
          </w:r>
          <w:ins w:id="362" w:author="veloz" w:date="2012-01-25T16:38:00Z">
            <w:r w:rsidR="005A06B2">
              <w:rPr>
                <w:webHidden/>
              </w:rPr>
              <w:t>7</w:t>
            </w:r>
          </w:ins>
          <w:ins w:id="363" w:author="veloz" w:date="2012-01-17T10:36:00Z">
            <w:r>
              <w:rPr>
                <w:webHidden/>
              </w:rPr>
              <w:fldChar w:fldCharType="end"/>
            </w:r>
            <w:r w:rsidRPr="00781CDD">
              <w:rPr>
                <w:rStyle w:val="Hipervnculo"/>
              </w:rPr>
              <w:fldChar w:fldCharType="end"/>
            </w:r>
          </w:ins>
        </w:p>
        <w:p w:rsidR="00D76767" w:rsidRDefault="00D76767">
          <w:pPr>
            <w:pStyle w:val="TDC3"/>
            <w:rPr>
              <w:ins w:id="364" w:author="veloz" w:date="2012-01-17T10:36:00Z"/>
              <w:rFonts w:asciiTheme="minorHAnsi" w:eastAsiaTheme="minorEastAsia" w:hAnsiTheme="minorHAnsi" w:cstheme="minorBidi"/>
              <w:smallCaps w:val="0"/>
              <w:lang w:eastAsia="es-VE"/>
            </w:rPr>
          </w:pPr>
          <w:ins w:id="365" w:author="veloz" w:date="2012-01-17T10:36:00Z">
            <w:r w:rsidRPr="00781CDD">
              <w:rPr>
                <w:rStyle w:val="Hipervnculo"/>
              </w:rPr>
              <w:fldChar w:fldCharType="begin"/>
            </w:r>
            <w:r w:rsidRPr="00781CDD">
              <w:rPr>
                <w:rStyle w:val="Hipervnculo"/>
              </w:rPr>
              <w:instrText xml:space="preserve"> </w:instrText>
            </w:r>
            <w:r>
              <w:instrText>HYPERLINK \l "_Toc314559933"</w:instrText>
            </w:r>
            <w:r w:rsidRPr="00781CDD">
              <w:rPr>
                <w:rStyle w:val="Hipervnculo"/>
              </w:rPr>
              <w:instrText xml:space="preserve"> </w:instrText>
            </w:r>
          </w:ins>
          <w:ins w:id="366" w:author="veloz" w:date="2012-01-25T13:22:00Z">
            <w:r w:rsidR="00D91FBF" w:rsidRPr="00781CDD">
              <w:rPr>
                <w:rStyle w:val="Hipervnculo"/>
              </w:rPr>
            </w:r>
          </w:ins>
          <w:ins w:id="367" w:author="veloz" w:date="2012-01-17T10:36:00Z">
            <w:r w:rsidRPr="00781CDD">
              <w:rPr>
                <w:rStyle w:val="Hipervnculo"/>
              </w:rPr>
              <w:fldChar w:fldCharType="separate"/>
            </w:r>
            <w:r w:rsidRPr="00781CDD">
              <w:rPr>
                <w:rStyle w:val="Hipervnculo"/>
                <w:lang w:val="es-ES"/>
              </w:rPr>
              <w:t>1.5.2. Espacio de color HSL</w:t>
            </w:r>
            <w:r>
              <w:rPr>
                <w:webHidden/>
              </w:rPr>
              <w:tab/>
            </w:r>
            <w:r>
              <w:rPr>
                <w:webHidden/>
              </w:rPr>
              <w:fldChar w:fldCharType="begin"/>
            </w:r>
            <w:r>
              <w:rPr>
                <w:webHidden/>
              </w:rPr>
              <w:instrText xml:space="preserve"> PAGEREF _Toc314559933 \h </w:instrText>
            </w:r>
          </w:ins>
          <w:r>
            <w:rPr>
              <w:webHidden/>
            </w:rPr>
          </w:r>
          <w:r>
            <w:rPr>
              <w:webHidden/>
            </w:rPr>
            <w:fldChar w:fldCharType="separate"/>
          </w:r>
          <w:ins w:id="368" w:author="veloz" w:date="2012-01-25T16:38:00Z">
            <w:r w:rsidR="005A06B2">
              <w:rPr>
                <w:webHidden/>
              </w:rPr>
              <w:t>8</w:t>
            </w:r>
          </w:ins>
          <w:ins w:id="369" w:author="veloz" w:date="2012-01-17T10:36:00Z">
            <w:r>
              <w:rPr>
                <w:webHidden/>
              </w:rPr>
              <w:fldChar w:fldCharType="end"/>
            </w:r>
            <w:r w:rsidRPr="00781CDD">
              <w:rPr>
                <w:rStyle w:val="Hipervnculo"/>
              </w:rPr>
              <w:fldChar w:fldCharType="end"/>
            </w:r>
          </w:ins>
        </w:p>
        <w:p w:rsidR="00D76767" w:rsidRDefault="00D76767">
          <w:pPr>
            <w:pStyle w:val="TDC2"/>
            <w:rPr>
              <w:ins w:id="370" w:author="veloz" w:date="2012-01-17T10:36:00Z"/>
              <w:rFonts w:asciiTheme="minorHAnsi" w:eastAsiaTheme="minorEastAsia" w:hAnsiTheme="minorHAnsi" w:cstheme="minorBidi"/>
              <w:smallCaps w:val="0"/>
              <w:lang w:val="es-VE" w:eastAsia="es-VE"/>
            </w:rPr>
          </w:pPr>
          <w:ins w:id="371"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"_Toc314559934"</w:instrText>
            </w:r>
            <w:r w:rsidRPr="00781CDD">
              <w:rPr>
                <w:rStyle w:val="Hipervnculo"/>
                <w:rFonts w:eastAsiaTheme="majorEastAsia"/>
              </w:rPr>
              <w:instrText xml:space="preserve"> </w:instrText>
            </w:r>
          </w:ins>
          <w:ins w:id="372" w:author="veloz" w:date="2012-01-25T13:22:00Z">
            <w:r w:rsidR="00D91FBF" w:rsidRPr="00781CDD">
              <w:rPr>
                <w:rStyle w:val="Hipervnculo"/>
                <w:rFonts w:eastAsiaTheme="majorEastAsia"/>
              </w:rPr>
            </w:r>
          </w:ins>
          <w:ins w:id="373" w:author="veloz" w:date="2012-01-17T10:36:00Z">
            <w:r w:rsidRPr="00781CDD">
              <w:rPr>
                <w:rStyle w:val="Hipervnculo"/>
                <w:rFonts w:eastAsiaTheme="majorEastAsia"/>
              </w:rPr>
              <w:fldChar w:fldCharType="separate"/>
            </w:r>
            <w:r w:rsidRPr="00781CDD">
              <w:rPr>
                <w:rStyle w:val="Hipervnculo"/>
                <w:rFonts w:eastAsiaTheme="majorEastAsia"/>
              </w:rPr>
              <w:t xml:space="preserve"> Dispositivos digitales de detección de imágenes</w:t>
            </w:r>
            <w:r>
              <w:rPr>
                <w:webHidden/>
              </w:rPr>
              <w:tab/>
            </w:r>
            <w:r>
              <w:rPr>
                <w:webHidden/>
              </w:rPr>
              <w:fldChar w:fldCharType="begin"/>
            </w:r>
            <w:r>
              <w:rPr>
                <w:webHidden/>
              </w:rPr>
              <w:instrText xml:space="preserve"> PAGEREF _Toc314559934 \h </w:instrText>
            </w:r>
          </w:ins>
          <w:r>
            <w:rPr>
              <w:webHidden/>
            </w:rPr>
          </w:r>
          <w:r>
            <w:rPr>
              <w:webHidden/>
            </w:rPr>
            <w:fldChar w:fldCharType="separate"/>
          </w:r>
          <w:ins w:id="374" w:author="veloz" w:date="2012-01-25T16:38:00Z">
            <w:r w:rsidR="005A06B2">
              <w:rPr>
                <w:webHidden/>
              </w:rPr>
              <w:t>9</w:t>
            </w:r>
          </w:ins>
          <w:ins w:id="375" w:author="veloz" w:date="2012-01-17T10:36:00Z">
            <w:r>
              <w:rPr>
                <w:webHidden/>
              </w:rPr>
              <w:fldChar w:fldCharType="end"/>
            </w:r>
            <w:r w:rsidRPr="00781CDD">
              <w:rPr>
                <w:rStyle w:val="Hipervnculo"/>
                <w:rFonts w:eastAsiaTheme="majorEastAsia"/>
              </w:rPr>
              <w:fldChar w:fldCharType="end"/>
            </w:r>
          </w:ins>
        </w:p>
        <w:p w:rsidR="00D76767" w:rsidRDefault="00D76767">
          <w:pPr>
            <w:pStyle w:val="TDC2"/>
            <w:rPr>
              <w:ins w:id="376" w:author="veloz" w:date="2012-01-17T10:36:00Z"/>
              <w:rFonts w:asciiTheme="minorHAnsi" w:eastAsiaTheme="minorEastAsia" w:hAnsiTheme="minorHAnsi" w:cstheme="minorBidi"/>
              <w:smallCaps w:val="0"/>
              <w:lang w:val="es-VE" w:eastAsia="es-VE"/>
            </w:rPr>
          </w:pPr>
          <w:ins w:id="377"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"_Toc314559935"</w:instrText>
            </w:r>
            <w:r w:rsidRPr="00781CDD">
              <w:rPr>
                <w:rStyle w:val="Hipervnculo"/>
                <w:rFonts w:eastAsiaTheme="majorEastAsia"/>
              </w:rPr>
              <w:instrText xml:space="preserve"> </w:instrText>
            </w:r>
          </w:ins>
          <w:ins w:id="378" w:author="veloz" w:date="2012-01-25T13:22:00Z">
            <w:r w:rsidR="00D91FBF" w:rsidRPr="00781CDD">
              <w:rPr>
                <w:rStyle w:val="Hipervnculo"/>
                <w:rFonts w:eastAsiaTheme="majorEastAsia"/>
              </w:rPr>
            </w:r>
          </w:ins>
          <w:ins w:id="379" w:author="veloz" w:date="2012-01-17T10:36:00Z">
            <w:r w:rsidRPr="00781CDD">
              <w:rPr>
                <w:rStyle w:val="Hipervnculo"/>
                <w:rFonts w:eastAsiaTheme="majorEastAsia"/>
              </w:rPr>
              <w:fldChar w:fldCharType="separate"/>
            </w:r>
            <w:r w:rsidRPr="00781CDD">
              <w:rPr>
                <w:rStyle w:val="Hipervnculo"/>
                <w:rFonts w:eastAsiaTheme="majorEastAsia"/>
              </w:rPr>
              <w:t>1.6.</w:t>
            </w:r>
            <w:r>
              <w:rPr>
                <w:webHidden/>
              </w:rPr>
              <w:tab/>
            </w:r>
            <w:r>
              <w:rPr>
                <w:webHidden/>
              </w:rPr>
              <w:fldChar w:fldCharType="begin"/>
            </w:r>
            <w:r>
              <w:rPr>
                <w:webHidden/>
              </w:rPr>
              <w:instrText xml:space="preserve"> PAGEREF _Toc314559935 \h </w:instrText>
            </w:r>
          </w:ins>
          <w:r>
            <w:rPr>
              <w:webHidden/>
            </w:rPr>
          </w:r>
          <w:r>
            <w:rPr>
              <w:webHidden/>
            </w:rPr>
            <w:fldChar w:fldCharType="separate"/>
          </w:r>
          <w:ins w:id="380" w:author="veloz" w:date="2012-01-25T16:38:00Z">
            <w:r w:rsidR="005A06B2">
              <w:rPr>
                <w:webHidden/>
              </w:rPr>
              <w:t>9</w:t>
            </w:r>
          </w:ins>
          <w:ins w:id="381" w:author="veloz" w:date="2012-01-17T10:36:00Z">
            <w:r>
              <w:rPr>
                <w:webHidden/>
              </w:rPr>
              <w:fldChar w:fldCharType="end"/>
            </w:r>
            <w:r w:rsidRPr="00781CDD">
              <w:rPr>
                <w:rStyle w:val="Hipervnculo"/>
                <w:rFonts w:eastAsiaTheme="majorEastAsia"/>
              </w:rPr>
              <w:fldChar w:fldCharType="end"/>
            </w:r>
          </w:ins>
        </w:p>
        <w:p w:rsidR="00D76767" w:rsidRDefault="00D76767">
          <w:pPr>
            <w:pStyle w:val="TDC3"/>
            <w:rPr>
              <w:ins w:id="382" w:author="veloz" w:date="2012-01-17T10:36:00Z"/>
              <w:rFonts w:asciiTheme="minorHAnsi" w:eastAsiaTheme="minorEastAsia" w:hAnsiTheme="minorHAnsi" w:cstheme="minorBidi"/>
              <w:smallCaps w:val="0"/>
              <w:lang w:eastAsia="es-VE"/>
            </w:rPr>
          </w:pPr>
          <w:ins w:id="383" w:author="veloz" w:date="2012-01-17T10:36:00Z">
            <w:r w:rsidRPr="00781CDD">
              <w:rPr>
                <w:rStyle w:val="Hipervnculo"/>
              </w:rPr>
              <w:fldChar w:fldCharType="begin"/>
            </w:r>
            <w:r w:rsidRPr="00781CDD">
              <w:rPr>
                <w:rStyle w:val="Hipervnculo"/>
              </w:rPr>
              <w:instrText xml:space="preserve"> </w:instrText>
            </w:r>
            <w:r>
              <w:instrText>HYPERLINK \l "_Toc314559936"</w:instrText>
            </w:r>
            <w:r w:rsidRPr="00781CDD">
              <w:rPr>
                <w:rStyle w:val="Hipervnculo"/>
              </w:rPr>
              <w:instrText xml:space="preserve"> </w:instrText>
            </w:r>
          </w:ins>
          <w:ins w:id="384" w:author="veloz" w:date="2012-01-25T13:22:00Z">
            <w:r w:rsidR="00D91FBF" w:rsidRPr="00781CDD">
              <w:rPr>
                <w:rStyle w:val="Hipervnculo"/>
              </w:rPr>
            </w:r>
          </w:ins>
          <w:ins w:id="385" w:author="veloz" w:date="2012-01-17T10:36:00Z">
            <w:r w:rsidRPr="00781CDD">
              <w:rPr>
                <w:rStyle w:val="Hipervnculo"/>
              </w:rPr>
              <w:fldChar w:fldCharType="separate"/>
            </w:r>
            <w:r w:rsidRPr="00781CDD">
              <w:rPr>
                <w:rStyle w:val="Hipervnculo"/>
              </w:rPr>
              <w:t>1.6.1. Cámaras CCD</w:t>
            </w:r>
            <w:r>
              <w:rPr>
                <w:webHidden/>
              </w:rPr>
              <w:tab/>
            </w:r>
            <w:r>
              <w:rPr>
                <w:webHidden/>
              </w:rPr>
              <w:fldChar w:fldCharType="begin"/>
            </w:r>
            <w:r>
              <w:rPr>
                <w:webHidden/>
              </w:rPr>
              <w:instrText xml:space="preserve"> PAGEREF _Toc314559936 \h </w:instrText>
            </w:r>
          </w:ins>
          <w:r>
            <w:rPr>
              <w:webHidden/>
            </w:rPr>
          </w:r>
          <w:r>
            <w:rPr>
              <w:webHidden/>
            </w:rPr>
            <w:fldChar w:fldCharType="separate"/>
          </w:r>
          <w:ins w:id="386" w:author="veloz" w:date="2012-01-25T16:38:00Z">
            <w:r w:rsidR="005A06B2">
              <w:rPr>
                <w:webHidden/>
              </w:rPr>
              <w:t>10</w:t>
            </w:r>
          </w:ins>
          <w:ins w:id="387" w:author="veloz" w:date="2012-01-17T10:36:00Z">
            <w:r>
              <w:rPr>
                <w:webHidden/>
              </w:rPr>
              <w:fldChar w:fldCharType="end"/>
            </w:r>
            <w:r w:rsidRPr="00781CDD">
              <w:rPr>
                <w:rStyle w:val="Hipervnculo"/>
              </w:rPr>
              <w:fldChar w:fldCharType="end"/>
            </w:r>
          </w:ins>
        </w:p>
        <w:p w:rsidR="00D76767" w:rsidRDefault="00D76767">
          <w:pPr>
            <w:pStyle w:val="TDC3"/>
            <w:rPr>
              <w:ins w:id="388" w:author="veloz" w:date="2012-01-17T10:36:00Z"/>
              <w:rFonts w:asciiTheme="minorHAnsi" w:eastAsiaTheme="minorEastAsia" w:hAnsiTheme="minorHAnsi" w:cstheme="minorBidi"/>
              <w:smallCaps w:val="0"/>
              <w:lang w:eastAsia="es-VE"/>
            </w:rPr>
          </w:pPr>
          <w:ins w:id="389" w:author="veloz" w:date="2012-01-17T10:36:00Z">
            <w:r w:rsidRPr="00781CDD">
              <w:rPr>
                <w:rStyle w:val="Hipervnculo"/>
              </w:rPr>
              <w:fldChar w:fldCharType="begin"/>
            </w:r>
            <w:r w:rsidRPr="00781CDD">
              <w:rPr>
                <w:rStyle w:val="Hipervnculo"/>
              </w:rPr>
              <w:instrText xml:space="preserve"> </w:instrText>
            </w:r>
            <w:r>
              <w:instrText>HYPERLINK \l "_Toc314559937"</w:instrText>
            </w:r>
            <w:r w:rsidRPr="00781CDD">
              <w:rPr>
                <w:rStyle w:val="Hipervnculo"/>
              </w:rPr>
              <w:instrText xml:space="preserve"> </w:instrText>
            </w:r>
          </w:ins>
          <w:ins w:id="390" w:author="veloz" w:date="2012-01-25T13:22:00Z">
            <w:r w:rsidR="00D91FBF" w:rsidRPr="00781CDD">
              <w:rPr>
                <w:rStyle w:val="Hipervnculo"/>
              </w:rPr>
            </w:r>
          </w:ins>
          <w:ins w:id="391" w:author="veloz" w:date="2012-01-17T10:36:00Z">
            <w:r w:rsidRPr="00781CDD">
              <w:rPr>
                <w:rStyle w:val="Hipervnculo"/>
              </w:rPr>
              <w:fldChar w:fldCharType="separate"/>
            </w:r>
            <w:r w:rsidRPr="00781CDD">
              <w:rPr>
                <w:rStyle w:val="Hipervnculo"/>
              </w:rPr>
              <w:t>1.6.2. Cámaras CMOS</w:t>
            </w:r>
            <w:r>
              <w:rPr>
                <w:webHidden/>
              </w:rPr>
              <w:tab/>
            </w:r>
            <w:r>
              <w:rPr>
                <w:webHidden/>
              </w:rPr>
              <w:fldChar w:fldCharType="begin"/>
            </w:r>
            <w:r>
              <w:rPr>
                <w:webHidden/>
              </w:rPr>
              <w:instrText xml:space="preserve"> PAGEREF _Toc314559937 \h </w:instrText>
            </w:r>
          </w:ins>
          <w:r>
            <w:rPr>
              <w:webHidden/>
            </w:rPr>
          </w:r>
          <w:r>
            <w:rPr>
              <w:webHidden/>
            </w:rPr>
            <w:fldChar w:fldCharType="separate"/>
          </w:r>
          <w:ins w:id="392" w:author="veloz" w:date="2012-01-25T16:38:00Z">
            <w:r w:rsidR="005A06B2">
              <w:rPr>
                <w:webHidden/>
              </w:rPr>
              <w:t>13</w:t>
            </w:r>
          </w:ins>
          <w:ins w:id="393" w:author="veloz" w:date="2012-01-17T10:36:00Z">
            <w:r>
              <w:rPr>
                <w:webHidden/>
              </w:rPr>
              <w:fldChar w:fldCharType="end"/>
            </w:r>
            <w:r w:rsidRPr="00781CDD">
              <w:rPr>
                <w:rStyle w:val="Hipervnculo"/>
              </w:rPr>
              <w:fldChar w:fldCharType="end"/>
            </w:r>
          </w:ins>
        </w:p>
        <w:p w:rsidR="00D76767" w:rsidRDefault="00D76767">
          <w:pPr>
            <w:pStyle w:val="TDC2"/>
            <w:rPr>
              <w:ins w:id="394" w:author="veloz" w:date="2012-01-17T10:36:00Z"/>
              <w:rFonts w:asciiTheme="minorHAnsi" w:eastAsiaTheme="minorEastAsia" w:hAnsiTheme="minorHAnsi" w:cstheme="minorBidi"/>
              <w:smallCaps w:val="0"/>
              <w:lang w:val="es-VE" w:eastAsia="es-VE"/>
            </w:rPr>
          </w:pPr>
          <w:ins w:id="395"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"_Toc314559939"</w:instrText>
            </w:r>
            <w:r w:rsidRPr="00781CDD">
              <w:rPr>
                <w:rStyle w:val="Hipervnculo"/>
                <w:rFonts w:eastAsiaTheme="majorEastAsia"/>
              </w:rPr>
              <w:instrText xml:space="preserve"> </w:instrText>
            </w:r>
          </w:ins>
          <w:ins w:id="396" w:author="veloz" w:date="2012-01-25T13:22:00Z">
            <w:r w:rsidR="00D91FBF" w:rsidRPr="00781CDD">
              <w:rPr>
                <w:rStyle w:val="Hipervnculo"/>
                <w:rFonts w:eastAsiaTheme="majorEastAsia"/>
              </w:rPr>
            </w:r>
          </w:ins>
          <w:ins w:id="397" w:author="veloz" w:date="2012-01-17T10:36:00Z">
            <w:r w:rsidRPr="00781CDD">
              <w:rPr>
                <w:rStyle w:val="Hipervnculo"/>
                <w:rFonts w:eastAsiaTheme="majorEastAsia"/>
              </w:rPr>
              <w:fldChar w:fldCharType="separate"/>
            </w:r>
            <w:r w:rsidRPr="00781CDD">
              <w:rPr>
                <w:rStyle w:val="Hipervnculo"/>
                <w:rFonts w:eastAsiaTheme="majorEastAsia"/>
              </w:rPr>
              <w:t>1.7. Control Adaptativo</w:t>
            </w:r>
            <w:r>
              <w:rPr>
                <w:webHidden/>
              </w:rPr>
              <w:tab/>
            </w:r>
            <w:r>
              <w:rPr>
                <w:webHidden/>
              </w:rPr>
              <w:fldChar w:fldCharType="begin"/>
            </w:r>
            <w:r>
              <w:rPr>
                <w:webHidden/>
              </w:rPr>
              <w:instrText xml:space="preserve"> PAGEREF _Toc314559939 \h </w:instrText>
            </w:r>
          </w:ins>
          <w:r>
            <w:rPr>
              <w:webHidden/>
            </w:rPr>
          </w:r>
          <w:r>
            <w:rPr>
              <w:webHidden/>
            </w:rPr>
            <w:fldChar w:fldCharType="separate"/>
          </w:r>
          <w:ins w:id="398" w:author="veloz" w:date="2012-01-25T16:38:00Z">
            <w:r w:rsidR="005A06B2">
              <w:rPr>
                <w:webHidden/>
              </w:rPr>
              <w:t>13</w:t>
            </w:r>
          </w:ins>
          <w:ins w:id="399"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400" w:author="veloz" w:date="2012-01-17T10:36:00Z"/>
              <w:rFonts w:asciiTheme="minorHAnsi" w:eastAsiaTheme="minorEastAsia" w:hAnsiTheme="minorHAnsi" w:cstheme="minorBidi"/>
              <w:b w:val="0"/>
              <w:bCs w:val="0"/>
              <w:caps w:val="0"/>
              <w:lang w:val="es-VE" w:eastAsia="es-VE"/>
            </w:rPr>
          </w:pPr>
          <w:ins w:id="401"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"_Toc314559940"</w:instrText>
            </w:r>
            <w:r w:rsidRPr="00781CDD">
              <w:rPr>
                <w:rStyle w:val="Hipervnculo"/>
                <w:rFonts w:eastAsiaTheme="majorEastAsia"/>
              </w:rPr>
              <w:instrText xml:space="preserve"> </w:instrText>
            </w:r>
          </w:ins>
          <w:ins w:id="402" w:author="veloz" w:date="2012-01-25T13:22:00Z">
            <w:r w:rsidR="00D91FBF" w:rsidRPr="00781CDD">
              <w:rPr>
                <w:rStyle w:val="Hipervnculo"/>
                <w:rFonts w:eastAsiaTheme="majorEastAsia"/>
              </w:rPr>
            </w:r>
          </w:ins>
          <w:ins w:id="403" w:author="veloz" w:date="2012-01-17T10:36:00Z">
            <w:r w:rsidRPr="00781CDD">
              <w:rPr>
                <w:rStyle w:val="Hipervnculo"/>
                <w:rFonts w:eastAsiaTheme="majorEastAsia"/>
              </w:rPr>
              <w:fldChar w:fldCharType="separate"/>
            </w:r>
            <w:r w:rsidRPr="00781CDD">
              <w:rPr>
                <w:rStyle w:val="Hipervnculo"/>
                <w:rFonts w:eastAsiaTheme="majorEastAsia"/>
              </w:rPr>
              <w:t xml:space="preserve"> Capítulo II  Conclusiones y recomendaciones</w:t>
            </w:r>
            <w:r>
              <w:rPr>
                <w:webHidden/>
              </w:rPr>
              <w:tab/>
            </w:r>
            <w:r>
              <w:rPr>
                <w:webHidden/>
              </w:rPr>
              <w:fldChar w:fldCharType="begin"/>
            </w:r>
            <w:r>
              <w:rPr>
                <w:webHidden/>
              </w:rPr>
              <w:instrText xml:space="preserve"> PAGEREF _Toc314559940 \h </w:instrText>
            </w:r>
          </w:ins>
          <w:r>
            <w:rPr>
              <w:webHidden/>
            </w:rPr>
          </w:r>
          <w:r>
            <w:rPr>
              <w:webHidden/>
            </w:rPr>
            <w:fldChar w:fldCharType="separate"/>
          </w:r>
          <w:ins w:id="404" w:author="veloz" w:date="2012-01-25T16:38:00Z">
            <w:r w:rsidR="005A06B2">
              <w:rPr>
                <w:webHidden/>
              </w:rPr>
              <w:t>1</w:t>
            </w:r>
          </w:ins>
          <w:ins w:id="405"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406" w:author="veloz" w:date="2012-01-17T10:36:00Z"/>
              <w:rFonts w:asciiTheme="minorHAnsi" w:eastAsiaTheme="minorEastAsia" w:hAnsiTheme="minorHAnsi" w:cstheme="minorBidi"/>
              <w:b w:val="0"/>
              <w:bCs w:val="0"/>
              <w:caps w:val="0"/>
              <w:lang w:val="es-VE" w:eastAsia="es-VE"/>
            </w:rPr>
          </w:pPr>
          <w:ins w:id="407"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"_Toc314559941"</w:instrText>
            </w:r>
            <w:r w:rsidRPr="00781CDD">
              <w:rPr>
                <w:rStyle w:val="Hipervnculo"/>
                <w:rFonts w:eastAsiaTheme="majorEastAsia"/>
              </w:rPr>
              <w:instrText xml:space="preserve"> </w:instrText>
            </w:r>
          </w:ins>
          <w:ins w:id="408" w:author="veloz" w:date="2012-01-25T13:22:00Z">
            <w:r w:rsidR="00D91FBF" w:rsidRPr="00781CDD">
              <w:rPr>
                <w:rStyle w:val="Hipervnculo"/>
                <w:rFonts w:eastAsiaTheme="majorEastAsia"/>
              </w:rPr>
            </w:r>
          </w:ins>
          <w:ins w:id="409" w:author="veloz" w:date="2012-01-17T10:36:00Z">
            <w:r w:rsidRPr="00781CDD">
              <w:rPr>
                <w:rStyle w:val="Hipervnculo"/>
                <w:rFonts w:eastAsiaTheme="majorEastAsia"/>
              </w:rPr>
              <w:fldChar w:fldCharType="separate"/>
            </w:r>
            <w:r w:rsidRPr="00781CDD">
              <w:rPr>
                <w:rStyle w:val="Hipervnculo"/>
                <w:rFonts w:eastAsiaTheme="majorEastAsia"/>
              </w:rPr>
              <w:t>Referencias</w:t>
            </w:r>
            <w:r>
              <w:rPr>
                <w:webHidden/>
              </w:rPr>
              <w:tab/>
            </w:r>
            <w:r>
              <w:rPr>
                <w:webHidden/>
              </w:rPr>
              <w:fldChar w:fldCharType="begin"/>
            </w:r>
            <w:r>
              <w:rPr>
                <w:webHidden/>
              </w:rPr>
              <w:instrText xml:space="preserve"> PAGEREF _Toc314559941 \h </w:instrText>
            </w:r>
          </w:ins>
          <w:r>
            <w:rPr>
              <w:webHidden/>
            </w:rPr>
          </w:r>
          <w:r>
            <w:rPr>
              <w:webHidden/>
            </w:rPr>
            <w:fldChar w:fldCharType="separate"/>
          </w:r>
          <w:ins w:id="410" w:author="veloz" w:date="2012-01-25T16:38:00Z">
            <w:r w:rsidR="005A06B2">
              <w:rPr>
                <w:webHidden/>
              </w:rPr>
              <w:t>1</w:t>
            </w:r>
          </w:ins>
          <w:ins w:id="411" w:author="veloz" w:date="2012-01-17T10:36:00Z">
            <w:r>
              <w:rPr>
                <w:webHidden/>
              </w:rPr>
              <w:fldChar w:fldCharType="end"/>
            </w:r>
            <w:r w:rsidRPr="00781CDD">
              <w:rPr>
                <w:rStyle w:val="Hipervnculo"/>
                <w:rFonts w:eastAsiaTheme="majorEastAsia"/>
              </w:rPr>
              <w:fldChar w:fldCharType="end"/>
            </w:r>
          </w:ins>
        </w:p>
        <w:p w:rsidR="00D76767" w:rsidRDefault="00D76767">
          <w:pPr>
            <w:pStyle w:val="TDC1"/>
            <w:rPr>
              <w:ins w:id="412" w:author="veloz" w:date="2012-01-17T10:36:00Z"/>
              <w:rFonts w:asciiTheme="minorHAnsi" w:eastAsiaTheme="minorEastAsia" w:hAnsiTheme="minorHAnsi" w:cstheme="minorBidi"/>
              <w:b w:val="0"/>
              <w:bCs w:val="0"/>
              <w:caps w:val="0"/>
              <w:lang w:val="es-VE" w:eastAsia="es-VE"/>
            </w:rPr>
          </w:pPr>
          <w:ins w:id="413" w:author="veloz" w:date="2012-01-17T10:36:00Z">
            <w:r w:rsidRPr="00781CDD">
              <w:rPr>
                <w:rStyle w:val="Hipervnculo"/>
                <w:rFonts w:eastAsiaTheme="majorEastAsia"/>
              </w:rPr>
              <w:fldChar w:fldCharType="begin"/>
            </w:r>
            <w:r w:rsidRPr="00781CDD">
              <w:rPr>
                <w:rStyle w:val="Hipervnculo"/>
                <w:rFonts w:eastAsiaTheme="majorEastAsia"/>
              </w:rPr>
              <w:instrText xml:space="preserve"> </w:instrText>
            </w:r>
            <w:r>
              <w:instrText>HYPERLINK \l "_Toc314559942"</w:instrText>
            </w:r>
            <w:r w:rsidRPr="00781CDD">
              <w:rPr>
                <w:rStyle w:val="Hipervnculo"/>
                <w:rFonts w:eastAsiaTheme="majorEastAsia"/>
              </w:rPr>
              <w:instrText xml:space="preserve"> </w:instrText>
            </w:r>
          </w:ins>
          <w:ins w:id="414" w:author="veloz" w:date="2012-01-25T13:22:00Z">
            <w:r w:rsidR="00D91FBF" w:rsidRPr="00781CDD">
              <w:rPr>
                <w:rStyle w:val="Hipervnculo"/>
                <w:rFonts w:eastAsiaTheme="majorEastAsia"/>
              </w:rPr>
            </w:r>
          </w:ins>
          <w:ins w:id="415" w:author="veloz" w:date="2012-01-17T10:36:00Z">
            <w:r w:rsidRPr="00781CDD">
              <w:rPr>
                <w:rStyle w:val="Hipervnculo"/>
                <w:rFonts w:eastAsiaTheme="majorEastAsia"/>
              </w:rPr>
              <w:fldChar w:fldCharType="separate"/>
            </w:r>
            <w:r w:rsidRPr="00781CDD">
              <w:rPr>
                <w:rStyle w:val="Hipervnculo"/>
                <w:rFonts w:eastAsiaTheme="majorEastAsia"/>
              </w:rPr>
              <w:t>Anexo A</w:t>
            </w:r>
            <w:r>
              <w:rPr>
                <w:rFonts w:asciiTheme="minorHAnsi" w:eastAsiaTheme="minorEastAsia" w:hAnsiTheme="minorHAnsi" w:cstheme="minorBidi"/>
                <w:b w:val="0"/>
                <w:bCs w:val="0"/>
                <w:caps w:val="0"/>
                <w:lang w:val="es-VE" w:eastAsia="es-VE"/>
              </w:rPr>
              <w:tab/>
            </w:r>
            <w:r w:rsidRPr="00781CDD">
              <w:rPr>
                <w:rStyle w:val="Hipervnculo"/>
                <w:rFonts w:eastAsiaTheme="majorEastAsia"/>
              </w:rPr>
              <w:t>Anexo a</w:t>
            </w:r>
            <w:r>
              <w:rPr>
                <w:webHidden/>
              </w:rPr>
              <w:tab/>
            </w:r>
            <w:r>
              <w:rPr>
                <w:webHidden/>
              </w:rPr>
              <w:fldChar w:fldCharType="begin"/>
            </w:r>
            <w:r>
              <w:rPr>
                <w:webHidden/>
              </w:rPr>
              <w:instrText xml:space="preserve"> PAGEREF _Toc314559942 \h </w:instrText>
            </w:r>
          </w:ins>
          <w:r>
            <w:rPr>
              <w:webHidden/>
            </w:rPr>
          </w:r>
          <w:r>
            <w:rPr>
              <w:webHidden/>
            </w:rPr>
            <w:fldChar w:fldCharType="separate"/>
          </w:r>
          <w:ins w:id="416" w:author="veloz" w:date="2012-01-25T16:38:00Z">
            <w:r w:rsidR="005A06B2">
              <w:rPr>
                <w:webHidden/>
              </w:rPr>
              <w:t>2</w:t>
            </w:r>
          </w:ins>
          <w:ins w:id="417" w:author="veloz" w:date="2012-01-17T10:36:00Z">
            <w:r>
              <w:rPr>
                <w:webHidden/>
              </w:rPr>
              <w:fldChar w:fldCharType="end"/>
            </w:r>
            <w:r w:rsidRPr="00781CDD">
              <w:rPr>
                <w:rStyle w:val="Hipervnculo"/>
                <w:rFonts w:eastAsiaTheme="majorEastAsia"/>
              </w:rPr>
              <w:fldChar w:fldCharType="end"/>
            </w:r>
          </w:ins>
        </w:p>
        <w:p w:rsidR="000735E9" w:rsidDel="00D76767" w:rsidRDefault="000735E9">
          <w:pPr>
            <w:pStyle w:val="TDC1"/>
            <w:rPr>
              <w:ins w:id="418" w:author="nico" w:date="2011-04-07T19:47:00Z"/>
              <w:del w:id="419" w:author="veloz" w:date="2012-01-17T10:36:00Z"/>
              <w:rFonts w:asciiTheme="minorHAnsi" w:eastAsiaTheme="minorEastAsia" w:hAnsiTheme="minorHAnsi" w:cstheme="minorBidi"/>
              <w:b w:val="0"/>
              <w:bCs w:val="0"/>
              <w:caps w:val="0"/>
              <w:lang w:val="es-VE" w:eastAsia="es-VE"/>
            </w:rPr>
          </w:pPr>
          <w:ins w:id="420" w:author="nico" w:date="2011-04-07T19:47:00Z">
            <w:del w:id="421" w:author="veloz" w:date="2012-01-17T10:36:00Z">
              <w:r w:rsidRPr="00D76767" w:rsidDel="00D76767">
                <w:rPr>
                  <w:rStyle w:val="Hipervnculo"/>
                  <w:rFonts w:eastAsiaTheme="majorEastAsia"/>
                  <w:b w:val="0"/>
                  <w:bCs w:val="0"/>
                  <w:caps w:val="0"/>
                </w:rPr>
                <w:delText>APROBACIÓN DEL JURADO</w:delText>
              </w:r>
              <w:r w:rsidDel="00D76767">
                <w:rPr>
                  <w:webHidden/>
                </w:rPr>
                <w:tab/>
              </w:r>
            </w:del>
          </w:ins>
        </w:p>
        <w:p w:rsidR="000735E9" w:rsidDel="00D76767" w:rsidRDefault="000735E9">
          <w:pPr>
            <w:pStyle w:val="TDC1"/>
            <w:rPr>
              <w:ins w:id="422" w:author="nico" w:date="2011-04-07T19:47:00Z"/>
              <w:del w:id="423" w:author="veloz" w:date="2012-01-17T10:36:00Z"/>
              <w:rFonts w:asciiTheme="minorHAnsi" w:eastAsiaTheme="minorEastAsia" w:hAnsiTheme="minorHAnsi" w:cstheme="minorBidi"/>
              <w:b w:val="0"/>
              <w:bCs w:val="0"/>
              <w:caps w:val="0"/>
              <w:lang w:val="es-VE" w:eastAsia="es-VE"/>
            </w:rPr>
          </w:pPr>
          <w:ins w:id="424" w:author="nico" w:date="2011-04-07T19:47:00Z">
            <w:del w:id="425" w:author="veloz" w:date="2012-01-17T10:36:00Z">
              <w:r w:rsidRPr="00D76767" w:rsidDel="00D76767">
                <w:rPr>
                  <w:rStyle w:val="Hipervnculo"/>
                  <w:rFonts w:eastAsiaTheme="majorEastAsia"/>
                  <w:b w:val="0"/>
                  <w:bCs w:val="0"/>
                  <w:caps w:val="0"/>
                </w:rPr>
                <w:delText>AGRADECIMIENTOS</w:delText>
              </w:r>
              <w:r w:rsidDel="00D76767">
                <w:rPr>
                  <w:webHidden/>
                </w:rPr>
                <w:tab/>
              </w:r>
            </w:del>
          </w:ins>
        </w:p>
        <w:p w:rsidR="000735E9" w:rsidDel="00D76767" w:rsidRDefault="000735E9">
          <w:pPr>
            <w:pStyle w:val="TDC1"/>
            <w:rPr>
              <w:ins w:id="426" w:author="nico" w:date="2011-04-07T19:47:00Z"/>
              <w:del w:id="427" w:author="veloz" w:date="2012-01-17T10:36:00Z"/>
              <w:rFonts w:asciiTheme="minorHAnsi" w:eastAsiaTheme="minorEastAsia" w:hAnsiTheme="minorHAnsi" w:cstheme="minorBidi"/>
              <w:b w:val="0"/>
              <w:bCs w:val="0"/>
              <w:caps w:val="0"/>
              <w:lang w:val="es-VE" w:eastAsia="es-VE"/>
            </w:rPr>
          </w:pPr>
          <w:ins w:id="428" w:author="nico" w:date="2011-04-07T19:47:00Z">
            <w:del w:id="429" w:author="veloz" w:date="2012-01-17T10:36:00Z">
              <w:r w:rsidRPr="00D76767" w:rsidDel="00D76767">
                <w:rPr>
                  <w:rStyle w:val="Hipervnculo"/>
                  <w:rFonts w:eastAsiaTheme="majorEastAsia"/>
                  <w:b w:val="0"/>
                  <w:bCs w:val="0"/>
                  <w:caps w:val="0"/>
                </w:rPr>
                <w:delText>RESUMEN</w:delText>
              </w:r>
              <w:r w:rsidDel="00D76767">
                <w:rPr>
                  <w:webHidden/>
                </w:rPr>
                <w:tab/>
              </w:r>
            </w:del>
          </w:ins>
        </w:p>
        <w:p w:rsidR="000735E9" w:rsidDel="00D76767" w:rsidRDefault="000735E9">
          <w:pPr>
            <w:pStyle w:val="TDC1"/>
            <w:rPr>
              <w:ins w:id="430" w:author="nico" w:date="2011-04-07T19:47:00Z"/>
              <w:del w:id="431" w:author="veloz" w:date="2012-01-17T10:36:00Z"/>
              <w:rFonts w:asciiTheme="minorHAnsi" w:eastAsiaTheme="minorEastAsia" w:hAnsiTheme="minorHAnsi" w:cstheme="minorBidi"/>
              <w:b w:val="0"/>
              <w:bCs w:val="0"/>
              <w:caps w:val="0"/>
              <w:lang w:val="es-VE" w:eastAsia="es-VE"/>
            </w:rPr>
          </w:pPr>
          <w:ins w:id="432" w:author="nico" w:date="2011-04-07T19:47:00Z">
            <w:del w:id="433" w:author="veloz" w:date="2012-01-17T10:36:00Z">
              <w:r w:rsidRPr="00D76767" w:rsidDel="00D76767">
                <w:rPr>
                  <w:rStyle w:val="Hipervnculo"/>
                  <w:rFonts w:eastAsiaTheme="majorEastAsia"/>
                  <w:b w:val="0"/>
                  <w:bCs w:val="0"/>
                  <w:caps w:val="0"/>
                </w:rPr>
                <w:delText>ÍNDICE GENERAL</w:delText>
              </w:r>
              <w:r w:rsidDel="00D76767">
                <w:rPr>
                  <w:webHidden/>
                </w:rPr>
                <w:tab/>
              </w:r>
            </w:del>
          </w:ins>
        </w:p>
        <w:p w:rsidR="000735E9" w:rsidDel="00D76767" w:rsidRDefault="000735E9">
          <w:pPr>
            <w:pStyle w:val="TDC1"/>
            <w:rPr>
              <w:ins w:id="434" w:author="nico" w:date="2011-04-07T19:47:00Z"/>
              <w:del w:id="435" w:author="veloz" w:date="2012-01-17T10:36:00Z"/>
              <w:rFonts w:asciiTheme="minorHAnsi" w:eastAsiaTheme="minorEastAsia" w:hAnsiTheme="minorHAnsi" w:cstheme="minorBidi"/>
              <w:b w:val="0"/>
              <w:bCs w:val="0"/>
              <w:caps w:val="0"/>
              <w:lang w:val="es-VE" w:eastAsia="es-VE"/>
            </w:rPr>
          </w:pPr>
          <w:ins w:id="436" w:author="nico" w:date="2011-04-07T19:47:00Z">
            <w:del w:id="437" w:author="veloz" w:date="2012-01-17T10:36:00Z">
              <w:r w:rsidRPr="00D76767" w:rsidDel="00D76767">
                <w:rPr>
                  <w:rStyle w:val="Hipervnculo"/>
                  <w:rFonts w:eastAsiaTheme="majorEastAsia"/>
                  <w:b w:val="0"/>
                  <w:bCs w:val="0"/>
                  <w:caps w:val="0"/>
                </w:rPr>
                <w:delText>ÍNDICE DE TABLAS</w:delText>
              </w:r>
              <w:r w:rsidDel="00D76767">
                <w:rPr>
                  <w:webHidden/>
                </w:rPr>
                <w:tab/>
              </w:r>
            </w:del>
          </w:ins>
        </w:p>
        <w:p w:rsidR="000735E9" w:rsidDel="00D76767" w:rsidRDefault="000735E9">
          <w:pPr>
            <w:pStyle w:val="TDC1"/>
            <w:rPr>
              <w:ins w:id="438" w:author="nico" w:date="2011-04-07T19:47:00Z"/>
              <w:del w:id="439" w:author="veloz" w:date="2012-01-17T10:36:00Z"/>
              <w:rFonts w:asciiTheme="minorHAnsi" w:eastAsiaTheme="minorEastAsia" w:hAnsiTheme="minorHAnsi" w:cstheme="minorBidi"/>
              <w:b w:val="0"/>
              <w:bCs w:val="0"/>
              <w:caps w:val="0"/>
              <w:lang w:val="es-VE" w:eastAsia="es-VE"/>
            </w:rPr>
          </w:pPr>
          <w:ins w:id="440" w:author="nico" w:date="2011-04-07T19:47:00Z">
            <w:del w:id="441" w:author="veloz" w:date="2012-01-17T10:36:00Z">
              <w:r w:rsidRPr="00D76767" w:rsidDel="00D76767">
                <w:rPr>
                  <w:rStyle w:val="Hipervnculo"/>
                  <w:rFonts w:eastAsiaTheme="majorEastAsia"/>
                  <w:b w:val="0"/>
                  <w:bCs w:val="0"/>
                  <w:caps w:val="0"/>
                </w:rPr>
                <w:delText>ÍNDICE DE FIGURAS</w:delText>
              </w:r>
              <w:r w:rsidDel="00D76767">
                <w:rPr>
                  <w:webHidden/>
                </w:rPr>
                <w:tab/>
              </w:r>
            </w:del>
          </w:ins>
        </w:p>
        <w:p w:rsidR="000735E9" w:rsidDel="00D76767" w:rsidRDefault="000735E9">
          <w:pPr>
            <w:pStyle w:val="TDC1"/>
            <w:rPr>
              <w:ins w:id="442" w:author="nico" w:date="2011-04-07T19:47:00Z"/>
              <w:del w:id="443" w:author="veloz" w:date="2012-01-17T10:36:00Z"/>
              <w:rFonts w:asciiTheme="minorHAnsi" w:eastAsiaTheme="minorEastAsia" w:hAnsiTheme="minorHAnsi" w:cstheme="minorBidi"/>
              <w:b w:val="0"/>
              <w:bCs w:val="0"/>
              <w:caps w:val="0"/>
              <w:lang w:val="es-VE" w:eastAsia="es-VE"/>
            </w:rPr>
          </w:pPr>
          <w:ins w:id="444" w:author="nico" w:date="2011-04-07T19:47:00Z">
            <w:del w:id="445" w:author="veloz" w:date="2012-01-17T10:36:00Z">
              <w:r w:rsidRPr="00D76767" w:rsidDel="00D76767">
                <w:rPr>
                  <w:rStyle w:val="Hipervnculo"/>
                  <w:rFonts w:eastAsiaTheme="majorEastAsia"/>
                  <w:b w:val="0"/>
                  <w:bCs w:val="0"/>
                  <w:caps w:val="0"/>
                </w:rPr>
                <w:delText>ABREVIATURAS</w:delText>
              </w:r>
              <w:r w:rsidDel="00D76767">
                <w:rPr>
                  <w:webHidden/>
                </w:rPr>
                <w:tab/>
              </w:r>
            </w:del>
          </w:ins>
        </w:p>
        <w:p w:rsidR="000735E9" w:rsidDel="00D76767" w:rsidRDefault="000735E9">
          <w:pPr>
            <w:pStyle w:val="TDC1"/>
            <w:rPr>
              <w:ins w:id="446" w:author="nico" w:date="2011-04-07T19:47:00Z"/>
              <w:del w:id="447" w:author="veloz" w:date="2012-01-17T10:36:00Z"/>
              <w:rFonts w:asciiTheme="minorHAnsi" w:eastAsiaTheme="minorEastAsia" w:hAnsiTheme="minorHAnsi" w:cstheme="minorBidi"/>
              <w:b w:val="0"/>
              <w:bCs w:val="0"/>
              <w:caps w:val="0"/>
              <w:lang w:val="es-VE" w:eastAsia="es-VE"/>
            </w:rPr>
          </w:pPr>
          <w:ins w:id="448" w:author="nico" w:date="2011-04-07T19:47:00Z">
            <w:del w:id="449" w:author="veloz" w:date="2012-01-17T10:36:00Z">
              <w:r w:rsidRPr="00D76767" w:rsidDel="00D76767">
                <w:rPr>
                  <w:rStyle w:val="Hipervnculo"/>
                  <w:rFonts w:eastAsiaTheme="majorEastAsia"/>
                  <w:b w:val="0"/>
                  <w:bCs w:val="0"/>
                  <w:caps w:val="0"/>
                </w:rPr>
                <w:delText>Introducción</w:delText>
              </w:r>
              <w:r w:rsidDel="00D76767">
                <w:rPr>
                  <w:webHidden/>
                </w:rPr>
                <w:tab/>
              </w:r>
            </w:del>
          </w:ins>
        </w:p>
        <w:p w:rsidR="000735E9" w:rsidDel="00D76767" w:rsidRDefault="000735E9">
          <w:pPr>
            <w:pStyle w:val="TDC1"/>
            <w:rPr>
              <w:ins w:id="450" w:author="nico" w:date="2011-04-07T19:47:00Z"/>
              <w:del w:id="451" w:author="veloz" w:date="2012-01-17T10:36:00Z"/>
              <w:rFonts w:asciiTheme="minorHAnsi" w:eastAsiaTheme="minorEastAsia" w:hAnsiTheme="minorHAnsi" w:cstheme="minorBidi"/>
              <w:b w:val="0"/>
              <w:bCs w:val="0"/>
              <w:caps w:val="0"/>
              <w:lang w:val="es-VE" w:eastAsia="es-VE"/>
            </w:rPr>
          </w:pPr>
          <w:ins w:id="452" w:author="nico" w:date="2011-04-07T19:47:00Z">
            <w:del w:id="453" w:author="veloz" w:date="2012-01-17T10:36:00Z">
              <w:r w:rsidRPr="00D76767" w:rsidDel="00D76767">
                <w:rPr>
                  <w:rStyle w:val="Hipervnculo"/>
                  <w:rFonts w:eastAsiaTheme="majorEastAsia"/>
                  <w:b w:val="0"/>
                  <w:bCs w:val="0"/>
                  <w:caps w:val="0"/>
                </w:rPr>
                <w:delText xml:space="preserve"> CAPITULO I  Marco Teórico</w:delText>
              </w:r>
              <w:r w:rsidDel="00D76767">
                <w:rPr>
                  <w:webHidden/>
                </w:rPr>
                <w:tab/>
              </w:r>
            </w:del>
          </w:ins>
        </w:p>
        <w:p w:rsidR="000735E9" w:rsidDel="00D76767" w:rsidRDefault="000735E9">
          <w:pPr>
            <w:pStyle w:val="TDC2"/>
            <w:rPr>
              <w:ins w:id="454" w:author="nico" w:date="2011-04-07T19:47:00Z"/>
              <w:del w:id="455" w:author="veloz" w:date="2012-01-17T10:36:00Z"/>
              <w:rFonts w:asciiTheme="minorHAnsi" w:eastAsiaTheme="minorEastAsia" w:hAnsiTheme="minorHAnsi" w:cstheme="minorBidi"/>
              <w:smallCaps w:val="0"/>
              <w:lang w:val="es-VE" w:eastAsia="es-VE"/>
            </w:rPr>
          </w:pPr>
          <w:ins w:id="456" w:author="nico" w:date="2011-04-07T19:47:00Z">
            <w:del w:id="457" w:author="veloz" w:date="2012-01-17T10:36:00Z">
              <w:r w:rsidRPr="00D76767" w:rsidDel="00D76767">
                <w:rPr>
                  <w:rStyle w:val="Hipervnculo"/>
                  <w:rFonts w:eastAsiaTheme="majorEastAsia"/>
                  <w:smallCaps w:val="0"/>
                </w:rPr>
                <w:delText>1.1. Interferencia de la Luz</w:delText>
              </w:r>
              <w:r w:rsidDel="00D76767">
                <w:rPr>
                  <w:webHidden/>
                </w:rPr>
                <w:tab/>
              </w:r>
            </w:del>
          </w:ins>
        </w:p>
        <w:p w:rsidR="000735E9" w:rsidDel="00D76767" w:rsidRDefault="000735E9">
          <w:pPr>
            <w:pStyle w:val="TDC2"/>
            <w:rPr>
              <w:ins w:id="458" w:author="nico" w:date="2011-04-07T19:47:00Z"/>
              <w:del w:id="459" w:author="veloz" w:date="2012-01-17T10:36:00Z"/>
              <w:rFonts w:asciiTheme="minorHAnsi" w:eastAsiaTheme="minorEastAsia" w:hAnsiTheme="minorHAnsi" w:cstheme="minorBidi"/>
              <w:smallCaps w:val="0"/>
              <w:lang w:val="es-VE" w:eastAsia="es-VE"/>
            </w:rPr>
          </w:pPr>
          <w:ins w:id="460" w:author="nico" w:date="2011-04-07T19:47:00Z">
            <w:del w:id="461" w:author="veloz" w:date="2012-01-17T10:36:00Z">
              <w:r w:rsidRPr="00D76767" w:rsidDel="00D76767">
                <w:rPr>
                  <w:rStyle w:val="Hipervnculo"/>
                  <w:rFonts w:eastAsiaTheme="majorEastAsia"/>
                  <w:smallCaps w:val="0"/>
                </w:rPr>
                <w:delText>1.2. Interferencia</w:delText>
              </w:r>
              <w:r w:rsidDel="00D76767">
                <w:rPr>
                  <w:webHidden/>
                </w:rPr>
                <w:tab/>
              </w:r>
            </w:del>
          </w:ins>
        </w:p>
        <w:p w:rsidR="000735E9" w:rsidDel="00D76767" w:rsidRDefault="000735E9">
          <w:pPr>
            <w:pStyle w:val="TDC2"/>
            <w:rPr>
              <w:ins w:id="462" w:author="nico" w:date="2011-04-07T19:47:00Z"/>
              <w:del w:id="463" w:author="veloz" w:date="2012-01-17T10:36:00Z"/>
              <w:rFonts w:asciiTheme="minorHAnsi" w:eastAsiaTheme="minorEastAsia" w:hAnsiTheme="minorHAnsi" w:cstheme="minorBidi"/>
              <w:smallCaps w:val="0"/>
              <w:lang w:val="es-VE" w:eastAsia="es-VE"/>
            </w:rPr>
          </w:pPr>
          <w:ins w:id="464" w:author="nico" w:date="2011-04-07T19:47:00Z">
            <w:del w:id="465" w:author="veloz" w:date="2012-01-17T10:36:00Z">
              <w:r w:rsidRPr="00D76767" w:rsidDel="00D76767">
                <w:rPr>
                  <w:rStyle w:val="Hipervnculo"/>
                  <w:rFonts w:eastAsiaTheme="majorEastAsia"/>
                  <w:smallCaps w:val="0"/>
                </w:rPr>
                <w:delText>1.3. Teoría del Color</w:delText>
              </w:r>
              <w:r w:rsidDel="00D76767">
                <w:rPr>
                  <w:webHidden/>
                </w:rPr>
                <w:tab/>
              </w:r>
            </w:del>
            <w:del w:id="466" w:author="veloz" w:date="2012-01-16T14:49:00Z">
              <w:r w:rsidDel="008E3419">
                <w:rPr>
                  <w:webHidden/>
                </w:rPr>
                <w:delText>3</w:delText>
              </w:r>
            </w:del>
          </w:ins>
        </w:p>
        <w:p w:rsidR="000735E9" w:rsidDel="00D76767" w:rsidRDefault="000735E9">
          <w:pPr>
            <w:pStyle w:val="TDC3"/>
            <w:rPr>
              <w:ins w:id="467" w:author="nico" w:date="2011-04-07T19:47:00Z"/>
              <w:del w:id="468" w:author="veloz" w:date="2012-01-17T10:36:00Z"/>
              <w:rFonts w:asciiTheme="minorHAnsi" w:eastAsiaTheme="minorEastAsia" w:hAnsiTheme="minorHAnsi" w:cstheme="minorBidi"/>
              <w:smallCaps w:val="0"/>
              <w:lang w:eastAsia="es-VE"/>
            </w:rPr>
          </w:pPr>
          <w:ins w:id="469" w:author="nico" w:date="2011-04-07T19:47:00Z">
            <w:del w:id="470" w:author="veloz" w:date="2012-01-17T10:36:00Z">
              <w:r w:rsidRPr="00D76767" w:rsidDel="00D76767">
                <w:rPr>
                  <w:rStyle w:val="Hipervnculo"/>
                  <w:smallCaps w:val="0"/>
                </w:rPr>
                <w:delText>1.3.1. Espacio de color RGB</w:delText>
              </w:r>
              <w:r w:rsidDel="00D76767">
                <w:rPr>
                  <w:webHidden/>
                </w:rPr>
                <w:tab/>
              </w:r>
            </w:del>
            <w:del w:id="471" w:author="veloz" w:date="2012-01-16T14:49:00Z">
              <w:r w:rsidDel="008E3419">
                <w:rPr>
                  <w:webHidden/>
                </w:rPr>
                <w:delText>4</w:delText>
              </w:r>
            </w:del>
          </w:ins>
        </w:p>
        <w:p w:rsidR="000735E9" w:rsidDel="00D76767" w:rsidRDefault="000735E9">
          <w:pPr>
            <w:pStyle w:val="TDC2"/>
            <w:rPr>
              <w:ins w:id="472" w:author="nico" w:date="2011-04-07T19:47:00Z"/>
              <w:del w:id="473" w:author="veloz" w:date="2012-01-17T10:36:00Z"/>
              <w:rFonts w:asciiTheme="minorHAnsi" w:eastAsiaTheme="minorEastAsia" w:hAnsiTheme="minorHAnsi" w:cstheme="minorBidi"/>
              <w:smallCaps w:val="0"/>
              <w:lang w:val="es-VE" w:eastAsia="es-VE"/>
            </w:rPr>
          </w:pPr>
          <w:ins w:id="474" w:author="nico" w:date="2011-04-07T19:47:00Z">
            <w:del w:id="475" w:author="veloz" w:date="2012-01-17T10:36:00Z">
              <w:r w:rsidRPr="00D76767" w:rsidDel="00D76767">
                <w:rPr>
                  <w:rStyle w:val="Hipervnculo"/>
                  <w:rFonts w:eastAsiaTheme="majorEastAsia"/>
                  <w:smallCaps w:val="0"/>
                </w:rPr>
                <w:delText>1.4. Cámaras CCD</w:delText>
              </w:r>
              <w:r w:rsidDel="00D76767">
                <w:rPr>
                  <w:webHidden/>
                </w:rPr>
                <w:tab/>
              </w:r>
            </w:del>
            <w:del w:id="476" w:author="veloz" w:date="2012-01-16T14:49:00Z">
              <w:r w:rsidDel="008E3419">
                <w:rPr>
                  <w:webHidden/>
                </w:rPr>
                <w:delText>4</w:delText>
              </w:r>
            </w:del>
          </w:ins>
        </w:p>
        <w:p w:rsidR="000735E9" w:rsidDel="00D76767" w:rsidRDefault="000735E9">
          <w:pPr>
            <w:pStyle w:val="TDC3"/>
            <w:rPr>
              <w:ins w:id="477" w:author="nico" w:date="2011-04-07T19:47:00Z"/>
              <w:del w:id="478" w:author="veloz" w:date="2012-01-17T10:36:00Z"/>
              <w:rFonts w:asciiTheme="minorHAnsi" w:eastAsiaTheme="minorEastAsia" w:hAnsiTheme="minorHAnsi" w:cstheme="minorBidi"/>
              <w:smallCaps w:val="0"/>
              <w:lang w:eastAsia="es-VE"/>
            </w:rPr>
          </w:pPr>
          <w:ins w:id="479" w:author="nico" w:date="2011-04-07T19:47:00Z">
            <w:del w:id="480" w:author="veloz" w:date="2012-01-17T10:36:00Z">
              <w:r w:rsidRPr="00D76767" w:rsidDel="00D76767">
                <w:rPr>
                  <w:rStyle w:val="Hipervnculo"/>
                  <w:smallCaps w:val="0"/>
                </w:rPr>
                <w:delText>1.4.1. Clasificación de las cámaras CCD</w:delText>
              </w:r>
              <w:r w:rsidDel="00D76767">
                <w:rPr>
                  <w:webHidden/>
                </w:rPr>
                <w:tab/>
              </w:r>
            </w:del>
            <w:del w:id="481" w:author="veloz" w:date="2012-01-16T14:49:00Z">
              <w:r w:rsidDel="008E3419">
                <w:rPr>
                  <w:webHidden/>
                </w:rPr>
                <w:delText>5</w:delText>
              </w:r>
            </w:del>
          </w:ins>
        </w:p>
        <w:p w:rsidR="000735E9" w:rsidDel="00D76767" w:rsidRDefault="000735E9">
          <w:pPr>
            <w:pStyle w:val="TDC2"/>
            <w:rPr>
              <w:ins w:id="482" w:author="nico" w:date="2011-04-07T19:47:00Z"/>
              <w:del w:id="483" w:author="veloz" w:date="2012-01-17T10:36:00Z"/>
              <w:rFonts w:asciiTheme="minorHAnsi" w:eastAsiaTheme="minorEastAsia" w:hAnsiTheme="minorHAnsi" w:cstheme="minorBidi"/>
              <w:smallCaps w:val="0"/>
              <w:lang w:val="es-VE" w:eastAsia="es-VE"/>
            </w:rPr>
          </w:pPr>
          <w:ins w:id="484" w:author="nico" w:date="2011-04-07T19:47:00Z">
            <w:del w:id="485" w:author="veloz" w:date="2012-01-17T10:36:00Z">
              <w:r w:rsidRPr="00D76767" w:rsidDel="00D76767">
                <w:rPr>
                  <w:rStyle w:val="Hipervnculo"/>
                  <w:rFonts w:eastAsiaTheme="majorEastAsia"/>
                  <w:smallCaps w:val="0"/>
                </w:rPr>
                <w:delText>1.5. Control Adaptativo</w:delText>
              </w:r>
              <w:r w:rsidDel="00D76767">
                <w:rPr>
                  <w:webHidden/>
                </w:rPr>
                <w:tab/>
              </w:r>
            </w:del>
            <w:del w:id="486" w:author="veloz" w:date="2012-01-16T14:49:00Z">
              <w:r w:rsidDel="008E3419">
                <w:rPr>
                  <w:webHidden/>
                </w:rPr>
                <w:delText>7</w:delText>
              </w:r>
            </w:del>
          </w:ins>
        </w:p>
        <w:p w:rsidR="000735E9" w:rsidDel="00D76767" w:rsidRDefault="000735E9">
          <w:pPr>
            <w:pStyle w:val="TDC1"/>
            <w:rPr>
              <w:ins w:id="487" w:author="nico" w:date="2011-04-07T19:47:00Z"/>
              <w:del w:id="488" w:author="veloz" w:date="2012-01-17T10:36:00Z"/>
              <w:rFonts w:asciiTheme="minorHAnsi" w:eastAsiaTheme="minorEastAsia" w:hAnsiTheme="minorHAnsi" w:cstheme="minorBidi"/>
              <w:b w:val="0"/>
              <w:bCs w:val="0"/>
              <w:caps w:val="0"/>
              <w:lang w:val="es-VE" w:eastAsia="es-VE"/>
            </w:rPr>
          </w:pPr>
          <w:ins w:id="489" w:author="nico" w:date="2011-04-07T19:47:00Z">
            <w:del w:id="490" w:author="veloz" w:date="2012-01-17T10:36:00Z">
              <w:r w:rsidRPr="00D76767" w:rsidDel="00D76767">
                <w:rPr>
                  <w:rStyle w:val="Hipervnculo"/>
                  <w:rFonts w:eastAsiaTheme="majorEastAsia"/>
                  <w:b w:val="0"/>
                  <w:bCs w:val="0"/>
                  <w:caps w:val="0"/>
                </w:rPr>
                <w:delText xml:space="preserve"> Capítulo II  Conclusiones y recomendaciones</w:delText>
              </w:r>
              <w:r w:rsidDel="00D76767">
                <w:rPr>
                  <w:webHidden/>
                </w:rPr>
                <w:tab/>
              </w:r>
            </w:del>
            <w:del w:id="491" w:author="veloz" w:date="2012-01-16T14:49:00Z">
              <w:r w:rsidDel="008E3419">
                <w:rPr>
                  <w:webHidden/>
                </w:rPr>
                <w:delText>8</w:delText>
              </w:r>
            </w:del>
          </w:ins>
        </w:p>
        <w:p w:rsidR="000735E9" w:rsidDel="00D76767" w:rsidRDefault="000735E9">
          <w:pPr>
            <w:pStyle w:val="TDC1"/>
            <w:rPr>
              <w:ins w:id="492" w:author="nico" w:date="2011-04-07T19:47:00Z"/>
              <w:del w:id="493" w:author="veloz" w:date="2012-01-17T10:36:00Z"/>
              <w:rFonts w:asciiTheme="minorHAnsi" w:eastAsiaTheme="minorEastAsia" w:hAnsiTheme="minorHAnsi" w:cstheme="minorBidi"/>
              <w:b w:val="0"/>
              <w:bCs w:val="0"/>
              <w:caps w:val="0"/>
              <w:lang w:val="es-VE" w:eastAsia="es-VE"/>
            </w:rPr>
          </w:pPr>
          <w:ins w:id="494" w:author="nico" w:date="2011-04-07T19:47:00Z">
            <w:del w:id="495" w:author="veloz" w:date="2012-01-17T10:36:00Z">
              <w:r w:rsidRPr="00D76767" w:rsidDel="00D76767">
                <w:rPr>
                  <w:rStyle w:val="Hipervnculo"/>
                  <w:rFonts w:eastAsiaTheme="majorEastAsia"/>
                  <w:b w:val="0"/>
                  <w:bCs w:val="0"/>
                  <w:caps w:val="0"/>
                </w:rPr>
                <w:delText>Referencias</w:delText>
              </w:r>
              <w:r w:rsidDel="00D76767">
                <w:rPr>
                  <w:webHidden/>
                </w:rPr>
                <w:tab/>
              </w:r>
            </w:del>
            <w:del w:id="496" w:author="veloz" w:date="2012-01-16T14:49:00Z">
              <w:r w:rsidDel="008E3419">
                <w:rPr>
                  <w:webHidden/>
                </w:rPr>
                <w:delText>9</w:delText>
              </w:r>
            </w:del>
          </w:ins>
        </w:p>
        <w:p w:rsidR="000735E9" w:rsidDel="00D76767" w:rsidRDefault="000735E9">
          <w:pPr>
            <w:pStyle w:val="TDC1"/>
            <w:rPr>
              <w:ins w:id="497" w:author="nico" w:date="2011-04-07T19:47:00Z"/>
              <w:del w:id="498" w:author="veloz" w:date="2012-01-17T10:36:00Z"/>
              <w:rFonts w:asciiTheme="minorHAnsi" w:eastAsiaTheme="minorEastAsia" w:hAnsiTheme="minorHAnsi" w:cstheme="minorBidi"/>
              <w:b w:val="0"/>
              <w:bCs w:val="0"/>
              <w:caps w:val="0"/>
              <w:lang w:val="es-VE" w:eastAsia="es-VE"/>
            </w:rPr>
          </w:pPr>
          <w:ins w:id="499" w:author="nico" w:date="2011-04-07T19:47:00Z">
            <w:del w:id="500" w:author="veloz" w:date="2012-01-17T10:36:00Z">
              <w:r w:rsidRPr="00D76767" w:rsidDel="00D76767">
                <w:rPr>
                  <w:rStyle w:val="Hipervnculo"/>
                  <w:rFonts w:eastAsiaTheme="majorEastAsia"/>
                  <w:b w:val="0"/>
                  <w:bCs w:val="0"/>
                  <w:caps w:val="0"/>
                </w:rPr>
                <w:delText>Anexo A</w:delText>
              </w:r>
              <w:r w:rsidDel="00D76767">
                <w:rPr>
                  <w:rFonts w:asciiTheme="minorHAnsi" w:eastAsiaTheme="minorEastAsia" w:hAnsiTheme="minorHAnsi" w:cstheme="minorBidi"/>
                  <w:b w:val="0"/>
                  <w:bCs w:val="0"/>
                  <w:caps w:val="0"/>
                  <w:lang w:val="es-VE" w:eastAsia="es-VE"/>
                </w:rPr>
                <w:tab/>
              </w:r>
              <w:r w:rsidRPr="00D76767" w:rsidDel="00D76767">
                <w:rPr>
                  <w:rStyle w:val="Hipervnculo"/>
                  <w:rFonts w:eastAsiaTheme="majorEastAsia"/>
                  <w:b w:val="0"/>
                  <w:bCs w:val="0"/>
                  <w:caps w:val="0"/>
                </w:rPr>
                <w:delText>Anexo a</w:delText>
              </w:r>
              <w:r w:rsidDel="00D76767">
                <w:rPr>
                  <w:webHidden/>
                </w:rPr>
                <w:tab/>
              </w:r>
            </w:del>
            <w:del w:id="501" w:author="veloz" w:date="2012-01-16T14:49:00Z">
              <w:r w:rsidDel="008E3419">
                <w:rPr>
                  <w:webHidden/>
                </w:rPr>
                <w:delText>10</w:delText>
              </w:r>
            </w:del>
          </w:ins>
        </w:p>
        <w:p w:rsidR="00BF1090" w:rsidRPr="00051699" w:rsidRDefault="0052561B" w:rsidP="00BF1090">
          <w:pPr>
            <w:tabs>
              <w:tab w:val="right" w:leader="dot" w:pos="9072"/>
            </w:tabs>
            <w:ind w:firstLine="0"/>
            <w:rPr>
              <w:ins w:id="502" w:author="veloz" w:date="2011-04-07T11:42:00Z"/>
            </w:rPr>
          </w:pPr>
          <w:ins w:id="503" w:author="veloz" w:date="2011-04-07T11:42:00Z">
            <w:r w:rsidRPr="00051699">
              <w:fldChar w:fldCharType="end"/>
            </w:r>
          </w:ins>
        </w:p>
        <w:customXmlInsRangeStart w:id="504" w:author="veloz" w:date="2011-04-07T11:42:00Z"/>
      </w:sdtContent>
    </w:sdt>
    <w:customXmlInsRangeEnd w:id="504"/>
    <w:p w:rsidR="00BF1090" w:rsidRPr="00051699" w:rsidRDefault="00BF1090" w:rsidP="00BF1090">
      <w:pPr>
        <w:spacing w:before="0" w:after="200" w:line="276" w:lineRule="auto"/>
        <w:ind w:firstLine="0"/>
        <w:jc w:val="left"/>
        <w:rPr>
          <w:ins w:id="505" w:author="veloz" w:date="2011-04-07T11:42:00Z"/>
          <w:rFonts w:cs="Times New Roman"/>
          <w:sz w:val="22"/>
        </w:rPr>
      </w:pPr>
      <w:ins w:id="506" w:author="veloz" w:date="2011-04-07T11:42:00Z">
        <w:r w:rsidRPr="00051699">
          <w:rPr>
            <w:rFonts w:cs="Times New Roman"/>
            <w:sz w:val="22"/>
          </w:rPr>
          <w:br w:type="page"/>
        </w:r>
      </w:ins>
    </w:p>
    <w:p w:rsidR="00BF1090" w:rsidRDefault="00BF1090" w:rsidP="00BF1090">
      <w:pPr>
        <w:pStyle w:val="Normalsininterlineado"/>
        <w:rPr>
          <w:ins w:id="507" w:author="veloz" w:date="2011-04-07T11:42:00Z"/>
        </w:rPr>
      </w:pPr>
    </w:p>
    <w:p w:rsidR="00BF1090" w:rsidRDefault="00BF1090" w:rsidP="00BF1090">
      <w:pPr>
        <w:pStyle w:val="Normalsininterlineado"/>
        <w:rPr>
          <w:ins w:id="508" w:author="veloz" w:date="2011-04-07T11:42:00Z"/>
        </w:rPr>
      </w:pPr>
    </w:p>
    <w:p w:rsidR="00BF1090" w:rsidRDefault="00BF1090" w:rsidP="00BF1090">
      <w:pPr>
        <w:pStyle w:val="Normalsininterlineado"/>
        <w:rPr>
          <w:ins w:id="509" w:author="veloz" w:date="2011-04-07T11:42:00Z"/>
        </w:rPr>
      </w:pPr>
    </w:p>
    <w:p w:rsidR="00BF1090" w:rsidRDefault="00BF1090" w:rsidP="00BF1090">
      <w:pPr>
        <w:pStyle w:val="Normalsininterlineado"/>
        <w:rPr>
          <w:ins w:id="510" w:author="veloz" w:date="2011-04-07T11:42:00Z"/>
        </w:rPr>
      </w:pPr>
    </w:p>
    <w:p w:rsidR="00BF1090" w:rsidRDefault="00BF1090" w:rsidP="00BF1090">
      <w:pPr>
        <w:pStyle w:val="Ttulo1"/>
        <w:numPr>
          <w:ilvl w:val="0"/>
          <w:numId w:val="0"/>
        </w:numPr>
        <w:rPr>
          <w:ins w:id="511" w:author="veloz" w:date="2011-04-07T11:42:00Z"/>
        </w:rPr>
      </w:pPr>
      <w:bookmarkStart w:id="512" w:name="_Toc314559918"/>
      <w:ins w:id="513" w:author="veloz" w:date="2011-04-07T11:42:00Z">
        <w:r w:rsidRPr="00051699">
          <w:t>ÍNDICE DE TABLAS</w:t>
        </w:r>
        <w:bookmarkEnd w:id="512"/>
      </w:ins>
    </w:p>
    <w:p w:rsidR="00BF1090" w:rsidRPr="00B1178C" w:rsidRDefault="00BF1090" w:rsidP="00BF1090">
      <w:pPr>
        <w:rPr>
          <w:ins w:id="514" w:author="veloz" w:date="2011-04-07T11:42:00Z"/>
        </w:rPr>
      </w:pPr>
    </w:p>
    <w:p w:rsidR="00BF1090" w:rsidRPr="00051699" w:rsidRDefault="00BF1090" w:rsidP="00BF1090">
      <w:pPr>
        <w:pStyle w:val="Normalsininterlineado"/>
        <w:tabs>
          <w:tab w:val="right" w:pos="9129"/>
        </w:tabs>
        <w:spacing w:line="360" w:lineRule="auto"/>
        <w:jc w:val="left"/>
        <w:rPr>
          <w:ins w:id="515" w:author="veloz" w:date="2011-04-07T11:42:00Z"/>
        </w:rPr>
      </w:pPr>
      <w:ins w:id="516" w:author="veloz" w:date="2011-04-07T11:42:00Z">
        <w:r>
          <w:tab/>
          <w:t>Pag.</w:t>
        </w:r>
      </w:ins>
    </w:p>
    <w:p w:rsidR="00BF1090" w:rsidRPr="00051699" w:rsidRDefault="0052561B" w:rsidP="00BF1090">
      <w:pPr>
        <w:rPr>
          <w:ins w:id="517" w:author="veloz" w:date="2011-04-07T11:42:00Z"/>
        </w:rPr>
      </w:pPr>
      <w:ins w:id="518" w:author="veloz" w:date="2011-04-07T11:42:00Z">
        <w:r w:rsidRPr="00051699">
          <w:fldChar w:fldCharType="begin"/>
        </w:r>
        <w:r w:rsidR="00BF1090" w:rsidRPr="00051699">
          <w:instrText xml:space="preserve"> TOC \h \z \c "Tabla" </w:instrText>
        </w:r>
        <w:r w:rsidRPr="00051699">
          <w:fldChar w:fldCharType="separate"/>
        </w:r>
      </w:ins>
      <w:ins w:id="519" w:author="veloz" w:date="2012-01-25T16:38:00Z">
        <w:r w:rsidR="005A06B2">
          <w:rPr>
            <w:b/>
            <w:bCs/>
            <w:noProof/>
            <w:lang w:val="es-ES"/>
          </w:rPr>
          <w:t>No se encuentran elementos de tabla de ilustraciones.</w:t>
        </w:r>
      </w:ins>
      <w:ins w:id="520" w:author="nico" w:date="2011-04-07T19:47:00Z">
        <w:del w:id="521" w:author="veloz" w:date="2012-01-16T14:49:00Z">
          <w:r w:rsidR="000735E9" w:rsidDel="008E3419">
            <w:rPr>
              <w:b/>
              <w:bCs/>
              <w:noProof/>
              <w:lang w:val="es-ES"/>
            </w:rPr>
            <w:delText>No se encuentran elementos de tabla de ilustraciones.</w:delText>
          </w:r>
        </w:del>
      </w:ins>
      <w:del w:id="522" w:author="veloz" w:date="2012-01-16T14:49:00Z">
        <w:r w:rsidR="000735E9" w:rsidDel="008E3419">
          <w:rPr>
            <w:b/>
            <w:bCs/>
            <w:noProof/>
            <w:lang w:val="es-ES"/>
          </w:rPr>
          <w:delText>No se encuentran elementos de tabla de ilustraciones.</w:delText>
        </w:r>
      </w:del>
      <w:ins w:id="523" w:author="veloz" w:date="2011-04-07T11:42:00Z">
        <w:r w:rsidRPr="00051699">
          <w:fldChar w:fldCharType="end"/>
        </w:r>
      </w:ins>
    </w:p>
    <w:p w:rsidR="00BF1090" w:rsidRPr="00051699" w:rsidRDefault="00BF1090" w:rsidP="00BF1090">
      <w:pPr>
        <w:spacing w:before="0" w:after="200" w:line="276" w:lineRule="auto"/>
        <w:ind w:firstLine="0"/>
        <w:jc w:val="left"/>
        <w:rPr>
          <w:ins w:id="524" w:author="veloz" w:date="2011-04-07T11:42:00Z"/>
        </w:rPr>
      </w:pPr>
      <w:ins w:id="525" w:author="veloz" w:date="2011-04-07T11:42:00Z">
        <w:r w:rsidRPr="00051699">
          <w:br w:type="page"/>
        </w:r>
      </w:ins>
    </w:p>
    <w:p w:rsidR="00BF1090" w:rsidRDefault="00BF1090" w:rsidP="00BF1090">
      <w:pPr>
        <w:pStyle w:val="Normalsininterlineado"/>
        <w:rPr>
          <w:ins w:id="526" w:author="veloz" w:date="2011-04-07T11:42:00Z"/>
        </w:rPr>
      </w:pPr>
    </w:p>
    <w:p w:rsidR="00BF1090" w:rsidRDefault="00BF1090" w:rsidP="00BF1090">
      <w:pPr>
        <w:pStyle w:val="Normalsininterlineado"/>
        <w:rPr>
          <w:ins w:id="527" w:author="veloz" w:date="2011-04-07T11:42:00Z"/>
        </w:rPr>
      </w:pPr>
    </w:p>
    <w:p w:rsidR="00BF1090" w:rsidRDefault="00BF1090" w:rsidP="00BF1090">
      <w:pPr>
        <w:pStyle w:val="Normalsininterlineado"/>
        <w:rPr>
          <w:ins w:id="528" w:author="veloz" w:date="2011-04-07T11:42:00Z"/>
        </w:rPr>
      </w:pPr>
    </w:p>
    <w:p w:rsidR="00BF1090" w:rsidRDefault="00BF1090" w:rsidP="00BF1090">
      <w:pPr>
        <w:pStyle w:val="Normalsininterlineado"/>
        <w:rPr>
          <w:ins w:id="529" w:author="veloz" w:date="2011-04-07T11:42:00Z"/>
        </w:rPr>
      </w:pPr>
    </w:p>
    <w:p w:rsidR="00BF1090" w:rsidRDefault="00BF1090" w:rsidP="00BF1090">
      <w:pPr>
        <w:pStyle w:val="Ttulo1"/>
        <w:numPr>
          <w:ilvl w:val="0"/>
          <w:numId w:val="0"/>
        </w:numPr>
        <w:rPr>
          <w:ins w:id="530" w:author="veloz" w:date="2011-04-07T11:42:00Z"/>
        </w:rPr>
      </w:pPr>
      <w:bookmarkStart w:id="531" w:name="_Toc314559919"/>
      <w:ins w:id="532" w:author="veloz" w:date="2011-04-07T11:42:00Z">
        <w:r w:rsidRPr="00051699">
          <w:t>ÍNDICE DE FIGURAS</w:t>
        </w:r>
        <w:bookmarkEnd w:id="531"/>
      </w:ins>
    </w:p>
    <w:p w:rsidR="00BF1090" w:rsidRPr="00B1178C" w:rsidRDefault="00BF1090" w:rsidP="00BF1090">
      <w:pPr>
        <w:rPr>
          <w:ins w:id="533" w:author="veloz" w:date="2011-04-07T11:42:00Z"/>
        </w:rPr>
      </w:pPr>
    </w:p>
    <w:p w:rsidR="00BF1090" w:rsidRPr="00051699" w:rsidRDefault="00BF1090" w:rsidP="00BF1090">
      <w:pPr>
        <w:pStyle w:val="Normalsininterlineado"/>
        <w:tabs>
          <w:tab w:val="right" w:pos="9129"/>
        </w:tabs>
        <w:spacing w:line="360" w:lineRule="auto"/>
        <w:jc w:val="left"/>
        <w:rPr>
          <w:ins w:id="534" w:author="veloz" w:date="2011-04-07T11:42:00Z"/>
        </w:rPr>
      </w:pPr>
      <w:ins w:id="535" w:author="veloz" w:date="2011-04-07T11:42:00Z">
        <w:r>
          <w:tab/>
          <w:t>Pag.</w:t>
        </w:r>
      </w:ins>
    </w:p>
    <w:p w:rsidR="008E3419" w:rsidRDefault="0052561B">
      <w:pPr>
        <w:pStyle w:val="Tabladeilustraciones"/>
        <w:tabs>
          <w:tab w:val="right" w:leader="dot" w:pos="9111"/>
        </w:tabs>
        <w:rPr>
          <w:ins w:id="536" w:author="veloz" w:date="2012-01-16T14:49:00Z"/>
          <w:rFonts w:asciiTheme="minorHAnsi" w:eastAsiaTheme="minorEastAsia" w:hAnsiTheme="minorHAnsi" w:cstheme="minorBidi"/>
          <w:noProof/>
          <w:sz w:val="22"/>
          <w:szCs w:val="22"/>
          <w:lang w:eastAsia="es-VE"/>
        </w:rPr>
      </w:pPr>
      <w:ins w:id="537" w:author="veloz" w:date="2011-04-07T11:42:00Z">
        <w:r w:rsidRPr="00051699">
          <w:fldChar w:fldCharType="begin"/>
        </w:r>
        <w:r w:rsidR="00BF1090" w:rsidRPr="00051699">
          <w:instrText xml:space="preserve"> TOC \h \z \c "Figura" </w:instrText>
        </w:r>
        <w:r w:rsidRPr="00051699">
          <w:fldChar w:fldCharType="separate"/>
        </w:r>
      </w:ins>
      <w:ins w:id="538" w:author="veloz" w:date="2012-01-16T14:49:00Z">
        <w:r w:rsidR="008E3419" w:rsidRPr="00BF13B2">
          <w:rPr>
            <w:rStyle w:val="Hipervnculo"/>
            <w:noProof/>
          </w:rPr>
          <w:fldChar w:fldCharType="begin"/>
        </w:r>
        <w:r w:rsidR="008E3419" w:rsidRPr="00BF13B2">
          <w:rPr>
            <w:rStyle w:val="Hipervnculo"/>
            <w:noProof/>
          </w:rPr>
          <w:instrText xml:space="preserve"> </w:instrText>
        </w:r>
        <w:r w:rsidR="008E3419">
          <w:rPr>
            <w:noProof/>
          </w:rPr>
          <w:instrText>HYPERLINK \l "_Toc314488713"</w:instrText>
        </w:r>
        <w:r w:rsidR="008E3419" w:rsidRPr="00BF13B2">
          <w:rPr>
            <w:rStyle w:val="Hipervnculo"/>
            <w:noProof/>
          </w:rPr>
          <w:instrText xml:space="preserve"> </w:instrText>
        </w:r>
      </w:ins>
      <w:ins w:id="539" w:author="veloz" w:date="2012-01-25T13:22:00Z">
        <w:r w:rsidR="00D91FBF" w:rsidRPr="00BF13B2">
          <w:rPr>
            <w:rStyle w:val="Hipervnculo"/>
            <w:noProof/>
          </w:rPr>
        </w:r>
      </w:ins>
      <w:ins w:id="540" w:author="veloz" w:date="2012-01-16T14:49:00Z">
        <w:r w:rsidR="008E3419" w:rsidRPr="00BF13B2">
          <w:rPr>
            <w:rStyle w:val="Hipervnculo"/>
            <w:noProof/>
          </w:rPr>
          <w:fldChar w:fldCharType="separate"/>
        </w:r>
        <w:r w:rsidR="008E3419" w:rsidRPr="00BF13B2">
          <w:rPr>
            <w:rStyle w:val="Hipervnculo"/>
            <w:noProof/>
          </w:rPr>
          <w:t>Figura 1.1: Interferómetro de Michelson</w:t>
        </w:r>
        <w:r w:rsidR="008E3419">
          <w:rPr>
            <w:noProof/>
            <w:webHidden/>
          </w:rPr>
          <w:tab/>
        </w:r>
        <w:r w:rsidR="008E3419">
          <w:rPr>
            <w:noProof/>
            <w:webHidden/>
          </w:rPr>
          <w:fldChar w:fldCharType="begin"/>
        </w:r>
        <w:r w:rsidR="008E3419">
          <w:rPr>
            <w:noProof/>
            <w:webHidden/>
          </w:rPr>
          <w:instrText xml:space="preserve"> PAGEREF _Toc314488713 \h </w:instrText>
        </w:r>
      </w:ins>
      <w:r w:rsidR="008E3419">
        <w:rPr>
          <w:noProof/>
          <w:webHidden/>
        </w:rPr>
      </w:r>
      <w:r w:rsidR="008E3419">
        <w:rPr>
          <w:noProof/>
          <w:webHidden/>
        </w:rPr>
        <w:fldChar w:fldCharType="separate"/>
      </w:r>
      <w:ins w:id="541" w:author="veloz" w:date="2012-01-25T16:38:00Z">
        <w:r w:rsidR="005A06B2">
          <w:rPr>
            <w:noProof/>
            <w:webHidden/>
          </w:rPr>
          <w:t>5</w:t>
        </w:r>
      </w:ins>
      <w:ins w:id="542" w:author="veloz" w:date="2012-01-16T14:49:00Z">
        <w:r w:rsidR="008E3419">
          <w:rPr>
            <w:noProof/>
            <w:webHidden/>
          </w:rPr>
          <w:fldChar w:fldCharType="end"/>
        </w:r>
        <w:r w:rsidR="008E3419" w:rsidRPr="00BF13B2">
          <w:rPr>
            <w:rStyle w:val="Hipervnculo"/>
            <w:noProof/>
          </w:rPr>
          <w:fldChar w:fldCharType="end"/>
        </w:r>
      </w:ins>
    </w:p>
    <w:p w:rsidR="008E3419" w:rsidRDefault="008E3419">
      <w:pPr>
        <w:pStyle w:val="Tabladeilustraciones"/>
        <w:tabs>
          <w:tab w:val="right" w:leader="dot" w:pos="9111"/>
        </w:tabs>
        <w:rPr>
          <w:ins w:id="543" w:author="veloz" w:date="2012-01-16T14:49:00Z"/>
          <w:rFonts w:asciiTheme="minorHAnsi" w:eastAsiaTheme="minorEastAsia" w:hAnsiTheme="minorHAnsi" w:cstheme="minorBidi"/>
          <w:noProof/>
          <w:sz w:val="22"/>
          <w:szCs w:val="22"/>
          <w:lang w:eastAsia="es-VE"/>
        </w:rPr>
      </w:pPr>
      <w:ins w:id="544" w:author="veloz" w:date="2012-01-16T14:49:00Z">
        <w:r w:rsidRPr="00BF13B2">
          <w:rPr>
            <w:rStyle w:val="Hipervnculo"/>
            <w:noProof/>
          </w:rPr>
          <w:fldChar w:fldCharType="begin"/>
        </w:r>
        <w:r w:rsidRPr="00BF13B2">
          <w:rPr>
            <w:rStyle w:val="Hipervnculo"/>
            <w:noProof/>
          </w:rPr>
          <w:instrText xml:space="preserve"> </w:instrText>
        </w:r>
        <w:r>
          <w:rPr>
            <w:noProof/>
          </w:rPr>
          <w:instrText>HYPERLINK \l "_Toc314488714"</w:instrText>
        </w:r>
        <w:r w:rsidRPr="00BF13B2">
          <w:rPr>
            <w:rStyle w:val="Hipervnculo"/>
            <w:noProof/>
          </w:rPr>
          <w:instrText xml:space="preserve"> </w:instrText>
        </w:r>
      </w:ins>
      <w:ins w:id="545" w:author="veloz" w:date="2012-01-25T13:22:00Z">
        <w:r w:rsidR="00D91FBF" w:rsidRPr="00BF13B2">
          <w:rPr>
            <w:rStyle w:val="Hipervnculo"/>
            <w:noProof/>
          </w:rPr>
        </w:r>
      </w:ins>
      <w:ins w:id="546" w:author="veloz" w:date="2012-01-16T14:49:00Z">
        <w:r w:rsidRPr="00BF13B2">
          <w:rPr>
            <w:rStyle w:val="Hipervnculo"/>
            <w:noProof/>
          </w:rPr>
          <w:fldChar w:fldCharType="separate"/>
        </w:r>
        <w:r w:rsidRPr="00BF13B2">
          <w:rPr>
            <w:rStyle w:val="Hipervnculo"/>
            <w:noProof/>
          </w:rPr>
          <w:t>Figura 1.2: Esquema de interferómetro de Mirau</w:t>
        </w:r>
        <w:r>
          <w:rPr>
            <w:noProof/>
            <w:webHidden/>
          </w:rPr>
          <w:tab/>
        </w:r>
        <w:r>
          <w:rPr>
            <w:noProof/>
            <w:webHidden/>
          </w:rPr>
          <w:fldChar w:fldCharType="begin"/>
        </w:r>
        <w:r>
          <w:rPr>
            <w:noProof/>
            <w:webHidden/>
          </w:rPr>
          <w:instrText xml:space="preserve"> PAGEREF _Toc314488714 \h </w:instrText>
        </w:r>
      </w:ins>
      <w:r>
        <w:rPr>
          <w:noProof/>
          <w:webHidden/>
        </w:rPr>
      </w:r>
      <w:r>
        <w:rPr>
          <w:noProof/>
          <w:webHidden/>
        </w:rPr>
        <w:fldChar w:fldCharType="separate"/>
      </w:r>
      <w:ins w:id="547" w:author="veloz" w:date="2012-01-25T16:38:00Z">
        <w:r w:rsidR="005A06B2">
          <w:rPr>
            <w:noProof/>
            <w:webHidden/>
          </w:rPr>
          <w:t>6</w:t>
        </w:r>
      </w:ins>
      <w:ins w:id="548" w:author="veloz" w:date="2012-01-16T14:49:00Z">
        <w:r>
          <w:rPr>
            <w:noProof/>
            <w:webHidden/>
          </w:rPr>
          <w:fldChar w:fldCharType="end"/>
        </w:r>
        <w:r w:rsidRPr="00BF13B2">
          <w:rPr>
            <w:rStyle w:val="Hipervnculo"/>
            <w:noProof/>
          </w:rPr>
          <w:fldChar w:fldCharType="end"/>
        </w:r>
      </w:ins>
    </w:p>
    <w:p w:rsidR="008E3419" w:rsidRDefault="008E3419">
      <w:pPr>
        <w:pStyle w:val="Tabladeilustraciones"/>
        <w:tabs>
          <w:tab w:val="right" w:leader="dot" w:pos="9111"/>
        </w:tabs>
        <w:rPr>
          <w:ins w:id="549" w:author="veloz" w:date="2012-01-16T14:49:00Z"/>
          <w:rFonts w:asciiTheme="minorHAnsi" w:eastAsiaTheme="minorEastAsia" w:hAnsiTheme="minorHAnsi" w:cstheme="minorBidi"/>
          <w:noProof/>
          <w:sz w:val="22"/>
          <w:szCs w:val="22"/>
          <w:lang w:eastAsia="es-VE"/>
        </w:rPr>
      </w:pPr>
      <w:ins w:id="550" w:author="veloz" w:date="2012-01-16T14:49:00Z">
        <w:r w:rsidRPr="00BF13B2">
          <w:rPr>
            <w:rStyle w:val="Hipervnculo"/>
            <w:noProof/>
          </w:rPr>
          <w:fldChar w:fldCharType="begin"/>
        </w:r>
        <w:r w:rsidRPr="00BF13B2">
          <w:rPr>
            <w:rStyle w:val="Hipervnculo"/>
            <w:noProof/>
          </w:rPr>
          <w:instrText xml:space="preserve"> </w:instrText>
        </w:r>
        <w:r>
          <w:rPr>
            <w:noProof/>
          </w:rPr>
          <w:instrText>HYPERLINK \l "_Toc314488715"</w:instrText>
        </w:r>
        <w:r w:rsidRPr="00BF13B2">
          <w:rPr>
            <w:rStyle w:val="Hipervnculo"/>
            <w:noProof/>
          </w:rPr>
          <w:instrText xml:space="preserve"> </w:instrText>
        </w:r>
      </w:ins>
      <w:ins w:id="551" w:author="veloz" w:date="2012-01-25T13:22:00Z">
        <w:r w:rsidR="00D91FBF" w:rsidRPr="00BF13B2">
          <w:rPr>
            <w:rStyle w:val="Hipervnculo"/>
            <w:noProof/>
          </w:rPr>
        </w:r>
      </w:ins>
      <w:ins w:id="552" w:author="veloz" w:date="2012-01-16T14:49:00Z">
        <w:r w:rsidRPr="00BF13B2">
          <w:rPr>
            <w:rStyle w:val="Hipervnculo"/>
            <w:noProof/>
          </w:rPr>
          <w:fldChar w:fldCharType="separate"/>
        </w:r>
        <w:r w:rsidRPr="00BF13B2">
          <w:rPr>
            <w:rStyle w:val="Hipervnculo"/>
            <w:noProof/>
          </w:rPr>
          <w:t>Figura 1.3 : Espacio de color HSL</w:t>
        </w:r>
        <w:r>
          <w:rPr>
            <w:noProof/>
            <w:webHidden/>
          </w:rPr>
          <w:tab/>
        </w:r>
        <w:r>
          <w:rPr>
            <w:noProof/>
            <w:webHidden/>
          </w:rPr>
          <w:fldChar w:fldCharType="begin"/>
        </w:r>
        <w:r>
          <w:rPr>
            <w:noProof/>
            <w:webHidden/>
          </w:rPr>
          <w:instrText xml:space="preserve"> PAGEREF _Toc314488715 \h </w:instrText>
        </w:r>
      </w:ins>
      <w:r>
        <w:rPr>
          <w:noProof/>
          <w:webHidden/>
        </w:rPr>
      </w:r>
      <w:r>
        <w:rPr>
          <w:noProof/>
          <w:webHidden/>
        </w:rPr>
        <w:fldChar w:fldCharType="separate"/>
      </w:r>
      <w:ins w:id="553" w:author="veloz" w:date="2012-01-25T16:38:00Z">
        <w:r w:rsidR="005A06B2">
          <w:rPr>
            <w:noProof/>
            <w:webHidden/>
          </w:rPr>
          <w:t>9</w:t>
        </w:r>
      </w:ins>
      <w:ins w:id="554" w:author="veloz" w:date="2012-01-16T14:49:00Z">
        <w:r>
          <w:rPr>
            <w:noProof/>
            <w:webHidden/>
          </w:rPr>
          <w:fldChar w:fldCharType="end"/>
        </w:r>
        <w:r w:rsidRPr="00BF13B2">
          <w:rPr>
            <w:rStyle w:val="Hipervnculo"/>
            <w:noProof/>
          </w:rPr>
          <w:fldChar w:fldCharType="end"/>
        </w:r>
      </w:ins>
    </w:p>
    <w:p w:rsidR="00BF1090" w:rsidRPr="00051699" w:rsidRDefault="000735E9" w:rsidP="00BF1090">
      <w:pPr>
        <w:rPr>
          <w:ins w:id="555" w:author="veloz" w:date="2011-04-07T11:42:00Z"/>
        </w:rPr>
      </w:pPr>
      <w:ins w:id="556" w:author="nico" w:date="2011-04-07T19:47:00Z">
        <w:del w:id="557" w:author="veloz" w:date="2012-01-16T14:49:00Z">
          <w:r w:rsidDel="008E3419">
            <w:rPr>
              <w:b/>
              <w:bCs/>
              <w:noProof/>
              <w:lang w:val="es-ES"/>
            </w:rPr>
            <w:delText>No se encuentran elementos de tabla de ilustraciones.</w:delText>
          </w:r>
        </w:del>
      </w:ins>
      <w:del w:id="558" w:author="veloz" w:date="2012-01-16T14:49:00Z">
        <w:r w:rsidDel="008E3419">
          <w:rPr>
            <w:b/>
            <w:bCs/>
            <w:noProof/>
            <w:lang w:val="es-ES"/>
          </w:rPr>
          <w:delText>No se encuentran elementos de tabla de ilustraciones.</w:delText>
        </w:r>
      </w:del>
      <w:ins w:id="559" w:author="veloz" w:date="2011-04-07T11:42:00Z">
        <w:r w:rsidR="0052561B" w:rsidRPr="00051699">
          <w:fldChar w:fldCharType="end"/>
        </w:r>
      </w:ins>
    </w:p>
    <w:p w:rsidR="00BF1090" w:rsidRPr="00051699" w:rsidRDefault="00BF1090" w:rsidP="00BF1090">
      <w:pPr>
        <w:spacing w:before="0" w:after="200" w:line="276" w:lineRule="auto"/>
        <w:ind w:firstLine="0"/>
        <w:jc w:val="left"/>
        <w:rPr>
          <w:ins w:id="560" w:author="veloz" w:date="2011-04-07T11:42:00Z"/>
        </w:rPr>
      </w:pPr>
      <w:ins w:id="561" w:author="veloz" w:date="2011-04-07T11:42:00Z">
        <w:r w:rsidRPr="00051699">
          <w:br w:type="page"/>
        </w:r>
      </w:ins>
    </w:p>
    <w:p w:rsidR="00BF1090" w:rsidRDefault="00BF1090" w:rsidP="00BF1090">
      <w:pPr>
        <w:pStyle w:val="Normalsininterlineado"/>
        <w:rPr>
          <w:ins w:id="562" w:author="veloz" w:date="2011-04-07T11:42:00Z"/>
        </w:rPr>
      </w:pPr>
    </w:p>
    <w:p w:rsidR="00BF1090" w:rsidRDefault="00BF1090" w:rsidP="00BF1090">
      <w:pPr>
        <w:pStyle w:val="Normalsininterlineado"/>
        <w:rPr>
          <w:ins w:id="563" w:author="veloz" w:date="2011-04-07T11:42:00Z"/>
        </w:rPr>
      </w:pPr>
    </w:p>
    <w:p w:rsidR="00BF1090" w:rsidRDefault="00BF1090" w:rsidP="00BF1090">
      <w:pPr>
        <w:pStyle w:val="Normalsininterlineado"/>
        <w:rPr>
          <w:ins w:id="564" w:author="veloz" w:date="2011-04-07T11:42:00Z"/>
        </w:rPr>
      </w:pPr>
    </w:p>
    <w:p w:rsidR="00BF1090" w:rsidRDefault="00BF1090" w:rsidP="00BF1090">
      <w:pPr>
        <w:pStyle w:val="Normalsininterlineado"/>
        <w:rPr>
          <w:ins w:id="565" w:author="veloz" w:date="2011-04-07T11:42:00Z"/>
        </w:rPr>
      </w:pPr>
    </w:p>
    <w:p w:rsidR="00BF1090" w:rsidRDefault="00BF1090" w:rsidP="00BF1090">
      <w:pPr>
        <w:pStyle w:val="Ttulo1"/>
        <w:numPr>
          <w:ilvl w:val="0"/>
          <w:numId w:val="0"/>
        </w:numPr>
        <w:rPr>
          <w:ins w:id="566" w:author="veloz" w:date="2011-04-07T11:42:00Z"/>
        </w:rPr>
      </w:pPr>
      <w:bookmarkStart w:id="567" w:name="_Toc314559920"/>
      <w:ins w:id="568" w:author="veloz" w:date="2011-04-07T11:42:00Z">
        <w:r>
          <w:t>ABREVIATURAS</w:t>
        </w:r>
        <w:bookmarkEnd w:id="567"/>
      </w:ins>
    </w:p>
    <w:p w:rsidR="00BF1090" w:rsidRPr="0090321A" w:rsidRDefault="00BF1090" w:rsidP="00BF1090">
      <w:pPr>
        <w:rPr>
          <w:ins w:id="569" w:author="veloz" w:date="2011-04-07T11:42:00Z"/>
        </w:rPr>
      </w:pPr>
    </w:p>
    <w:p w:rsidR="00BF1090" w:rsidRPr="00051699" w:rsidRDefault="00BF1090" w:rsidP="00BF1090">
      <w:pPr>
        <w:ind w:firstLine="0"/>
        <w:rPr>
          <w:ins w:id="570" w:author="veloz" w:date="2011-04-07T11:42:00Z"/>
        </w:rPr>
      </w:pPr>
    </w:p>
    <w:p w:rsidR="00BF1090" w:rsidRPr="00051699" w:rsidRDefault="00BF1090" w:rsidP="00BF1090">
      <w:pPr>
        <w:rPr>
          <w:ins w:id="571" w:author="veloz" w:date="2011-04-07T11:42:00Z"/>
        </w:rPr>
      </w:pPr>
    </w:p>
    <w:p w:rsidR="00BF1090" w:rsidRPr="00051699" w:rsidRDefault="00BF1090" w:rsidP="00BF1090">
      <w:pPr>
        <w:pStyle w:val="Normalsininterlineado"/>
        <w:rPr>
          <w:ins w:id="572" w:author="veloz" w:date="2011-04-07T11:42:00Z"/>
        </w:rPr>
      </w:pPr>
    </w:p>
    <w:p w:rsidR="00BF1090" w:rsidRPr="00051699" w:rsidRDefault="00BF1090" w:rsidP="00BF1090">
      <w:pPr>
        <w:pStyle w:val="Normalsininterlineado"/>
        <w:rPr>
          <w:ins w:id="573" w:author="veloz" w:date="2011-04-07T11:42:00Z"/>
        </w:rPr>
        <w:sectPr w:rsidR="00BF1090" w:rsidRPr="00051699" w:rsidSect="00BF1090">
          <w:headerReference w:type="default" r:id="rId12"/>
          <w:footerReference w:type="even" r:id="rId13"/>
          <w:footerReference w:type="default" r:id="rId14"/>
          <w:headerReference w:type="first" r:id="rId15"/>
          <w:footerReference w:type="first" r:id="rId16"/>
          <w:pgSz w:w="12240" w:h="15840" w:code="1"/>
          <w:pgMar w:top="1418" w:right="1418" w:bottom="1418" w:left="1701" w:header="709" w:footer="709" w:gutter="0"/>
          <w:pgNumType w:fmt="lowerRoman" w:start="1"/>
          <w:cols w:space="708"/>
          <w:titlePg/>
          <w:docGrid w:linePitch="360"/>
        </w:sectPr>
      </w:pPr>
    </w:p>
    <w:p w:rsidR="00BF1090" w:rsidRDefault="00BF1090" w:rsidP="00BF1090">
      <w:pPr>
        <w:pStyle w:val="Normalsininterlineado"/>
        <w:rPr>
          <w:ins w:id="574" w:author="veloz" w:date="2011-04-07T11:42:00Z"/>
        </w:rPr>
      </w:pPr>
      <w:bookmarkStart w:id="575" w:name="_Toc264550869"/>
      <w:bookmarkStart w:id="576" w:name="_Toc276051240"/>
    </w:p>
    <w:p w:rsidR="00BF1090" w:rsidRDefault="00BF1090" w:rsidP="00BF1090">
      <w:pPr>
        <w:pStyle w:val="Normalsininterlineado"/>
        <w:rPr>
          <w:ins w:id="577" w:author="veloz" w:date="2011-04-07T11:42:00Z"/>
        </w:rPr>
      </w:pPr>
    </w:p>
    <w:p w:rsidR="00BF1090" w:rsidRDefault="00BF1090" w:rsidP="00BF1090">
      <w:pPr>
        <w:pStyle w:val="Normalsininterlineado"/>
        <w:rPr>
          <w:ins w:id="578" w:author="veloz" w:date="2011-04-07T11:42:00Z"/>
        </w:rPr>
      </w:pPr>
    </w:p>
    <w:p w:rsidR="00BF1090" w:rsidRDefault="00BF1090" w:rsidP="00BF1090">
      <w:pPr>
        <w:pStyle w:val="Normalsininterlineado"/>
        <w:rPr>
          <w:ins w:id="579" w:author="veloz" w:date="2011-04-07T11:42:00Z"/>
        </w:rPr>
      </w:pPr>
    </w:p>
    <w:p w:rsidR="00BF1090" w:rsidRDefault="00BF1090" w:rsidP="00BF1090">
      <w:pPr>
        <w:pStyle w:val="Ttulo1"/>
        <w:numPr>
          <w:ilvl w:val="0"/>
          <w:numId w:val="0"/>
        </w:numPr>
        <w:rPr>
          <w:ins w:id="580" w:author="veloz" w:date="2011-04-07T11:42:00Z"/>
        </w:rPr>
      </w:pPr>
      <w:bookmarkStart w:id="581" w:name="_Toc314559921"/>
      <w:ins w:id="582" w:author="veloz" w:date="2011-04-07T11:42:00Z">
        <w:r w:rsidRPr="00051699">
          <w:t>Introducción</w:t>
        </w:r>
        <w:bookmarkEnd w:id="575"/>
        <w:bookmarkEnd w:id="576"/>
        <w:bookmarkEnd w:id="581"/>
      </w:ins>
    </w:p>
    <w:p w:rsidR="00BF1090" w:rsidRPr="0090321A" w:rsidRDefault="00BF1090" w:rsidP="00BF1090">
      <w:pPr>
        <w:rPr>
          <w:ins w:id="583" w:author="veloz" w:date="2011-04-07T11:42:00Z"/>
        </w:rPr>
      </w:pPr>
    </w:p>
    <w:p w:rsidR="00BF1090" w:rsidRDefault="00BF1090" w:rsidP="00BF1090">
      <w:pPr>
        <w:spacing w:after="0" w:line="240" w:lineRule="auto"/>
        <w:rPr>
          <w:ins w:id="584" w:author="veloz" w:date="2011-04-07T11:42:00Z"/>
          <w:lang w:eastAsia="ar-SA"/>
        </w:rPr>
      </w:pPr>
      <w:ins w:id="585" w:author="veloz" w:date="2011-04-07T11:42:00Z">
        <w:r w:rsidRPr="00051699">
          <w:rPr>
            <w:lang w:eastAsia="ar-SA"/>
          </w:rPr>
          <w:br w:type="page"/>
        </w:r>
      </w:ins>
    </w:p>
    <w:p w:rsidR="005C13E7" w:rsidRDefault="005C13E7">
      <w:pPr>
        <w:pStyle w:val="Normalsininterlineado"/>
        <w:rPr>
          <w:ins w:id="586" w:author="veloz" w:date="2011-04-07T11:40:00Z"/>
        </w:rPr>
        <w:pPrChange w:id="587" w:author="veloz" w:date="2011-04-07T11:40:00Z">
          <w:pPr>
            <w:pStyle w:val="Ttulo2"/>
          </w:pPr>
        </w:pPrChange>
      </w:pPr>
    </w:p>
    <w:p w:rsidR="005C13E7" w:rsidRDefault="005C13E7">
      <w:pPr>
        <w:pStyle w:val="Normalsininterlineado"/>
        <w:rPr>
          <w:ins w:id="588" w:author="veloz" w:date="2011-04-07T11:40:00Z"/>
        </w:rPr>
        <w:pPrChange w:id="589" w:author="veloz" w:date="2011-04-07T11:40:00Z">
          <w:pPr>
            <w:pStyle w:val="Ttulo2"/>
          </w:pPr>
        </w:pPrChange>
      </w:pPr>
    </w:p>
    <w:p w:rsidR="005C13E7" w:rsidRDefault="005C13E7">
      <w:pPr>
        <w:pStyle w:val="Normalsininterlineado"/>
        <w:rPr>
          <w:ins w:id="590" w:author="veloz" w:date="2011-04-07T11:40:00Z"/>
        </w:rPr>
        <w:pPrChange w:id="591" w:author="veloz" w:date="2011-04-07T11:40:00Z">
          <w:pPr>
            <w:pStyle w:val="Ttulo2"/>
          </w:pPr>
        </w:pPrChange>
      </w:pPr>
    </w:p>
    <w:p w:rsidR="005C13E7" w:rsidRDefault="005C13E7">
      <w:pPr>
        <w:pStyle w:val="Normalsininterlineado"/>
        <w:rPr>
          <w:ins w:id="592" w:author="veloz" w:date="2011-04-07T11:40:00Z"/>
        </w:rPr>
        <w:pPrChange w:id="593" w:author="veloz" w:date="2011-04-07T11:40:00Z">
          <w:pPr>
            <w:pStyle w:val="Ttulo2"/>
          </w:pPr>
        </w:pPrChange>
      </w:pPr>
    </w:p>
    <w:p w:rsidR="005C13E7" w:rsidRDefault="00BF1090">
      <w:pPr>
        <w:pStyle w:val="Ttulo1"/>
        <w:pPrChange w:id="594" w:author="veloz" w:date="2011-04-07T11:41:00Z">
          <w:pPr>
            <w:pStyle w:val="Ttulo2"/>
          </w:pPr>
        </w:pPrChange>
      </w:pPr>
      <w:bookmarkStart w:id="595" w:name="_Toc314559922"/>
      <w:ins w:id="596" w:author="veloz" w:date="2011-04-07T11:40:00Z">
        <w:r>
          <w:t>CAPITULO I</w:t>
        </w:r>
        <w:r>
          <w:br/>
        </w:r>
        <w:r>
          <w:br/>
        </w:r>
      </w:ins>
      <w:del w:id="597" w:author="veloz" w:date="2011-04-07T11:40:00Z">
        <w:r w:rsidR="0052561B" w:rsidDel="00BF1090">
          <w:fldChar w:fldCharType="begin"/>
        </w:r>
        <w:r w:rsidR="00EB426B" w:rsidDel="00BF1090">
          <w:delInstrText xml:space="preserve"> MACROBUTTON MTEditEquationSection2 </w:delInstrText>
        </w:r>
        <w:r w:rsidR="00EB426B" w:rsidRPr="00EB426B" w:rsidDel="00BF1090">
          <w:rPr>
            <w:rStyle w:val="MTEquationSection"/>
          </w:rPr>
          <w:delInstrText>Equation Chapter 1 Section 1</w:delInstrText>
        </w:r>
        <w:r w:rsidR="0052561B" w:rsidDel="00BF1090">
          <w:fldChar w:fldCharType="begin"/>
        </w:r>
        <w:r w:rsidR="00EB426B" w:rsidDel="00BF1090">
          <w:delInstrText xml:space="preserve"> SEQ MTEqn \r \h \* MERGEFORMAT </w:delInstrText>
        </w:r>
        <w:r w:rsidR="0052561B" w:rsidDel="00BF1090">
          <w:fldChar w:fldCharType="end"/>
        </w:r>
        <w:r w:rsidR="0052561B" w:rsidDel="00BF1090">
          <w:fldChar w:fldCharType="begin"/>
        </w:r>
        <w:r w:rsidR="00EB426B" w:rsidDel="00BF1090">
          <w:delInstrText xml:space="preserve"> SEQ MTSec \r 1 \h \* MERGEFORMAT </w:delInstrText>
        </w:r>
        <w:r w:rsidR="0052561B" w:rsidDel="00BF1090">
          <w:fldChar w:fldCharType="end"/>
        </w:r>
        <w:r w:rsidR="0052561B" w:rsidDel="00BF1090">
          <w:fldChar w:fldCharType="begin"/>
        </w:r>
        <w:r w:rsidR="00EB426B" w:rsidDel="00BF1090">
          <w:delInstrText xml:space="preserve"> SEQ MTChap \r 1 \h \* MERGEFORMAT </w:delInstrText>
        </w:r>
        <w:r w:rsidR="0052561B" w:rsidDel="00BF1090">
          <w:fldChar w:fldCharType="end"/>
        </w:r>
        <w:r w:rsidR="0052561B" w:rsidDel="00BF1090">
          <w:fldChar w:fldCharType="end"/>
        </w:r>
      </w:del>
      <w:r w:rsidR="00331690">
        <w:t>Marco Teórico</w:t>
      </w:r>
      <w:bookmarkEnd w:id="595"/>
    </w:p>
    <w:p w:rsidR="008A1939" w:rsidRDefault="008A1939" w:rsidP="008A1939">
      <w:pPr>
        <w:pStyle w:val="Ttulo2"/>
        <w:rPr>
          <w:ins w:id="598" w:author="veloz" w:date="2012-01-16T15:09:00Z"/>
        </w:rPr>
      </w:pPr>
      <w:bookmarkStart w:id="599" w:name="_Toc314559923"/>
      <w:ins w:id="600" w:author="veloz" w:date="2012-01-16T15:09:00Z">
        <w:r>
          <w:t>Índice de refracción</w:t>
        </w:r>
        <w:bookmarkEnd w:id="599"/>
      </w:ins>
    </w:p>
    <w:p w:rsidR="008A1939" w:rsidRDefault="008A1939" w:rsidP="008A1939">
      <w:pPr>
        <w:rPr>
          <w:ins w:id="601" w:author="veloz" w:date="2012-01-16T15:09:00Z"/>
        </w:rPr>
      </w:pPr>
      <w:ins w:id="602" w:author="veloz" w:date="2012-01-16T15:09:00Z">
        <w:r>
          <w:t>El índice de refracción está definido como la proporción entre la velocidad de la luz en el vacío y la velocidad de la luz en un medio.</w:t>
        </w:r>
        <w:r>
          <w:fldChar w:fldCharType="begin"/>
        </w:r>
      </w:ins>
      <w:r>
        <w:instrText xml:space="preserve"> ADDIN EN.CITE &lt;EndNote&gt;&lt;Cite&gt;&lt;Author&gt;Jenkins&lt;/Author&gt;&lt;Year&gt;2001&lt;/Year&gt;&lt;RecNum&gt;38&lt;/RecNum&gt;&lt;DisplayText&gt;[1]&lt;/DisplayText&gt;&lt;record&gt;&lt;rec-number&gt;38&lt;/rec-number&gt;&lt;foreign-keys&gt;&lt;key app="EN" db-id="0ffrw0ef80w99be5pxfpfrpvrx0pptxtadwp"&gt;38&lt;/key&gt;&lt;/foreign-keys&gt;&lt;ref-type name="Book"&gt;6&lt;/ref-type&gt;&lt;contributors&gt;&lt;authors&gt;&lt;author&gt;Jenkins, F.A.&lt;/author&gt;&lt;author&gt;White, H.E.&lt;/author&gt;&lt;/authors&gt;&lt;/contributors&gt;&lt;titles&gt;&lt;title&gt;Fundamentals of Optics&lt;/title&gt;&lt;/titles&gt;&lt;dates&gt;&lt;year&gt;2001&lt;/year&gt;&lt;/dates&gt;&lt;publisher&gt;McGraw-Hill&lt;/publisher&gt;&lt;isbn&gt;9780072561913&lt;/isbn&gt;&lt;urls&gt;&lt;related-urls&gt;&lt;url&gt;http://books.google.co.ve/books?id=gt0xPQAACAAJ&lt;/url&gt;&lt;/related-urls&gt;&lt;/urls&gt;&lt;/record&gt;&lt;/Cite&gt;&lt;/EndNote&gt;</w:instrText>
      </w:r>
      <w:ins w:id="603" w:author="veloz" w:date="2012-01-16T15:09:00Z">
        <w:r>
          <w:fldChar w:fldCharType="separate"/>
        </w:r>
      </w:ins>
      <w:r>
        <w:rPr>
          <w:noProof/>
        </w:rPr>
        <w:t>[</w:t>
      </w:r>
      <w:r w:rsidR="00825AF9">
        <w:fldChar w:fldCharType="begin"/>
      </w:r>
      <w:r w:rsidR="00825AF9">
        <w:instrText xml:space="preserve"> HYPERLINK \l "_ENREF_1" \o "Jenkins, 2001 #38" </w:instrText>
      </w:r>
      <w:ins w:id="604" w:author="veloz" w:date="2012-01-25T13:22:00Z"/>
      <w:r w:rsidR="00825AF9">
        <w:fldChar w:fldCharType="separate"/>
      </w:r>
      <w:r w:rsidR="004D2937">
        <w:rPr>
          <w:noProof/>
        </w:rPr>
        <w:t>1</w:t>
      </w:r>
      <w:r w:rsidR="00825AF9">
        <w:rPr>
          <w:noProof/>
        </w:rPr>
        <w:fldChar w:fldCharType="end"/>
      </w:r>
      <w:r>
        <w:rPr>
          <w:noProof/>
        </w:rPr>
        <w:t>]</w:t>
      </w:r>
      <w:ins w:id="605" w:author="veloz" w:date="2012-01-16T15:09:00Z">
        <w:r>
          <w:fldChar w:fldCharType="end"/>
        </w:r>
      </w:ins>
    </w:p>
    <w:p w:rsidR="008A1939" w:rsidRDefault="008A1939" w:rsidP="008A1939">
      <w:pPr>
        <w:pStyle w:val="MTDisplayEquation"/>
        <w:rPr>
          <w:ins w:id="606" w:author="veloz" w:date="2012-01-16T15:09:00Z"/>
        </w:rPr>
      </w:pPr>
      <w:ins w:id="607" w:author="veloz" w:date="2012-01-16T15:09:00Z">
        <w:r>
          <w:tab/>
        </w:r>
      </w:ins>
      <w:ins w:id="608" w:author="veloz" w:date="2012-01-16T15:09:00Z">
        <w:r w:rsidRPr="00AC4BD1">
          <w:rPr>
            <w:position w:val="-24"/>
          </w:rPr>
          <w:object w:dxaOrig="5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30.75pt" o:ole="">
              <v:imagedata r:id="rId17" o:title=""/>
            </v:shape>
            <o:OLEObject Type="Embed" ProgID="Equation.DSMT4" ShapeID="_x0000_i1025" DrawAspect="Content" ObjectID="_1389025020" r:id="rId18"/>
          </w:object>
        </w:r>
      </w:ins>
      <w:ins w:id="609" w:author="veloz" w:date="2012-01-16T15:09:00Z">
        <w:r>
          <w:tab/>
        </w:r>
        <w:r>
          <w:fldChar w:fldCharType="begin"/>
        </w:r>
        <w:r>
          <w:instrText xml:space="preserve"> MACROBUTTON MTPlaceRef \* MERGEFORMAT </w:instrText>
        </w:r>
        <w:r>
          <w:fldChar w:fldCharType="begin"/>
        </w:r>
        <w:r>
          <w:instrText xml:space="preserve"> SEQ MTEqn \h \* MERGEFORMAT </w:instrText>
        </w:r>
      </w:ins>
      <w:del w:id="610" w:author="veloz" w:date="2012-01-25T13:22:00Z">
        <w:r w:rsidR="00D91FBF" w:rsidDel="00D91FBF">
          <w:fldChar w:fldCharType="separate"/>
        </w:r>
      </w:del>
      <w:del w:id="611" w:author="veloz" w:date="2012-01-17T10:48:00Z">
        <w:r>
          <w:fldChar w:fldCharType="end"/>
        </w:r>
      </w:del>
      <w:bookmarkStart w:id="612" w:name="ZEqnNum444881"/>
      <w:ins w:id="613" w:author="veloz" w:date="2012-01-16T15:09:00Z">
        <w:r>
          <w:instrText>(</w:instrText>
        </w:r>
        <w:r>
          <w:fldChar w:fldCharType="begin"/>
        </w:r>
        <w:r>
          <w:instrText xml:space="preserve"> SEQ MTSec \c \* Arabic \* MERGEFORMAT </w:instrText>
        </w:r>
        <w:r>
          <w:fldChar w:fldCharType="separate"/>
        </w:r>
      </w:ins>
      <w:ins w:id="614" w:author="veloz" w:date="2012-01-25T16:38:00Z">
        <w:r w:rsidR="005A06B2">
          <w:rPr>
            <w:noProof/>
          </w:rPr>
          <w:instrText>0</w:instrText>
        </w:r>
      </w:ins>
      <w:ins w:id="615" w:author="veloz" w:date="2012-01-16T15:09:00Z">
        <w:r>
          <w:fldChar w:fldCharType="end"/>
        </w:r>
        <w:r>
          <w:instrText>.</w:instrText>
        </w:r>
        <w:r>
          <w:fldChar w:fldCharType="begin"/>
        </w:r>
        <w:r>
          <w:instrText xml:space="preserve"> SEQ MTEqn \c \* Arabic \* MERGEFORMAT </w:instrText>
        </w:r>
        <w:r>
          <w:fldChar w:fldCharType="separate"/>
        </w:r>
      </w:ins>
      <w:ins w:id="616" w:author="veloz" w:date="2012-01-25T16:38:00Z">
        <w:r w:rsidR="005A06B2">
          <w:rPr>
            <w:noProof/>
          </w:rPr>
          <w:instrText>1</w:instrText>
        </w:r>
      </w:ins>
      <w:ins w:id="617" w:author="veloz" w:date="2012-01-16T15:09:00Z">
        <w:r>
          <w:fldChar w:fldCharType="end"/>
        </w:r>
        <w:r>
          <w:instrText>)</w:instrText>
        </w:r>
        <w:bookmarkEnd w:id="612"/>
        <w:r>
          <w:fldChar w:fldCharType="end"/>
        </w:r>
      </w:ins>
    </w:p>
    <w:p w:rsidR="008A1939" w:rsidRDefault="008A1939" w:rsidP="008A1939">
      <w:pPr>
        <w:rPr>
          <w:ins w:id="618" w:author="veloz" w:date="2012-01-16T15:09:00Z"/>
          <w:lang w:val="es-ES"/>
        </w:rPr>
      </w:pPr>
      <w:ins w:id="619" w:author="veloz" w:date="2012-01-16T15:09:00Z">
        <w:r>
          <w:rPr>
            <w:lang w:val="es-ES"/>
          </w:rPr>
          <w:t xml:space="preserve">Donde </w:t>
        </w:r>
      </w:ins>
      <w:ins w:id="620" w:author="veloz" w:date="2012-01-16T15:09:00Z">
        <w:r w:rsidRPr="00AC4BD1">
          <w:rPr>
            <w:position w:val="-6"/>
            <w:lang w:val="es-ES"/>
          </w:rPr>
          <w:object w:dxaOrig="180" w:dyaOrig="220">
            <v:shape id="_x0000_i1026" type="#_x0000_t75" style="width:9pt;height:11.25pt" o:ole="">
              <v:imagedata r:id="rId19" o:title=""/>
            </v:shape>
            <o:OLEObject Type="Embed" ProgID="Equation.DSMT4" ShapeID="_x0000_i1026" DrawAspect="Content" ObjectID="_1389025021" r:id="rId20"/>
          </w:object>
        </w:r>
      </w:ins>
      <w:ins w:id="621" w:author="veloz" w:date="2012-01-16T15:09:00Z">
        <w:r>
          <w:rPr>
            <w:lang w:val="es-ES"/>
          </w:rPr>
          <w:t xml:space="preserve"> es la velocidad de la luz en el vacío, </w:t>
        </w:r>
      </w:ins>
      <w:ins w:id="622" w:author="veloz" w:date="2012-01-16T15:09:00Z">
        <w:r w:rsidRPr="00AC4BD1">
          <w:rPr>
            <w:position w:val="-6"/>
            <w:lang w:val="es-ES"/>
          </w:rPr>
          <w:object w:dxaOrig="180" w:dyaOrig="220">
            <v:shape id="_x0000_i1027" type="#_x0000_t75" style="width:9pt;height:11.25pt" o:ole="">
              <v:imagedata r:id="rId21" o:title=""/>
            </v:shape>
            <o:OLEObject Type="Embed" ProgID="Equation.DSMT4" ShapeID="_x0000_i1027" DrawAspect="Content" ObjectID="_1389025022" r:id="rId22"/>
          </w:object>
        </w:r>
      </w:ins>
      <w:ins w:id="623" w:author="veloz" w:date="2012-01-16T15:09:00Z">
        <w:r>
          <w:rPr>
            <w:lang w:val="es-ES"/>
          </w:rPr>
          <w:t xml:space="preserve"> es la velocidad de la luz en el medio y </w:t>
        </w:r>
      </w:ins>
      <w:ins w:id="624" w:author="veloz" w:date="2012-01-16T15:09:00Z">
        <w:r w:rsidRPr="00AC4BD1">
          <w:rPr>
            <w:position w:val="-6"/>
            <w:lang w:val="es-ES"/>
          </w:rPr>
          <w:object w:dxaOrig="200" w:dyaOrig="220">
            <v:shape id="_x0000_i1028" type="#_x0000_t75" style="width:9.75pt;height:11.25pt" o:ole="">
              <v:imagedata r:id="rId23" o:title=""/>
            </v:shape>
            <o:OLEObject Type="Embed" ProgID="Equation.DSMT4" ShapeID="_x0000_i1028" DrawAspect="Content" ObjectID="_1389025023" r:id="rId24"/>
          </w:object>
        </w:r>
      </w:ins>
      <w:ins w:id="625" w:author="veloz" w:date="2012-01-16T15:09:00Z">
        <w:r>
          <w:rPr>
            <w:lang w:val="es-ES"/>
          </w:rPr>
          <w:t xml:space="preserve"> es el índice de refracción.</w:t>
        </w:r>
      </w:ins>
    </w:p>
    <w:p w:rsidR="008A1939" w:rsidRDefault="008A1939" w:rsidP="008A1939">
      <w:pPr>
        <w:pStyle w:val="Ttulo2"/>
        <w:rPr>
          <w:ins w:id="626" w:author="veloz" w:date="2012-01-16T15:09:00Z"/>
          <w:lang w:val="es-ES"/>
        </w:rPr>
      </w:pPr>
      <w:bookmarkStart w:id="627" w:name="_Toc314559924"/>
      <w:ins w:id="628" w:author="veloz" w:date="2012-01-16T15:09:00Z">
        <w:r>
          <w:rPr>
            <w:lang w:val="es-ES"/>
          </w:rPr>
          <w:t>Camino óptico</w:t>
        </w:r>
        <w:bookmarkEnd w:id="627"/>
      </w:ins>
    </w:p>
    <w:p w:rsidR="008A1939" w:rsidRDefault="008A1939" w:rsidP="008A1939">
      <w:pPr>
        <w:rPr>
          <w:ins w:id="629" w:author="veloz" w:date="2012-01-16T15:09:00Z"/>
          <w:lang w:val="es-ES"/>
        </w:rPr>
      </w:pPr>
      <w:ins w:id="630" w:author="veloz" w:date="2012-01-16T15:09:00Z">
        <w:r>
          <w:rPr>
            <w:lang w:val="es-ES"/>
          </w:rPr>
          <w:t>El camino óptico representa la distancia que un haz de luz recorrería en el vacío si lo hace dentro de un medio.</w:t>
        </w:r>
      </w:ins>
    </w:p>
    <w:p w:rsidR="008A1939" w:rsidRDefault="008A1939" w:rsidP="008A1939">
      <w:pPr>
        <w:pStyle w:val="MTDisplayEquation"/>
        <w:rPr>
          <w:ins w:id="631" w:author="veloz" w:date="2012-01-16T15:09:00Z"/>
        </w:rPr>
      </w:pPr>
      <w:ins w:id="632" w:author="veloz" w:date="2012-01-16T15:09:00Z">
        <w:r>
          <w:t>La distancia es el producto del tiempo por la velocidad obtiene</w:t>
        </w:r>
      </w:ins>
    </w:p>
    <w:p w:rsidR="008A1939" w:rsidRDefault="008A1939" w:rsidP="008A1939">
      <w:pPr>
        <w:pStyle w:val="MTDisplayEquation"/>
        <w:rPr>
          <w:ins w:id="633" w:author="veloz" w:date="2012-01-16T15:09:00Z"/>
        </w:rPr>
      </w:pPr>
      <w:ins w:id="634" w:author="veloz" w:date="2012-01-16T15:09:00Z">
        <w:r>
          <w:tab/>
        </w:r>
      </w:ins>
      <w:ins w:id="635" w:author="veloz" w:date="2012-01-16T15:09:00Z">
        <w:r w:rsidRPr="00AC4BD1">
          <w:rPr>
            <w:position w:val="-6"/>
          </w:rPr>
          <w:object w:dxaOrig="760" w:dyaOrig="279">
            <v:shape id="_x0000_i1029" type="#_x0000_t75" style="width:38.25pt;height:14.25pt" o:ole="">
              <v:imagedata r:id="rId25" o:title=""/>
            </v:shape>
            <o:OLEObject Type="Embed" ProgID="Equation.DSMT4" ShapeID="_x0000_i1029" DrawAspect="Content" ObjectID="_1389025024" r:id="rId26"/>
          </w:object>
        </w:r>
      </w:ins>
      <w:ins w:id="636" w:author="veloz" w:date="2012-01-16T15:09:00Z">
        <w:r>
          <w:tab/>
        </w:r>
        <w:r>
          <w:fldChar w:fldCharType="begin"/>
        </w:r>
        <w:r>
          <w:instrText xml:space="preserve"> MACROBUTTON MTPlaceRef \* MERGEFORMAT </w:instrText>
        </w:r>
        <w:r>
          <w:fldChar w:fldCharType="begin"/>
        </w:r>
        <w:r>
          <w:instrText xml:space="preserve"> SEQ MTEqn \h \* MERGEFORMAT </w:instrText>
        </w:r>
      </w:ins>
      <w:del w:id="637" w:author="veloz" w:date="2012-01-25T13:22:00Z">
        <w:r w:rsidR="00D91FBF" w:rsidDel="00D91FBF">
          <w:fldChar w:fldCharType="separate"/>
        </w:r>
      </w:del>
      <w:del w:id="638" w:author="veloz" w:date="2012-01-17T10:48:00Z">
        <w:r>
          <w:fldChar w:fldCharType="end"/>
        </w:r>
      </w:del>
      <w:bookmarkStart w:id="639" w:name="ZEqnNum648393"/>
      <w:ins w:id="640" w:author="veloz" w:date="2012-01-16T15:09:00Z">
        <w:r>
          <w:instrText>(</w:instrText>
        </w:r>
        <w:r>
          <w:fldChar w:fldCharType="begin"/>
        </w:r>
        <w:r>
          <w:instrText xml:space="preserve"> SEQ MTSec \c \* Arabic \* MERGEFORMAT </w:instrText>
        </w:r>
        <w:r>
          <w:fldChar w:fldCharType="separate"/>
        </w:r>
      </w:ins>
      <w:ins w:id="641" w:author="veloz" w:date="2012-01-25T16:38:00Z">
        <w:r w:rsidR="005A06B2">
          <w:rPr>
            <w:noProof/>
          </w:rPr>
          <w:instrText>0</w:instrText>
        </w:r>
      </w:ins>
      <w:ins w:id="642" w:author="veloz" w:date="2012-01-16T15:09:00Z">
        <w:r>
          <w:fldChar w:fldCharType="end"/>
        </w:r>
        <w:r>
          <w:instrText>.</w:instrText>
        </w:r>
        <w:r>
          <w:fldChar w:fldCharType="begin"/>
        </w:r>
        <w:r>
          <w:instrText xml:space="preserve"> SEQ MTEqn \c \* Arabic \* MERGEFORMAT </w:instrText>
        </w:r>
        <w:r>
          <w:fldChar w:fldCharType="separate"/>
        </w:r>
      </w:ins>
      <w:ins w:id="643" w:author="veloz" w:date="2012-01-25T16:38:00Z">
        <w:r w:rsidR="005A06B2">
          <w:rPr>
            <w:noProof/>
          </w:rPr>
          <w:instrText>2</w:instrText>
        </w:r>
      </w:ins>
      <w:ins w:id="644" w:author="veloz" w:date="2012-01-16T15:09:00Z">
        <w:r>
          <w:fldChar w:fldCharType="end"/>
        </w:r>
        <w:r>
          <w:instrText>)</w:instrText>
        </w:r>
        <w:bookmarkEnd w:id="639"/>
        <w:r>
          <w:fldChar w:fldCharType="end"/>
        </w:r>
      </w:ins>
    </w:p>
    <w:p w:rsidR="008A1939" w:rsidRDefault="008A1939" w:rsidP="008A1939">
      <w:pPr>
        <w:rPr>
          <w:ins w:id="645" w:author="veloz" w:date="2012-01-16T15:09:00Z"/>
        </w:rPr>
      </w:pPr>
      <w:ins w:id="646" w:author="veloz" w:date="2012-01-16T15:09:00Z">
        <w:r>
          <w:t xml:space="preserve">Uilizando la ecuación </w:t>
        </w:r>
        <w:r>
          <w:fldChar w:fldCharType="begin"/>
        </w:r>
        <w:r>
          <w:instrText xml:space="preserve"> GOTOBUTTON ZEqnNum444881  \* MERGEFORMAT </w:instrText>
        </w:r>
        <w:r>
          <w:fldChar w:fldCharType="begin"/>
        </w:r>
        <w:r>
          <w:instrText xml:space="preserve"> REF ZEqnNum444881 \* Charformat \! \* MERGEFORMAT </w:instrText>
        </w:r>
        <w:r>
          <w:fldChar w:fldCharType="separate"/>
        </w:r>
      </w:ins>
      <w:ins w:id="647" w:author="veloz" w:date="2012-01-25T16:38:00Z">
        <w:r w:rsidR="005A06B2">
          <w:instrText>(0.1)</w:instrText>
        </w:r>
      </w:ins>
      <w:ins w:id="648" w:author="veloz" w:date="2012-01-16T15:09:00Z">
        <w:r>
          <w:fldChar w:fldCharType="end"/>
        </w:r>
        <w:r>
          <w:fldChar w:fldCharType="end"/>
        </w:r>
        <w:r>
          <w:t xml:space="preserve"> se obtiene que </w:t>
        </w:r>
      </w:ins>
      <w:ins w:id="649" w:author="veloz" w:date="2012-01-16T15:09:00Z">
        <w:r w:rsidRPr="00AC4BD1">
          <w:rPr>
            <w:position w:val="-18"/>
          </w:rPr>
          <w:object w:dxaOrig="720" w:dyaOrig="480">
            <v:shape id="_x0000_i1030" type="#_x0000_t75" style="width:36pt;height:24pt" o:ole="">
              <v:imagedata r:id="rId27" o:title=""/>
            </v:shape>
            <o:OLEObject Type="Embed" ProgID="Equation.DSMT4" ShapeID="_x0000_i1030" DrawAspect="Content" ObjectID="_1389025025" r:id="rId28"/>
          </w:object>
        </w:r>
      </w:ins>
      <w:ins w:id="650" w:author="veloz" w:date="2012-01-16T15:09:00Z">
        <w:r>
          <w:t>, por lo tanto:</w:t>
        </w:r>
      </w:ins>
    </w:p>
    <w:p w:rsidR="008A1939" w:rsidRDefault="008A1939" w:rsidP="008A1939">
      <w:pPr>
        <w:pStyle w:val="MTDisplayEquation"/>
        <w:rPr>
          <w:ins w:id="651" w:author="veloz" w:date="2012-01-16T15:09:00Z"/>
        </w:rPr>
      </w:pPr>
      <w:ins w:id="652" w:author="veloz" w:date="2012-01-16T15:09:00Z">
        <w:r>
          <w:tab/>
        </w:r>
      </w:ins>
      <w:ins w:id="653" w:author="veloz" w:date="2012-01-16T15:09:00Z">
        <w:r w:rsidRPr="00AC4BD1">
          <w:rPr>
            <w:position w:val="-40"/>
          </w:rPr>
          <w:object w:dxaOrig="999" w:dyaOrig="920">
            <v:shape id="_x0000_i1031" type="#_x0000_t75" style="width:50.25pt;height:45.75pt" o:ole="">
              <v:imagedata r:id="rId29" o:title=""/>
            </v:shape>
            <o:OLEObject Type="Embed" ProgID="Equation.DSMT4" ShapeID="_x0000_i1031" DrawAspect="Content" ObjectID="_1389025026" r:id="rId30"/>
          </w:object>
        </w:r>
      </w:ins>
    </w:p>
    <w:p w:rsidR="008A1939" w:rsidRDefault="008A1939" w:rsidP="008A1939">
      <w:pPr>
        <w:pStyle w:val="MTDisplayEquation"/>
        <w:rPr>
          <w:ins w:id="654" w:author="veloz" w:date="2012-01-16T15:09:00Z"/>
        </w:rPr>
      </w:pPr>
      <w:ins w:id="655" w:author="veloz" w:date="2012-01-16T15:09:00Z">
        <w:r>
          <w:tab/>
        </w:r>
      </w:ins>
      <w:ins w:id="656" w:author="veloz" w:date="2012-01-16T15:09:00Z">
        <w:r w:rsidRPr="00AC4BD1">
          <w:rPr>
            <w:position w:val="-6"/>
          </w:rPr>
          <w:object w:dxaOrig="859" w:dyaOrig="279">
            <v:shape id="_x0000_i1032" type="#_x0000_t75" style="width:42.75pt;height:14.25pt" o:ole="">
              <v:imagedata r:id="rId31" o:title=""/>
            </v:shape>
            <o:OLEObject Type="Embed" ProgID="Equation.DSMT4" ShapeID="_x0000_i1032" DrawAspect="Content" ObjectID="_1389025027" r:id="rId32"/>
          </w:object>
        </w:r>
      </w:ins>
      <w:ins w:id="657" w:author="veloz" w:date="2012-01-16T15:09:00Z">
        <w:r>
          <w:tab/>
        </w:r>
        <w:r>
          <w:fldChar w:fldCharType="begin"/>
        </w:r>
        <w:r>
          <w:instrText xml:space="preserve"> MACROBUTTON MTPlaceRef \* MERGEFORMAT </w:instrText>
        </w:r>
        <w:r>
          <w:fldChar w:fldCharType="begin"/>
        </w:r>
        <w:r>
          <w:instrText xml:space="preserve"> SEQ MTEqn \h \* MERGEFORMAT </w:instrText>
        </w:r>
      </w:ins>
      <w:del w:id="658" w:author="veloz" w:date="2012-01-25T13:22:00Z">
        <w:r w:rsidR="00D91FBF" w:rsidDel="00D91FBF">
          <w:fldChar w:fldCharType="separate"/>
        </w:r>
      </w:del>
      <w:del w:id="659" w:author="veloz" w:date="2012-01-17T10:48:00Z">
        <w:r>
          <w:fldChar w:fldCharType="end"/>
        </w:r>
      </w:del>
      <w:ins w:id="660" w:author="veloz" w:date="2012-01-16T15:09:00Z">
        <w:r>
          <w:instrText>(</w:instrText>
        </w:r>
        <w:r>
          <w:fldChar w:fldCharType="begin"/>
        </w:r>
        <w:r>
          <w:instrText xml:space="preserve"> SEQ MTSec \c \* Arabic \* MERGEFORMAT </w:instrText>
        </w:r>
        <w:r>
          <w:fldChar w:fldCharType="separate"/>
        </w:r>
      </w:ins>
      <w:ins w:id="661" w:author="veloz" w:date="2012-01-25T16:38:00Z">
        <w:r w:rsidR="005A06B2">
          <w:rPr>
            <w:noProof/>
          </w:rPr>
          <w:instrText>0</w:instrText>
        </w:r>
      </w:ins>
      <w:ins w:id="662" w:author="veloz" w:date="2012-01-16T15:09:00Z">
        <w:r>
          <w:fldChar w:fldCharType="end"/>
        </w:r>
        <w:r>
          <w:instrText>.</w:instrText>
        </w:r>
        <w:r>
          <w:fldChar w:fldCharType="begin"/>
        </w:r>
        <w:r>
          <w:instrText xml:space="preserve"> SEQ MTEqn \c \* Arabic \* MERGEFORMAT </w:instrText>
        </w:r>
        <w:r>
          <w:fldChar w:fldCharType="separate"/>
        </w:r>
      </w:ins>
      <w:ins w:id="663" w:author="veloz" w:date="2012-01-25T16:38:00Z">
        <w:r w:rsidR="005A06B2">
          <w:rPr>
            <w:noProof/>
          </w:rPr>
          <w:instrText>3</w:instrText>
        </w:r>
      </w:ins>
      <w:ins w:id="664" w:author="veloz" w:date="2012-01-16T15:09:00Z">
        <w:r>
          <w:fldChar w:fldCharType="end"/>
        </w:r>
        <w:r>
          <w:instrText>)</w:instrText>
        </w:r>
        <w:r>
          <w:fldChar w:fldCharType="end"/>
        </w:r>
      </w:ins>
    </w:p>
    <w:p w:rsidR="008A1939" w:rsidRPr="008A1939" w:rsidRDefault="008A1939">
      <w:pPr>
        <w:rPr>
          <w:ins w:id="665" w:author="veloz" w:date="2012-01-16T15:09:00Z"/>
          <w:lang w:val="es-ES"/>
          <w:rPrChange w:id="666" w:author="veloz" w:date="2012-01-16T15:09:00Z">
            <w:rPr>
              <w:ins w:id="667" w:author="veloz" w:date="2012-01-16T15:09:00Z"/>
            </w:rPr>
          </w:rPrChange>
        </w:rPr>
        <w:pPrChange w:id="668" w:author="veloz" w:date="2012-01-16T15:09:00Z">
          <w:pPr>
            <w:pStyle w:val="Ttulo3"/>
          </w:pPr>
        </w:pPrChange>
      </w:pPr>
      <w:ins w:id="669" w:author="veloz" w:date="2012-01-16T15:09:00Z">
        <w:r>
          <w:rPr>
            <w:lang w:val="es-ES"/>
          </w:rPr>
          <w:t xml:space="preserve">Donde </w:t>
        </w:r>
      </w:ins>
      <w:ins w:id="670" w:author="veloz" w:date="2012-01-16T15:09:00Z">
        <w:r w:rsidRPr="00AC4BD1">
          <w:rPr>
            <w:position w:val="-4"/>
            <w:lang w:val="es-ES"/>
          </w:rPr>
          <w:object w:dxaOrig="220" w:dyaOrig="260">
            <v:shape id="_x0000_i1033" type="#_x0000_t75" style="width:11.25pt;height:12.75pt" o:ole="">
              <v:imagedata r:id="rId33" o:title=""/>
            </v:shape>
            <o:OLEObject Type="Embed" ProgID="Equation.DSMT4" ShapeID="_x0000_i1033" DrawAspect="Content" ObjectID="_1389025028" r:id="rId34"/>
          </w:object>
        </w:r>
      </w:ins>
      <w:ins w:id="671" w:author="veloz" w:date="2012-01-16T15:09:00Z">
        <w:r>
          <w:rPr>
            <w:lang w:val="es-ES"/>
          </w:rPr>
          <w:t xml:space="preserve"> es el camino óptico.</w:t>
        </w:r>
        <w:r>
          <w:rPr>
            <w:lang w:val="es-ES"/>
          </w:rPr>
          <w:fldChar w:fldCharType="begin"/>
        </w:r>
      </w:ins>
      <w:r>
        <w:rPr>
          <w:lang w:val="es-ES"/>
        </w:rPr>
        <w:instrText xml:space="preserve"> ADDIN EN.CITE &lt;EndNote&gt;&lt;Cite&gt;&lt;Author&gt;Jenkins&lt;/Author&gt;&lt;Year&gt;2001&lt;/Year&gt;&lt;RecNum&gt;38&lt;/RecNum&gt;&lt;DisplayText&gt;[1]&lt;/DisplayText&gt;&lt;record&gt;&lt;rec-number&gt;38&lt;/rec-number&gt;&lt;foreign-keys&gt;&lt;key app="EN" db-id="0ffrw0ef80w99be5pxfpfrpvrx0pptxtadwp"&gt;38&lt;/key&gt;&lt;/foreign-keys&gt;&lt;ref-type name="Book"&gt;6&lt;/ref-type&gt;&lt;contributors&gt;&lt;authors&gt;&lt;author&gt;Jenkins, F.A.&lt;/author&gt;&lt;author&gt;White, H.E.&lt;/author&gt;&lt;/authors&gt;&lt;/contributors&gt;&lt;titles&gt;&lt;title&gt;Fundamentals of Optics&lt;/title&gt;&lt;/titles&gt;&lt;dates&gt;&lt;year&gt;2001&lt;/year&gt;&lt;/dates&gt;&lt;publisher&gt;McGraw-Hill&lt;/publisher&gt;&lt;isbn&gt;9780072561913&lt;/isbn&gt;&lt;urls&gt;&lt;related-urls&gt;&lt;url&gt;http://books.google.co.ve/books?id=gt0xPQAACAAJ&lt;/url&gt;&lt;/related-urls&gt;&lt;/urls&gt;&lt;/record&gt;&lt;/Cite&gt;&lt;/EndNote&gt;</w:instrText>
      </w:r>
      <w:ins w:id="672" w:author="veloz" w:date="2012-01-16T15:09:00Z">
        <w:r>
          <w:rPr>
            <w:lang w:val="es-ES"/>
          </w:rPr>
          <w:fldChar w:fldCharType="separate"/>
        </w:r>
      </w:ins>
      <w:r>
        <w:rPr>
          <w:noProof/>
          <w:lang w:val="es-ES"/>
        </w:rPr>
        <w:t>[</w:t>
      </w:r>
      <w:r w:rsidR="004D2937">
        <w:rPr>
          <w:noProof/>
          <w:lang w:val="es-ES"/>
        </w:rPr>
        <w:fldChar w:fldCharType="begin"/>
      </w:r>
      <w:r w:rsidR="004D2937">
        <w:rPr>
          <w:noProof/>
          <w:lang w:val="es-ES"/>
        </w:rPr>
        <w:instrText xml:space="preserve"> HYPERLINK  \l "_ENREF_1" \o "Jenkins, 2001 #38" </w:instrText>
      </w:r>
      <w:ins w:id="673" w:author="veloz" w:date="2012-01-25T13:22:00Z">
        <w:r w:rsidR="00D91FBF">
          <w:rPr>
            <w:noProof/>
            <w:lang w:val="es-ES"/>
          </w:rPr>
        </w:r>
      </w:ins>
      <w:r w:rsidR="004D2937">
        <w:rPr>
          <w:noProof/>
          <w:lang w:val="es-ES"/>
        </w:rPr>
        <w:fldChar w:fldCharType="separate"/>
      </w:r>
      <w:r w:rsidR="004D2937">
        <w:rPr>
          <w:noProof/>
          <w:lang w:val="es-ES"/>
        </w:rPr>
        <w:t>1</w:t>
      </w:r>
      <w:r w:rsidR="004D2937">
        <w:rPr>
          <w:noProof/>
          <w:lang w:val="es-ES"/>
        </w:rPr>
        <w:fldChar w:fldCharType="end"/>
      </w:r>
      <w:r>
        <w:rPr>
          <w:noProof/>
          <w:lang w:val="es-ES"/>
        </w:rPr>
        <w:t>]</w:t>
      </w:r>
      <w:ins w:id="674" w:author="veloz" w:date="2012-01-16T15:09:00Z">
        <w:r>
          <w:rPr>
            <w:lang w:val="es-ES"/>
          </w:rPr>
          <w:fldChar w:fldCharType="end"/>
        </w:r>
      </w:ins>
    </w:p>
    <w:p w:rsidR="005C13E7" w:rsidRDefault="00331690">
      <w:pPr>
        <w:pStyle w:val="Ttulo2"/>
        <w:pPrChange w:id="675" w:author="veloz" w:date="2011-04-07T11:08:00Z">
          <w:pPr>
            <w:pStyle w:val="Ttulo3"/>
          </w:pPr>
        </w:pPrChange>
      </w:pPr>
      <w:bookmarkStart w:id="676" w:name="_Toc314559925"/>
      <w:r>
        <w:t>Interferencia de la Luz</w:t>
      </w:r>
      <w:bookmarkEnd w:id="676"/>
    </w:p>
    <w:p w:rsidR="00EE263D" w:rsidRDefault="0052561B">
      <w:ins w:id="677" w:author="veloz" w:date="2011-04-07T11:40:00Z">
        <w:r>
          <w:fldChar w:fldCharType="begin"/>
        </w:r>
        <w:r w:rsidR="00BF1090">
          <w:instrText xml:space="preserve"> MACROBUTTON MTEditEquationSection2 </w:instrText>
        </w:r>
        <w:r w:rsidR="00BF1090" w:rsidRPr="00EB426B">
          <w:rPr>
            <w:rStyle w:val="MTEquationSection"/>
          </w:rPr>
          <w:instrText>Equation Chapter 1 Section 1</w:instrText>
        </w:r>
        <w:r>
          <w:fldChar w:fldCharType="begin"/>
        </w:r>
        <w:r w:rsidR="00BF1090">
          <w:instrText xml:space="preserve"> SEQ MTEqn \r \h \* MERGEFORMAT </w:instrText>
        </w:r>
      </w:ins>
      <w:del w:id="678" w:author="veloz" w:date="2012-01-25T13:22:00Z">
        <w:r w:rsidR="00D91FBF" w:rsidDel="00D91FBF">
          <w:fldChar w:fldCharType="separate"/>
        </w:r>
      </w:del>
      <w:del w:id="679" w:author="veloz" w:date="2012-01-17T10:48:00Z">
        <w:r>
          <w:fldChar w:fldCharType="end"/>
        </w:r>
      </w:del>
      <w:ins w:id="680" w:author="veloz" w:date="2011-04-07T11:40:00Z">
        <w:r>
          <w:fldChar w:fldCharType="begin"/>
        </w:r>
        <w:r w:rsidR="00BF1090">
          <w:instrText xml:space="preserve"> SEQ MTSec \r 1 \h \* MERGEFORMAT </w:instrText>
        </w:r>
      </w:ins>
      <w:del w:id="681" w:author="veloz" w:date="2012-01-25T13:22:00Z">
        <w:r w:rsidR="00D91FBF" w:rsidDel="00D91FBF">
          <w:fldChar w:fldCharType="separate"/>
        </w:r>
      </w:del>
      <w:del w:id="682" w:author="veloz" w:date="2012-01-17T10:48:00Z">
        <w:r>
          <w:fldChar w:fldCharType="end"/>
        </w:r>
      </w:del>
      <w:ins w:id="683" w:author="veloz" w:date="2011-04-07T11:40:00Z">
        <w:r>
          <w:fldChar w:fldCharType="begin"/>
        </w:r>
        <w:r w:rsidR="00BF1090">
          <w:instrText xml:space="preserve"> SEQ MTChap \r 1 \h \* MERGEFORMAT </w:instrText>
        </w:r>
      </w:ins>
      <w:del w:id="684" w:author="veloz" w:date="2012-01-25T13:22:00Z">
        <w:r w:rsidR="00D91FBF" w:rsidDel="00D91FBF">
          <w:fldChar w:fldCharType="separate"/>
        </w:r>
      </w:del>
      <w:del w:id="685" w:author="veloz" w:date="2012-01-17T10:48:00Z">
        <w:r>
          <w:fldChar w:fldCharType="end"/>
        </w:r>
      </w:del>
      <w:ins w:id="686" w:author="veloz" w:date="2011-04-07T11:40:00Z">
        <w:r>
          <w:fldChar w:fldCharType="end"/>
        </w:r>
      </w:ins>
      <w:r w:rsidR="00EB426B">
        <w:t>Una onda de luz que se propaga en la dirección z se puede escribir con la siguiente función de onda</w:t>
      </w:r>
    </w:p>
    <w:p w:rsidR="00EB426B" w:rsidRDefault="00EB426B" w:rsidP="00EB426B">
      <w:pPr>
        <w:pStyle w:val="MTDisplayEquation"/>
      </w:pPr>
      <w:r>
        <w:tab/>
      </w:r>
      <w:r w:rsidR="00320096" w:rsidRPr="00EB426B">
        <w:rPr>
          <w:position w:val="-30"/>
        </w:rPr>
        <w:object w:dxaOrig="3260" w:dyaOrig="720">
          <v:shape id="_x0000_i1034" type="#_x0000_t75" style="width:163.5pt;height:36pt" o:ole="">
            <v:imagedata r:id="rId35" o:title=""/>
          </v:shape>
          <o:OLEObject Type="Embed" ProgID="Equation.DSMT4" ShapeID="_x0000_i1034" DrawAspect="Content" ObjectID="_1389025029" r:id="rId36"/>
        </w:object>
      </w:r>
      <w:r>
        <w:tab/>
      </w:r>
      <w:r w:rsidR="0052561B">
        <w:fldChar w:fldCharType="begin"/>
      </w:r>
      <w:r>
        <w:instrText xml:space="preserve"> MACROBUTTON MTPlaceRef \* MERGEFORMAT </w:instrText>
      </w:r>
      <w:fldSimple w:instr=" SEQ MTEqn \h \* MERGEFORMAT "/>
      <w:r>
        <w:instrText>(</w:instrText>
      </w:r>
      <w:fldSimple w:instr=" SEQ MTSec \c \* Arabic \* MERGEFORMAT ">
        <w:r w:rsidR="005A06B2">
          <w:rPr>
            <w:noProof/>
          </w:rPr>
          <w:instrText>1</w:instrText>
        </w:r>
      </w:fldSimple>
      <w:r>
        <w:instrText>.</w:instrText>
      </w:r>
      <w:fldSimple w:instr=" SEQ MTEqn \c \* Arabic \* MERGEFORMAT ">
        <w:r w:rsidR="005A06B2">
          <w:rPr>
            <w:noProof/>
          </w:rPr>
          <w:instrText>1</w:instrText>
        </w:r>
      </w:fldSimple>
      <w:r>
        <w:instrText>)</w:instrText>
      </w:r>
      <w:r w:rsidR="0052561B">
        <w:fldChar w:fldCharType="end"/>
      </w:r>
    </w:p>
    <w:p w:rsidR="00EB426B" w:rsidRDefault="00EB426B">
      <w:r>
        <w:t>Donde:</w:t>
      </w:r>
    </w:p>
    <w:p w:rsidR="00EB426B" w:rsidRDefault="00EB426B" w:rsidP="00B82B2C">
      <w:pPr>
        <w:pStyle w:val="Prrafodelista"/>
        <w:numPr>
          <w:ilvl w:val="0"/>
          <w:numId w:val="1"/>
        </w:numPr>
      </w:pPr>
      <w:r w:rsidRPr="00EB426B">
        <w:rPr>
          <w:position w:val="-6"/>
        </w:rPr>
        <w:object w:dxaOrig="220" w:dyaOrig="279">
          <v:shape id="_x0000_i1035" type="#_x0000_t75" style="width:11.25pt;height:13.5pt" o:ole="">
            <v:imagedata r:id="rId37" o:title=""/>
          </v:shape>
          <o:OLEObject Type="Embed" ProgID="Equation.DSMT4" ShapeID="_x0000_i1035" DrawAspect="Content" ObjectID="_1389025030" r:id="rId38"/>
        </w:object>
      </w:r>
      <w:r>
        <w:t xml:space="preserve"> es la longitud de onda</w:t>
      </w:r>
    </w:p>
    <w:p w:rsidR="00EB426B" w:rsidRDefault="00EB426B" w:rsidP="00B82B2C">
      <w:pPr>
        <w:pStyle w:val="Prrafodelista"/>
        <w:numPr>
          <w:ilvl w:val="0"/>
          <w:numId w:val="1"/>
        </w:numPr>
      </w:pPr>
      <w:r w:rsidRPr="00EB426B">
        <w:rPr>
          <w:position w:val="-6"/>
        </w:rPr>
        <w:object w:dxaOrig="200" w:dyaOrig="220">
          <v:shape id="_x0000_i1036" type="#_x0000_t75" style="width:9.75pt;height:11.25pt" o:ole="">
            <v:imagedata r:id="rId39" o:title=""/>
          </v:shape>
          <o:OLEObject Type="Embed" ProgID="Equation.DSMT4" ShapeID="_x0000_i1036" DrawAspect="Content" ObjectID="_1389025031" r:id="rId40"/>
        </w:object>
      </w:r>
      <w:r>
        <w:t xml:space="preserve"> es la frecuencia (número de ondas por unidad de tiempo)</w:t>
      </w:r>
    </w:p>
    <w:p w:rsidR="00EB426B" w:rsidRDefault="00320096" w:rsidP="00B82B2C">
      <w:pPr>
        <w:pStyle w:val="Prrafodelista"/>
        <w:numPr>
          <w:ilvl w:val="0"/>
          <w:numId w:val="1"/>
        </w:numPr>
      </w:pPr>
      <w:r w:rsidRPr="00320096">
        <w:rPr>
          <w:position w:val="-6"/>
        </w:rPr>
        <w:object w:dxaOrig="260" w:dyaOrig="279">
          <v:shape id="_x0000_i1037" type="#_x0000_t75" style="width:13.5pt;height:14.25pt" o:ole="">
            <v:imagedata r:id="rId41" o:title=""/>
          </v:shape>
          <o:OLEObject Type="Embed" ProgID="Equation.DSMT4" ShapeID="_x0000_i1037" DrawAspect="Content" ObjectID="_1389025032" r:id="rId42"/>
        </w:object>
      </w:r>
      <w:r w:rsidR="00EB426B">
        <w:t xml:space="preserve"> es la amplitud </w:t>
      </w:r>
    </w:p>
    <w:p w:rsidR="00B82B2C" w:rsidRDefault="00B82B2C" w:rsidP="00B82B2C">
      <w:pPr>
        <w:pStyle w:val="Prrafodelista"/>
        <w:numPr>
          <w:ilvl w:val="0"/>
          <w:numId w:val="1"/>
        </w:numPr>
      </w:pPr>
      <w:r w:rsidRPr="00EB426B">
        <w:rPr>
          <w:position w:val="-6"/>
        </w:rPr>
        <w:object w:dxaOrig="1020" w:dyaOrig="279">
          <v:shape id="_x0000_i1038" type="#_x0000_t75" style="width:51pt;height:13.5pt" o:ole="">
            <v:imagedata r:id="rId43" o:title=""/>
          </v:shape>
          <o:OLEObject Type="Embed" ProgID="Equation.DSMT4" ShapeID="_x0000_i1038" DrawAspect="Content" ObjectID="_1389025033" r:id="rId44"/>
        </w:object>
      </w:r>
      <w:r>
        <w:t xml:space="preserve"> es el número de onda</w:t>
      </w:r>
    </w:p>
    <w:p w:rsidR="00EB426B" w:rsidRDefault="00EB426B" w:rsidP="00B82B2C">
      <w:pPr>
        <w:pStyle w:val="Prrafodelista"/>
        <w:numPr>
          <w:ilvl w:val="0"/>
          <w:numId w:val="1"/>
        </w:numPr>
      </w:pPr>
      <w:r w:rsidRPr="00EB426B">
        <w:rPr>
          <w:position w:val="-6"/>
        </w:rPr>
        <w:object w:dxaOrig="220" w:dyaOrig="279">
          <v:shape id="_x0000_i1039" type="#_x0000_t75" style="width:11.25pt;height:13.5pt" o:ole="">
            <v:imagedata r:id="rId45" o:title=""/>
          </v:shape>
          <o:OLEObject Type="Embed" ProgID="Equation.DSMT4" ShapeID="_x0000_i1039" DrawAspect="Content" ObjectID="_1389025034" r:id="rId46"/>
        </w:object>
      </w:r>
      <w:r>
        <w:t xml:space="preserve"> es la fase constante</w:t>
      </w:r>
    </w:p>
    <w:p w:rsidR="00B82B2C" w:rsidRDefault="00B82B2C">
      <w:r>
        <w:t>La fase de la onda es el término dentro del coseno,</w:t>
      </w:r>
      <w:ins w:id="687" w:author="veloz" w:date="2012-01-16T12:10:00Z">
        <w:r w:rsidR="00262774">
          <w:t xml:space="preserve"> </w:t>
        </w:r>
      </w:ins>
      <w:del w:id="688" w:author="veloz" w:date="2012-01-16T12:10:00Z">
        <w:r w:rsidDel="00262774">
          <w:delText xml:space="preserve"> </w:delText>
        </w:r>
      </w:del>
      <w:r w:rsidRPr="00B82B2C">
        <w:rPr>
          <w:position w:val="-28"/>
        </w:rPr>
        <w:object w:dxaOrig="1939" w:dyaOrig="680">
          <v:shape id="_x0000_i1040" type="#_x0000_t75" style="width:96.75pt;height:33.75pt" o:ole="">
            <v:imagedata r:id="rId47" o:title=""/>
          </v:shape>
          <o:OLEObject Type="Embed" ProgID="Equation.DSMT4" ShapeID="_x0000_i1040" DrawAspect="Content" ObjectID="_1389025035" r:id="rId48"/>
        </w:object>
      </w:r>
      <w:r>
        <w:t xml:space="preserve">, escrito de otra forma tenemos que  </w:t>
      </w:r>
    </w:p>
    <w:p w:rsidR="00EB426B" w:rsidRDefault="00B82B2C" w:rsidP="00B82B2C">
      <w:pPr>
        <w:pStyle w:val="MTDisplayEquation"/>
      </w:pPr>
      <w:r>
        <w:tab/>
      </w:r>
      <w:r w:rsidRPr="00B82B2C">
        <w:rPr>
          <w:position w:val="-10"/>
        </w:rPr>
        <w:object w:dxaOrig="1700" w:dyaOrig="320">
          <v:shape id="_x0000_i1041" type="#_x0000_t75" style="width:85.5pt;height:16.5pt" o:ole="">
            <v:imagedata r:id="rId49" o:title=""/>
          </v:shape>
          <o:OLEObject Type="Embed" ProgID="Equation.DSMT4" ShapeID="_x0000_i1041" DrawAspect="Content" ObjectID="_1389025036" r:id="rId50"/>
        </w:object>
      </w:r>
      <w:r>
        <w:tab/>
      </w:r>
      <w:r w:rsidR="0052561B">
        <w:fldChar w:fldCharType="begin"/>
      </w:r>
      <w:r>
        <w:instrText xml:space="preserve"> MACROBUTTON MTPlaceRef \* MERGEFORMAT </w:instrText>
      </w:r>
      <w:fldSimple w:instr=" SEQ MTEqn \h \* MERGEFORMAT "/>
      <w:r>
        <w:instrText>(</w:instrText>
      </w:r>
      <w:fldSimple w:instr=" SEQ MTSec \c \* Arabic \* MERGEFORMAT ">
        <w:r w:rsidR="005A06B2">
          <w:rPr>
            <w:noProof/>
          </w:rPr>
          <w:instrText>1</w:instrText>
        </w:r>
      </w:fldSimple>
      <w:r>
        <w:instrText>.</w:instrText>
      </w:r>
      <w:fldSimple w:instr=" SEQ MTEqn \c \* Arabic \* MERGEFORMAT ">
        <w:r w:rsidR="005A06B2">
          <w:rPr>
            <w:noProof/>
          </w:rPr>
          <w:instrText>2</w:instrText>
        </w:r>
      </w:fldSimple>
      <w:r>
        <w:instrText>)</w:instrText>
      </w:r>
      <w:r w:rsidR="0052561B">
        <w:fldChar w:fldCharType="end"/>
      </w:r>
    </w:p>
    <w:p w:rsidR="00B82B2C" w:rsidRDefault="00B82B2C">
      <w:r>
        <w:t xml:space="preserve">En dos puntos distintos, </w:t>
      </w:r>
      <w:r w:rsidRPr="00B82B2C">
        <w:rPr>
          <w:position w:val="-12"/>
        </w:rPr>
        <w:object w:dxaOrig="240" w:dyaOrig="360">
          <v:shape id="_x0000_i1042" type="#_x0000_t75" style="width:12pt;height:18pt" o:ole="">
            <v:imagedata r:id="rId51" o:title=""/>
          </v:shape>
          <o:OLEObject Type="Embed" ProgID="Equation.DSMT4" ShapeID="_x0000_i1042" DrawAspect="Content" ObjectID="_1389025037" r:id="rId52"/>
        </w:object>
      </w:r>
      <w:r>
        <w:t xml:space="preserve"> y </w:t>
      </w:r>
      <w:r w:rsidRPr="00B82B2C">
        <w:rPr>
          <w:position w:val="-12"/>
        </w:rPr>
        <w:object w:dxaOrig="260" w:dyaOrig="360">
          <v:shape id="_x0000_i1043" type="#_x0000_t75" style="width:13.5pt;height:18pt" o:ole="">
            <v:imagedata r:id="rId53" o:title=""/>
          </v:shape>
          <o:OLEObject Type="Embed" ProgID="Equation.DSMT4" ShapeID="_x0000_i1043" DrawAspect="Content" ObjectID="_1389025038" r:id="rId54"/>
        </w:object>
      </w:r>
      <w:r>
        <w:t xml:space="preserve">, a lo largo de la dirección de propagación de la onda, las fases serán </w:t>
      </w:r>
      <w:r w:rsidRPr="00B82B2C">
        <w:rPr>
          <w:position w:val="-12"/>
        </w:rPr>
        <w:object w:dxaOrig="1800" w:dyaOrig="360">
          <v:shape id="_x0000_i1044" type="#_x0000_t75" style="width:90pt;height:18pt" o:ole="">
            <v:imagedata r:id="rId55" o:title=""/>
          </v:shape>
          <o:OLEObject Type="Embed" ProgID="Equation.DSMT4" ShapeID="_x0000_i1044" DrawAspect="Content" ObjectID="_1389025039" r:id="rId56"/>
        </w:object>
      </w:r>
      <w:r>
        <w:t xml:space="preserve"> y </w:t>
      </w:r>
      <w:r w:rsidRPr="00B82B2C">
        <w:rPr>
          <w:position w:val="-12"/>
        </w:rPr>
        <w:object w:dxaOrig="1860" w:dyaOrig="360">
          <v:shape id="_x0000_i1045" type="#_x0000_t75" style="width:93pt;height:18pt" o:ole="">
            <v:imagedata r:id="rId57" o:title=""/>
          </v:shape>
          <o:OLEObject Type="Embed" ProgID="Equation.DSMT4" ShapeID="_x0000_i1045" DrawAspect="Content" ObjectID="_1389025040" r:id="rId58"/>
        </w:object>
      </w:r>
      <w:r>
        <w:t xml:space="preserve">. </w:t>
      </w:r>
    </w:p>
    <w:p w:rsidR="00B82B2C" w:rsidRDefault="00B82B2C" w:rsidP="00B82B2C">
      <w:pPr>
        <w:pStyle w:val="MTDisplayEquation"/>
      </w:pPr>
      <w:r>
        <w:tab/>
      </w:r>
      <w:r w:rsidRPr="00B82B2C">
        <w:rPr>
          <w:position w:val="-14"/>
        </w:rPr>
        <w:object w:dxaOrig="2980" w:dyaOrig="400">
          <v:shape id="_x0000_i1046" type="#_x0000_t75" style="width:149.25pt;height:20.25pt" o:ole="">
            <v:imagedata r:id="rId59" o:title=""/>
          </v:shape>
          <o:OLEObject Type="Embed" ProgID="Equation.DSMT4" ShapeID="_x0000_i1046" DrawAspect="Content" ObjectID="_1389025041" r:id="rId60"/>
        </w:object>
      </w:r>
      <w:r>
        <w:tab/>
      </w:r>
      <w:r w:rsidR="0052561B">
        <w:fldChar w:fldCharType="begin"/>
      </w:r>
      <w:r>
        <w:instrText xml:space="preserve"> MACROBUTTON MTPlaceRef \* MERGEFORMAT </w:instrText>
      </w:r>
      <w:fldSimple w:instr=" SEQ MTEqn \h \* MERGEFORMAT "/>
      <w:r>
        <w:instrText>(</w:instrText>
      </w:r>
      <w:fldSimple w:instr=" SEQ MTSec \c \* Arabic \* MERGEFORMAT ">
        <w:r w:rsidR="005A06B2">
          <w:rPr>
            <w:noProof/>
          </w:rPr>
          <w:instrText>1</w:instrText>
        </w:r>
      </w:fldSimple>
      <w:r>
        <w:instrText>.</w:instrText>
      </w:r>
      <w:fldSimple w:instr=" SEQ MTEqn \c \* Arabic \* MERGEFORMAT ">
        <w:r w:rsidR="005A06B2">
          <w:rPr>
            <w:noProof/>
          </w:rPr>
          <w:instrText>3</w:instrText>
        </w:r>
      </w:fldSimple>
      <w:r>
        <w:instrText>)</w:instrText>
      </w:r>
      <w:r w:rsidR="0052561B">
        <w:fldChar w:fldCharType="end"/>
      </w:r>
    </w:p>
    <w:p w:rsidR="00B82B2C" w:rsidRDefault="005457FB">
      <w:r>
        <w:t>La diferencia de fase entre estos puntos será igual a la diferencia de caminos ópticos multiplicada por el número de onda.</w:t>
      </w:r>
      <w:r w:rsidR="0052561B">
        <w:fldChar w:fldCharType="begin"/>
      </w:r>
      <w:r w:rsidR="008A1939">
        <w:instrText xml:space="preserve"> ADDIN EN.CITE &lt;EndNote&gt;&lt;Cite&gt;&lt;Author&gt;Gåsvik&lt;/Author&gt;&lt;Year&gt;2002&lt;/Year&gt;&lt;RecNum&gt;17&lt;/RecNum&gt;&lt;DisplayText&gt;[2]&lt;/DisplayText&gt;&lt;record&gt;&lt;rec-number&gt;17&lt;/rec-number&gt;&lt;foreign-keys&gt;&lt;key app="EN" db-id="0ffrw0ef80w99be5pxfpfrpvrx0pptxtadwp"&gt;17&lt;/key&gt;&lt;/foreign-keys&gt;&lt;ref-type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52561B">
        <w:fldChar w:fldCharType="separate"/>
      </w:r>
      <w:r w:rsidR="008A1939">
        <w:rPr>
          <w:noProof/>
        </w:rPr>
        <w:t>[</w:t>
      </w:r>
      <w:r w:rsidR="00825AF9">
        <w:fldChar w:fldCharType="begin"/>
      </w:r>
      <w:r w:rsidR="00825AF9">
        <w:instrText xml:space="preserve"> HYPERLINK \l "_ENREF_2" \o "Gåsvik, 2002 #17" </w:instrText>
      </w:r>
      <w:ins w:id="689" w:author="veloz" w:date="2012-01-25T13:22:00Z"/>
      <w:r w:rsidR="00825AF9">
        <w:fldChar w:fldCharType="separate"/>
      </w:r>
      <w:r w:rsidR="004D2937">
        <w:rPr>
          <w:noProof/>
        </w:rPr>
        <w:t>2</w:t>
      </w:r>
      <w:r w:rsidR="00825AF9">
        <w:rPr>
          <w:noProof/>
        </w:rPr>
        <w:fldChar w:fldCharType="end"/>
      </w:r>
      <w:r w:rsidR="008A1939">
        <w:rPr>
          <w:noProof/>
        </w:rPr>
        <w:t>]</w:t>
      </w:r>
      <w:r w:rsidR="0052561B">
        <w:fldChar w:fldCharType="end"/>
      </w:r>
    </w:p>
    <w:p w:rsidR="005C13E7" w:rsidDel="008668FE" w:rsidRDefault="006E0ECA">
      <w:pPr>
        <w:pStyle w:val="Ttulo2"/>
        <w:rPr>
          <w:del w:id="690" w:author="veloz" w:date="2012-01-16T12:42:00Z"/>
        </w:rPr>
        <w:pPrChange w:id="691" w:author="veloz" w:date="2011-04-07T11:09:00Z">
          <w:pPr>
            <w:pStyle w:val="Ttulo3"/>
          </w:pPr>
        </w:pPrChange>
      </w:pPr>
      <w:del w:id="692" w:author="veloz" w:date="2012-01-16T12:42:00Z">
        <w:r w:rsidDel="008668FE">
          <w:delText>Interferencia</w:delText>
        </w:r>
      </w:del>
    </w:p>
    <w:p w:rsidR="006E0ECA" w:rsidRDefault="006E0ECA" w:rsidP="006E0ECA">
      <w:r>
        <w:t xml:space="preserve">Si tenemos dos ondas planas que inciden en un mismo detector y </w:t>
      </w:r>
      <w:del w:id="693" w:author="veloz" w:date="2012-01-16T14:46:00Z">
        <w:r w:rsidDel="008E3419">
          <w:delText xml:space="preserve">escribimos </w:delText>
        </w:r>
      </w:del>
      <w:ins w:id="694" w:author="veloz" w:date="2012-01-16T14:46:00Z">
        <w:r w:rsidR="008E3419">
          <w:t xml:space="preserve">se escriben </w:t>
        </w:r>
      </w:ins>
      <w:r>
        <w:t xml:space="preserve">los campos eléctricos en notación compleja tal que </w:t>
      </w:r>
    </w:p>
    <w:p w:rsidR="006E0ECA" w:rsidRDefault="006E0ECA" w:rsidP="006E0ECA">
      <w:pPr>
        <w:pStyle w:val="MTDisplayEquation"/>
      </w:pPr>
      <w:r>
        <w:tab/>
      </w:r>
      <w:r w:rsidRPr="006E0ECA">
        <w:rPr>
          <w:position w:val="-32"/>
        </w:rPr>
        <w:object w:dxaOrig="1100" w:dyaOrig="760">
          <v:shape id="_x0000_i1047" type="#_x0000_t75" style="width:54.75pt;height:38.25pt" o:ole="">
            <v:imagedata r:id="rId61" o:title=""/>
          </v:shape>
          <o:OLEObject Type="Embed" ProgID="Equation.DSMT4" ShapeID="_x0000_i1047" DrawAspect="Content" ObjectID="_1389025042" r:id="rId62"/>
        </w:object>
      </w:r>
    </w:p>
    <w:p w:rsidR="006E0ECA" w:rsidRDefault="006E0ECA" w:rsidP="006E0ECA">
      <w:r>
        <w:t>La intensidad obtenida será igual al cuadrado de la suma de los campos eléctricos.</w:t>
      </w:r>
    </w:p>
    <w:p w:rsidR="006E0ECA" w:rsidRDefault="006E0ECA" w:rsidP="006E0ECA">
      <w:pPr>
        <w:pStyle w:val="MTDisplayEquation"/>
      </w:pPr>
      <w:r>
        <w:tab/>
      </w:r>
      <w:r w:rsidRPr="006E0ECA">
        <w:rPr>
          <w:position w:val="-14"/>
        </w:rPr>
        <w:object w:dxaOrig="4500" w:dyaOrig="440">
          <v:shape id="_x0000_i1048" type="#_x0000_t75" style="width:225pt;height:21.75pt" o:ole="">
            <v:imagedata r:id="rId63" o:title=""/>
          </v:shape>
          <o:OLEObject Type="Embed" ProgID="Equation.DSMT4" ShapeID="_x0000_i1048" DrawAspect="Content" ObjectID="_1389025043" r:id="rId64"/>
        </w:object>
      </w:r>
    </w:p>
    <w:p w:rsidR="006E0ECA" w:rsidRDefault="006E0ECA" w:rsidP="006E0ECA">
      <w:pPr>
        <w:pStyle w:val="MTDisplayEquation"/>
      </w:pPr>
      <w:r>
        <w:tab/>
      </w:r>
      <w:r w:rsidRPr="006E0ECA">
        <w:rPr>
          <w:position w:val="-14"/>
        </w:rPr>
        <w:object w:dxaOrig="2840" w:dyaOrig="420">
          <v:shape id="_x0000_i1049" type="#_x0000_t75" style="width:142.5pt;height:21pt" o:ole="">
            <v:imagedata r:id="rId65" o:title=""/>
          </v:shape>
          <o:OLEObject Type="Embed" ProgID="Equation.DSMT4" ShapeID="_x0000_i1049" DrawAspect="Content" ObjectID="_1389025044" r:id="rId66"/>
        </w:object>
      </w:r>
      <w:r>
        <w:tab/>
      </w:r>
      <w:r w:rsidR="0052561B">
        <w:fldChar w:fldCharType="begin"/>
      </w:r>
      <w:r>
        <w:instrText xml:space="preserve"> MACROBUTTON MTPlaceRef \* MERGEFORMAT </w:instrText>
      </w:r>
      <w:fldSimple w:instr=" SEQ MTEqn \h \* MERGEFORMAT "/>
      <w:bookmarkStart w:id="695" w:name="ZEqnNum884393"/>
      <w:r>
        <w:instrText>(</w:instrText>
      </w:r>
      <w:fldSimple w:instr=" SEQ MTSec \c \* Arabic \* MERGEFORMAT ">
        <w:r w:rsidR="005A06B2">
          <w:rPr>
            <w:noProof/>
          </w:rPr>
          <w:instrText>1</w:instrText>
        </w:r>
      </w:fldSimple>
      <w:r>
        <w:instrText>.</w:instrText>
      </w:r>
      <w:fldSimple w:instr=" SEQ MTEqn \c \* Arabic \* MERGEFORMAT ">
        <w:r w:rsidR="005A06B2">
          <w:rPr>
            <w:noProof/>
          </w:rPr>
          <w:instrText>4</w:instrText>
        </w:r>
      </w:fldSimple>
      <w:r>
        <w:instrText>)</w:instrText>
      </w:r>
      <w:bookmarkEnd w:id="695"/>
      <w:r w:rsidR="0052561B">
        <w:fldChar w:fldCharType="end"/>
      </w:r>
    </w:p>
    <w:p w:rsidR="006E0ECA" w:rsidRDefault="007F5501" w:rsidP="00727B63">
      <w:pPr>
        <w:rPr>
          <w:ins w:id="696" w:author="veloz" w:date="2012-01-16T14:46:00Z"/>
        </w:rPr>
      </w:pPr>
      <w:r>
        <w:t>Dónde</w:t>
      </w:r>
      <w:r w:rsidR="006E0ECA">
        <w:t xml:space="preserve"> </w:t>
      </w:r>
      <w:r w:rsidR="006E0ECA" w:rsidRPr="006E0ECA">
        <w:rPr>
          <w:position w:val="-12"/>
        </w:rPr>
        <w:object w:dxaOrig="1180" w:dyaOrig="360">
          <v:shape id="_x0000_i1050" type="#_x0000_t75" style="width:58.5pt;height:18pt" o:ole="">
            <v:imagedata r:id="rId67" o:title=""/>
          </v:shape>
          <o:OLEObject Type="Embed" ProgID="Equation.DSMT4" ShapeID="_x0000_i1050" DrawAspect="Content" ObjectID="_1389025045" r:id="rId68"/>
        </w:object>
      </w:r>
      <w:r w:rsidR="00727B63">
        <w:t xml:space="preserve">. De la ecuación </w:t>
      </w:r>
      <w:r w:rsidR="0052561B">
        <w:fldChar w:fldCharType="begin"/>
      </w:r>
      <w:r w:rsidR="00727B63">
        <w:instrText xml:space="preserve"> GOTOBUTTON ZEqnNum884393  \* MERGEFORMAT </w:instrText>
      </w:r>
      <w:r w:rsidR="0052561B">
        <w:fldChar w:fldCharType="begin"/>
      </w:r>
      <w:r w:rsidR="00727B63">
        <w:instrText xml:space="preserve"> REF ZEqnNum884393 \* Charformat \! \* MERGEFORMAT </w:instrText>
      </w:r>
      <w:r w:rsidR="0052561B">
        <w:fldChar w:fldCharType="separate"/>
      </w:r>
      <w:r w:rsidR="005A06B2">
        <w:instrText>(1.4)</w:instrText>
      </w:r>
      <w:r w:rsidR="0052561B">
        <w:fldChar w:fldCharType="end"/>
      </w:r>
      <w:r w:rsidR="0052561B">
        <w:fldChar w:fldCharType="end"/>
      </w:r>
      <w:r w:rsidR="00727B63">
        <w:t xml:space="preserve"> se puede observar que la intensidad en el receptor no simplemente es la suma de las intensidades de cada onda incidente, tiene un término que es llamado el término de interferencia que viene modulado por la diferencia de caminos ópticos.</w:t>
      </w:r>
      <w:r w:rsidR="006E0ECA">
        <w:t xml:space="preserve"> </w:t>
      </w:r>
      <w:r w:rsidR="0052561B">
        <w:fldChar w:fldCharType="begin"/>
      </w:r>
      <w:r w:rsidR="008A1939">
        <w:instrText xml:space="preserve"> ADDIN EN.CITE &lt;EndNote&gt;&lt;Cite&gt;&lt;Author&gt;Gåsvik&lt;/Author&gt;&lt;Year&gt;2002&lt;/Year&gt;&lt;RecNum&gt;17&lt;/RecNum&gt;&lt;DisplayText&gt;[2]&lt;/DisplayText&gt;&lt;record&gt;&lt;rec-number&gt;17&lt;/rec-number&gt;&lt;foreign-keys&gt;&lt;key app="EN" db-id="0ffrw0ef80w99be5pxfpfrpvrx0pptxtadwp"&gt;17&lt;/key&gt;&lt;/foreign-keys&gt;&lt;ref-type name="Book"&gt;6&lt;/ref-type&gt;&lt;contributors&gt;&lt;authors&gt;&lt;author&gt;Gåsvik, K.J.&lt;/author&gt;&lt;/authors&gt;&lt;/contributors&gt;&lt;titles&gt;&lt;title&gt;Optical metrology&lt;/title&gt;&lt;/titles&gt;&lt;dates&gt;&lt;year&gt;2002&lt;/year&gt;&lt;/dates&gt;&lt;publisher&gt;J. Wiley &amp;amp; Sons&lt;/publisher&gt;&lt;isbn&gt;9780470843000&lt;/isbn&gt;&lt;urls&gt;&lt;related-urls&gt;&lt;url&gt;http://books.google.com/books?id=6lNzbY2NlkkC&lt;/url&gt;&lt;/related-urls&gt;&lt;/urls&gt;&lt;/record&gt;&lt;/Cite&gt;&lt;/EndNote&gt;</w:instrText>
      </w:r>
      <w:r w:rsidR="0052561B">
        <w:fldChar w:fldCharType="separate"/>
      </w:r>
      <w:r w:rsidR="008A1939">
        <w:rPr>
          <w:noProof/>
        </w:rPr>
        <w:t>[</w:t>
      </w:r>
      <w:r w:rsidR="00825AF9">
        <w:fldChar w:fldCharType="begin"/>
      </w:r>
      <w:r w:rsidR="00825AF9">
        <w:instrText xml:space="preserve"> HYPERLINK \l "_ENREF_2" \o "Gåsvik, 2002 #17" </w:instrText>
      </w:r>
      <w:ins w:id="697" w:author="veloz" w:date="2012-01-25T13:22:00Z"/>
      <w:r w:rsidR="00825AF9">
        <w:fldChar w:fldCharType="separate"/>
      </w:r>
      <w:r w:rsidR="004D2937">
        <w:rPr>
          <w:noProof/>
        </w:rPr>
        <w:t>2</w:t>
      </w:r>
      <w:r w:rsidR="00825AF9">
        <w:rPr>
          <w:noProof/>
        </w:rPr>
        <w:fldChar w:fldCharType="end"/>
      </w:r>
      <w:r w:rsidR="008A1939">
        <w:rPr>
          <w:noProof/>
        </w:rPr>
        <w:t>]</w:t>
      </w:r>
      <w:r w:rsidR="0052561B">
        <w:fldChar w:fldCharType="end"/>
      </w:r>
    </w:p>
    <w:p w:rsidR="003E58D0" w:rsidRDefault="008E3419">
      <w:pPr>
        <w:pStyle w:val="Ttulo2"/>
        <w:rPr>
          <w:ins w:id="698" w:author="veloz" w:date="2012-01-16T12:56:00Z"/>
        </w:rPr>
        <w:pPrChange w:id="699" w:author="veloz" w:date="2012-01-16T12:56:00Z">
          <w:pPr/>
        </w:pPrChange>
      </w:pPr>
      <w:del w:id="700" w:author="veloz" w:date="2012-01-16T15:09:00Z">
        <w:r w:rsidDel="008A1939">
          <w:fldChar w:fldCharType="begin"/>
        </w:r>
        <w:r w:rsidDel="008A1939">
          <w:delInstrText xml:space="preserve"> ADDIN EN.CITE &lt;EndNote&gt;&lt;Cite&gt;&lt;Author&gt;Jenkins&lt;/Author&gt;&lt;Year&gt;2001&lt;/Year&gt;&lt;RecNum&gt;38&lt;/RecNum&gt;&lt;DisplayText&gt;[2]&lt;/DisplayText&gt;&lt;record&gt;&lt;rec-number&gt;38&lt;/rec-number&gt;&lt;foreign-keys&gt;&lt;key app="EN" db-id="0ffrw0ef80w99be5pxfpfrpvrx0pptxtadwp"&gt;38&lt;/key&gt;&lt;/foreign-keys&gt;&lt;ref-type name="Book"&gt;6&lt;/ref-type&gt;&lt;contributors&gt;&lt;authors&gt;&lt;author&gt;Jenkins, F.A.&lt;/author&gt;&lt;author&gt;White, H.E.&lt;/author&gt;&lt;/authors&gt;&lt;/contributors&gt;&lt;titles&gt;&lt;title&gt;Fundamentals of Optics&lt;/title&gt;&lt;/titles&gt;&lt;dates&gt;&lt;year&gt;2001&lt;/year&gt;&lt;/dates&gt;&lt;publisher&gt;McGraw-Hill&lt;/publisher&gt;&lt;isbn&gt;9780072561913&lt;/isbn&gt;&lt;urls&gt;&lt;related-urls&gt;&lt;url&gt;http://books.google.co.ve/books?id=gt0xPQAACAAJ&lt;/url&gt;&lt;/related-urls&gt;&lt;/urls&gt;&lt;/record&gt;&lt;/Cite&gt;&lt;/EndNote&gt;</w:delInstrText>
        </w:r>
        <w:r w:rsidDel="008A1939">
          <w:fldChar w:fldCharType="separate"/>
        </w:r>
        <w:r w:rsidDel="008A1939">
          <w:rPr>
            <w:noProof/>
          </w:rPr>
          <w:delText>[</w:delText>
        </w:r>
        <w:r w:rsidR="00286CFC" w:rsidDel="008A1939">
          <w:rPr>
            <w:noProof/>
          </w:rPr>
          <w:fldChar w:fldCharType="begin"/>
        </w:r>
        <w:r w:rsidR="00286CFC" w:rsidDel="008A1939">
          <w:rPr>
            <w:noProof/>
          </w:rPr>
          <w:delInstrText xml:space="preserve"> HYPERLINK  \l "_ENREF_2" \o "Jenkins, 2001 #38" </w:delInstrText>
        </w:r>
        <w:r w:rsidR="00286CFC" w:rsidDel="008A1939">
          <w:rPr>
            <w:noProof/>
          </w:rPr>
          <w:fldChar w:fldCharType="separate"/>
        </w:r>
        <w:r w:rsidR="00286CFC" w:rsidDel="008A1939">
          <w:rPr>
            <w:noProof/>
          </w:rPr>
          <w:delText>2</w:delText>
        </w:r>
        <w:r w:rsidR="00286CFC" w:rsidDel="008A1939">
          <w:rPr>
            <w:noProof/>
          </w:rPr>
          <w:fldChar w:fldCharType="end"/>
        </w:r>
        <w:r w:rsidDel="008A1939">
          <w:rPr>
            <w:noProof/>
          </w:rPr>
          <w:delText>]</w:delText>
        </w:r>
        <w:r w:rsidDel="008A1939">
          <w:fldChar w:fldCharType="end"/>
        </w:r>
        <w:r w:rsidR="00286CFC" w:rsidDel="008A1939">
          <w:rPr>
            <w:lang w:val="es-ES"/>
          </w:rPr>
          <w:fldChar w:fldCharType="begin"/>
        </w:r>
        <w:r w:rsidR="00286CFC" w:rsidDel="008A1939">
          <w:rPr>
            <w:lang w:val="es-ES"/>
          </w:rPr>
          <w:delInstrText xml:space="preserve"> ADDIN EN.CITE &lt;EndNote&gt;&lt;Cite&gt;&lt;Author&gt;Jenkins&lt;/Author&gt;&lt;Year&gt;2001&lt;/Year&gt;&lt;RecNum&gt;38&lt;/RecNum&gt;&lt;DisplayText&gt;[2]&lt;/DisplayText&gt;&lt;record&gt;&lt;rec-number&gt;38&lt;/rec-number&gt;&lt;foreign-keys&gt;&lt;key app="EN" db-id="0ffrw0ef80w99be5pxfpfrpvrx0pptxtadwp"&gt;38&lt;/key&gt;&lt;/foreign-keys&gt;&lt;ref-type name="Book"&gt;6&lt;/ref-type&gt;&lt;contributors&gt;&lt;authors&gt;&lt;author&gt;Jenkins, F.A.&lt;/author&gt;&lt;author&gt;White, H.E.&lt;/author&gt;&lt;/authors&gt;&lt;/contributors&gt;&lt;titles&gt;&lt;title&gt;Fundamentals of Optics&lt;/title&gt;&lt;/titles&gt;&lt;dates&gt;&lt;year&gt;2001&lt;/year&gt;&lt;/dates&gt;&lt;publisher&gt;McGraw-Hill&lt;/publisher&gt;&lt;isbn&gt;9780072561913&lt;/isbn&gt;&lt;urls&gt;&lt;related-urls&gt;&lt;url&gt;http://books.google.co.ve/books?id=gt0xPQAACAAJ&lt;/url&gt;&lt;/related-urls&gt;&lt;/urls&gt;&lt;/record&gt;&lt;/Cite&gt;&lt;/EndNote&gt;</w:delInstrText>
        </w:r>
        <w:r w:rsidR="00286CFC" w:rsidDel="008A1939">
          <w:rPr>
            <w:lang w:val="es-ES"/>
          </w:rPr>
          <w:fldChar w:fldCharType="separate"/>
        </w:r>
        <w:r w:rsidR="00286CFC" w:rsidDel="008A1939">
          <w:rPr>
            <w:noProof/>
            <w:lang w:val="es-ES"/>
          </w:rPr>
          <w:delText>[</w:delText>
        </w:r>
        <w:r w:rsidR="00286CFC" w:rsidDel="008A1939">
          <w:rPr>
            <w:noProof/>
            <w:lang w:val="es-ES"/>
          </w:rPr>
          <w:fldChar w:fldCharType="begin"/>
        </w:r>
        <w:r w:rsidR="00286CFC" w:rsidDel="008A1939">
          <w:rPr>
            <w:noProof/>
            <w:lang w:val="es-ES"/>
          </w:rPr>
          <w:delInstrText xml:space="preserve"> HYPERLINK  \l "_ENREF_2" \o "Jenkins, 2001 #38" </w:delInstrText>
        </w:r>
        <w:r w:rsidR="00286CFC" w:rsidDel="008A1939">
          <w:rPr>
            <w:noProof/>
            <w:lang w:val="es-ES"/>
          </w:rPr>
          <w:fldChar w:fldCharType="separate"/>
        </w:r>
        <w:r w:rsidR="00286CFC" w:rsidDel="008A1939">
          <w:rPr>
            <w:noProof/>
            <w:lang w:val="es-ES"/>
          </w:rPr>
          <w:delText>2</w:delText>
        </w:r>
        <w:r w:rsidR="00286CFC" w:rsidDel="008A1939">
          <w:rPr>
            <w:noProof/>
            <w:lang w:val="es-ES"/>
          </w:rPr>
          <w:fldChar w:fldCharType="end"/>
        </w:r>
        <w:r w:rsidR="00286CFC" w:rsidDel="008A1939">
          <w:rPr>
            <w:noProof/>
            <w:lang w:val="es-ES"/>
          </w:rPr>
          <w:delText>]</w:delText>
        </w:r>
        <w:r w:rsidR="00286CFC" w:rsidDel="008A1939">
          <w:rPr>
            <w:lang w:val="es-ES"/>
          </w:rPr>
          <w:fldChar w:fldCharType="end"/>
        </w:r>
      </w:del>
      <w:bookmarkStart w:id="701" w:name="_Toc314559926"/>
      <w:ins w:id="702" w:author="veloz" w:date="2012-01-16T12:56:00Z">
        <w:r w:rsidR="003E58D0">
          <w:t>Interferómetro</w:t>
        </w:r>
        <w:bookmarkEnd w:id="701"/>
      </w:ins>
    </w:p>
    <w:p w:rsidR="003E58D0" w:rsidRDefault="003E58D0">
      <w:pPr>
        <w:rPr>
          <w:ins w:id="703" w:author="veloz" w:date="2012-01-16T13:00:00Z"/>
        </w:rPr>
      </w:pPr>
      <w:ins w:id="704" w:author="veloz" w:date="2012-01-16T12:56:00Z">
        <w:r>
          <w:t xml:space="preserve">Un interferómetro es un dispositivo que hace incidir </w:t>
        </w:r>
      </w:ins>
      <w:ins w:id="705" w:author="veloz" w:date="2012-01-16T12:58:00Z">
        <w:r>
          <w:t xml:space="preserve">en una región, </w:t>
        </w:r>
      </w:ins>
      <w:ins w:id="706" w:author="veloz" w:date="2012-01-16T12:56:00Z">
        <w:r>
          <w:t xml:space="preserve">dos haces de luz </w:t>
        </w:r>
      </w:ins>
      <w:ins w:id="707" w:author="veloz" w:date="2012-01-16T12:57:00Z">
        <w:r>
          <w:t xml:space="preserve">que recorren caminos ópticos </w:t>
        </w:r>
      </w:ins>
      <w:ins w:id="708" w:author="veloz" w:date="2012-01-16T12:58:00Z">
        <w:r>
          <w:t>diferentes. Dependiendo de la diferencia de caminos ópticos entre cada punto donde inciden los haces, existi</w:t>
        </w:r>
      </w:ins>
      <w:ins w:id="709" w:author="veloz" w:date="2012-01-16T12:59:00Z">
        <w:r>
          <w:t>rá interferencia constructiva o destructiva. El patrón de interferencia generado en la región incidente es llamado interferograma.</w:t>
        </w:r>
      </w:ins>
    </w:p>
    <w:p w:rsidR="003E58D0" w:rsidRDefault="003E58D0">
      <w:pPr>
        <w:pStyle w:val="Ttulo3"/>
        <w:rPr>
          <w:ins w:id="710" w:author="veloz" w:date="2012-01-16T12:59:00Z"/>
        </w:rPr>
        <w:pPrChange w:id="711" w:author="veloz" w:date="2012-01-16T13:17:00Z">
          <w:pPr/>
        </w:pPrChange>
      </w:pPr>
      <w:bookmarkStart w:id="712" w:name="_Toc314559927"/>
      <w:ins w:id="713" w:author="veloz" w:date="2012-01-16T13:00:00Z">
        <w:r>
          <w:t>Interferómetro de Michelson</w:t>
        </w:r>
      </w:ins>
      <w:bookmarkEnd w:id="712"/>
    </w:p>
    <w:p w:rsidR="004871A6" w:rsidRDefault="003E58D0">
      <w:pPr>
        <w:rPr>
          <w:ins w:id="714" w:author="veloz" w:date="2012-01-16T13:05:00Z"/>
        </w:rPr>
      </w:pPr>
      <w:ins w:id="715" w:author="veloz" w:date="2012-01-16T13:01:00Z">
        <w:r>
          <w:t>U</w:t>
        </w:r>
      </w:ins>
      <w:ins w:id="716" w:author="veloz" w:date="2012-01-16T13:00:00Z">
        <w:r>
          <w:t>no de los más comunes y simples es el interferómetro de Michelson</w:t>
        </w:r>
      </w:ins>
      <w:ins w:id="717" w:author="veloz" w:date="2012-01-16T13:01:00Z">
        <w:r>
          <w:t>, este consta de un divisor de haz</w:t>
        </w:r>
      </w:ins>
      <w:ins w:id="718" w:author="veloz" w:date="2012-01-16T13:37:00Z">
        <w:r w:rsidR="00172B25">
          <w:t>,</w:t>
        </w:r>
      </w:ins>
      <w:ins w:id="719" w:author="veloz" w:date="2012-01-16T13:32:00Z">
        <w:r w:rsidR="00A76539">
          <w:t xml:space="preserve"> dos espejos</w:t>
        </w:r>
      </w:ins>
      <w:ins w:id="720" w:author="veloz" w:date="2012-01-16T13:37:00Z">
        <w:r w:rsidR="00172B25">
          <w:t xml:space="preserve"> y una fuente de luz (</w:t>
        </w:r>
        <w:r w:rsidR="00172B25">
          <w:fldChar w:fldCharType="begin"/>
        </w:r>
        <w:r w:rsidR="00172B25">
          <w:instrText xml:space="preserve"> REF _Ref314484386 \h </w:instrText>
        </w:r>
      </w:ins>
      <w:r w:rsidR="00172B25">
        <w:fldChar w:fldCharType="separate"/>
      </w:r>
      <w:ins w:id="721" w:author="veloz" w:date="2012-01-25T16:38:00Z">
        <w:r w:rsidR="005A06B2">
          <w:t xml:space="preserve">Figura </w:t>
        </w:r>
        <w:r w:rsidR="005A06B2">
          <w:rPr>
            <w:noProof/>
          </w:rPr>
          <w:t>1</w:t>
        </w:r>
        <w:r w:rsidR="005A06B2">
          <w:t>.</w:t>
        </w:r>
        <w:r w:rsidR="005A06B2">
          <w:rPr>
            <w:noProof/>
          </w:rPr>
          <w:t>1</w:t>
        </w:r>
      </w:ins>
      <w:ins w:id="722" w:author="veloz" w:date="2012-01-16T13:37:00Z">
        <w:r w:rsidR="00172B25">
          <w:fldChar w:fldCharType="end"/>
        </w:r>
        <w:r w:rsidR="00172B25">
          <w:t>)</w:t>
        </w:r>
      </w:ins>
      <w:ins w:id="723" w:author="veloz" w:date="2012-01-16T13:38:00Z">
        <w:r w:rsidR="00172B25">
          <w:t xml:space="preserve">. El divisor de haz </w:t>
        </w:r>
      </w:ins>
      <w:ins w:id="724" w:author="veloz" w:date="2012-01-16T13:01:00Z">
        <w:r>
          <w:t xml:space="preserve">divide el haz que proviene de la fuente en </w:t>
        </w:r>
      </w:ins>
      <w:ins w:id="725" w:author="veloz" w:date="2012-01-16T13:38:00Z">
        <w:r w:rsidR="00172B25">
          <w:t>dos</w:t>
        </w:r>
      </w:ins>
      <w:ins w:id="726" w:author="veloz" w:date="2012-01-16T13:01:00Z">
        <w:r>
          <w:t xml:space="preserve"> haces, uno de ellos atr</w:t>
        </w:r>
        <w:r w:rsidR="00172B25">
          <w:t>aviesa el divisor</w:t>
        </w:r>
        <w:r>
          <w:t>, mientras que el otro se refleja, normalmente</w:t>
        </w:r>
      </w:ins>
      <w:ins w:id="727" w:author="veloz" w:date="2012-01-16T13:02:00Z">
        <w:r>
          <w:t xml:space="preserve"> perpendicularmente al haz incidente.</w:t>
        </w:r>
      </w:ins>
      <w:ins w:id="728" w:author="veloz" w:date="2012-01-16T13:03:00Z">
        <w:r w:rsidR="004871A6">
          <w:t xml:space="preserve"> A un haz </w:t>
        </w:r>
      </w:ins>
      <w:ins w:id="729" w:author="veloz" w:date="2012-01-16T13:05:00Z">
        <w:r w:rsidR="004871A6">
          <w:t>se le llamará</w:t>
        </w:r>
      </w:ins>
      <w:ins w:id="730" w:author="veloz" w:date="2012-01-16T13:03:00Z">
        <w:r w:rsidR="004871A6">
          <w:t xml:space="preserve"> haz de referencia y al otro el haz de muestra. </w:t>
        </w:r>
      </w:ins>
    </w:p>
    <w:p w:rsidR="003E58D0" w:rsidRDefault="004871A6">
      <w:pPr>
        <w:rPr>
          <w:ins w:id="731" w:author="veloz" w:date="2012-01-16T13:05:00Z"/>
        </w:rPr>
      </w:pPr>
      <w:ins w:id="732" w:author="veloz" w:date="2012-01-16T13:03:00Z">
        <w:r>
          <w:t>El haz de referencia rebota en un espejo y vuelve a chocar con el divisor del haz que divide el haz nuevamente, uno que</w:t>
        </w:r>
      </w:ins>
      <w:ins w:id="733" w:author="veloz" w:date="2012-01-16T13:07:00Z">
        <w:r>
          <w:t xml:space="preserve"> </w:t>
        </w:r>
      </w:ins>
      <w:ins w:id="734" w:author="veloz" w:date="2012-01-16T13:03:00Z">
        <w:r>
          <w:t>atrav</w:t>
        </w:r>
      </w:ins>
      <w:ins w:id="735" w:author="veloz" w:date="2012-01-16T13:07:00Z">
        <w:r>
          <w:t>i</w:t>
        </w:r>
      </w:ins>
      <w:ins w:id="736" w:author="veloz" w:date="2012-01-16T13:03:00Z">
        <w:r>
          <w:t>esa</w:t>
        </w:r>
      </w:ins>
      <w:ins w:id="737" w:author="veloz" w:date="2012-01-16T13:07:00Z">
        <w:r>
          <w:t xml:space="preserve"> </w:t>
        </w:r>
      </w:ins>
      <w:ins w:id="738" w:author="veloz" w:date="2012-01-16T13:03:00Z">
        <w:r>
          <w:t>el divisor y otro que se desv</w:t>
        </w:r>
      </w:ins>
      <w:ins w:id="739" w:author="veloz" w:date="2012-01-16T13:04:00Z">
        <w:r>
          <w:t>ía hacia un campo donde se formar</w:t>
        </w:r>
      </w:ins>
      <w:ins w:id="740" w:author="veloz" w:date="2012-01-16T13:05:00Z">
        <w:r>
          <w:t>á el interferograma.</w:t>
        </w:r>
      </w:ins>
    </w:p>
    <w:p w:rsidR="004871A6" w:rsidRDefault="004871A6">
      <w:pPr>
        <w:rPr>
          <w:ins w:id="741" w:author="veloz" w:date="2012-01-16T13:07:00Z"/>
        </w:rPr>
      </w:pPr>
      <w:ins w:id="742" w:author="veloz" w:date="2012-01-16T13:05:00Z">
        <w:r>
          <w:t xml:space="preserve">El haz de muestra </w:t>
        </w:r>
      </w:ins>
      <w:ins w:id="743" w:author="veloz" w:date="2012-01-16T13:06:00Z">
        <w:r>
          <w:t>también rebota en un espejo y también se divide en 2 haces al incidir sobre el divisor de haces, uno que atraviesa el divisor y continua hasta el campo donde se formará el interferograma y el otro que se desvía</w:t>
        </w:r>
      </w:ins>
      <w:ins w:id="744" w:author="veloz" w:date="2012-01-16T13:07:00Z">
        <w:r>
          <w:t>.</w:t>
        </w:r>
      </w:ins>
    </w:p>
    <w:p w:rsidR="00172B25" w:rsidRDefault="004871A6">
      <w:pPr>
        <w:rPr>
          <w:ins w:id="745" w:author="veloz" w:date="2012-01-16T13:39:00Z"/>
        </w:rPr>
      </w:pPr>
      <w:ins w:id="746" w:author="veloz" w:date="2012-01-16T13:07:00Z">
        <w:r>
          <w:t>Si las distancias entre el divisor de haz y los espejos son diferentes, cada haz habr</w:t>
        </w:r>
      </w:ins>
      <w:ins w:id="747" w:author="veloz" w:date="2012-01-16T13:08:00Z">
        <w:r>
          <w:t>á viajado longitudes distintas</w:t>
        </w:r>
      </w:ins>
      <w:ins w:id="748" w:author="veloz" w:date="2012-01-16T13:39:00Z">
        <w:r w:rsidR="00172B25">
          <w:t>.</w:t>
        </w:r>
      </w:ins>
    </w:p>
    <w:p w:rsidR="00172B25" w:rsidRDefault="00172B25" w:rsidP="00172B25">
      <w:pPr>
        <w:rPr>
          <w:ins w:id="749" w:author="veloz" w:date="2012-01-16T13:39:00Z"/>
        </w:rPr>
      </w:pPr>
      <w:ins w:id="750" w:author="veloz" w:date="2012-01-16T13:39:00Z">
        <w:r>
          <w:t xml:space="preserve">El interferómetro de Michelson se puede utilizar </w:t>
        </w:r>
      </w:ins>
      <w:ins w:id="751" w:author="veloz" w:date="2012-01-16T13:42:00Z">
        <w:r>
          <w:t xml:space="preserve">como </w:t>
        </w:r>
      </w:ins>
      <w:ins w:id="752" w:author="veloz" w:date="2012-01-16T13:39:00Z">
        <w:r>
          <w:t>un interferómetro de transmisión, ya que si entre uno de los haces, por ejemplo el de muestra se atraviesa un objeto</w:t>
        </w:r>
      </w:ins>
      <w:ins w:id="753" w:author="veloz" w:date="2012-01-16T13:40:00Z">
        <w:r>
          <w:t>, el haz atravesará el objeto y si éste tiene un</w:t>
        </w:r>
      </w:ins>
      <w:ins w:id="754" w:author="veloz" w:date="2012-01-16T13:39:00Z">
        <w:r>
          <w:t xml:space="preserve"> índice de refracción distinto al aire, el camino óptico de </w:t>
        </w:r>
      </w:ins>
      <w:ins w:id="755" w:author="veloz" w:date="2012-01-16T13:41:00Z">
        <w:r>
          <w:t>é</w:t>
        </w:r>
      </w:ins>
      <w:ins w:id="756" w:author="veloz" w:date="2012-01-16T13:39:00Z">
        <w:r>
          <w:t>ste haz habrá cambiado y esto se reflejará en el interferograma.</w:t>
        </w:r>
      </w:ins>
    </w:p>
    <w:p w:rsidR="004E1A5E" w:rsidRDefault="004E1A5E">
      <w:pPr>
        <w:rPr>
          <w:ins w:id="757" w:author="veloz" w:date="2012-01-16T13:05:00Z"/>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58" w:author="veloz" w:date="2012-01-16T13:34:00Z">
          <w:tblPr>
            <w:tblStyle w:val="Tablaconcuadrcula"/>
            <w:tblW w:w="0" w:type="auto"/>
            <w:tblLook w:val="04A0" w:firstRow="1" w:lastRow="0" w:firstColumn="1" w:lastColumn="0" w:noHBand="0" w:noVBand="1"/>
          </w:tblPr>
        </w:tblPrChange>
      </w:tblPr>
      <w:tblGrid>
        <w:gridCol w:w="9261"/>
        <w:tblGridChange w:id="759">
          <w:tblGrid>
            <w:gridCol w:w="9261"/>
          </w:tblGrid>
        </w:tblGridChange>
      </w:tblGrid>
      <w:tr w:rsidR="00172B25" w:rsidTr="00172B25">
        <w:trPr>
          <w:jc w:val="center"/>
          <w:ins w:id="760" w:author="veloz" w:date="2012-01-16T13:34:00Z"/>
        </w:trPr>
        <w:tc>
          <w:tcPr>
            <w:tcW w:w="9261" w:type="dxa"/>
            <w:vAlign w:val="center"/>
            <w:tcPrChange w:id="761" w:author="veloz" w:date="2012-01-16T13:34:00Z">
              <w:tcPr>
                <w:tcW w:w="9261" w:type="dxa"/>
              </w:tcPr>
            </w:tcPrChange>
          </w:tcPr>
          <w:p w:rsidR="00172B25" w:rsidRDefault="00172B25">
            <w:pPr>
              <w:pStyle w:val="EstiloEpgrafe11ptoSinNegritaAutomticoCentrado1"/>
              <w:rPr>
                <w:ins w:id="762" w:author="veloz" w:date="2012-01-16T13:34:00Z"/>
                <w:sz w:val="24"/>
              </w:rPr>
              <w:pPrChange w:id="763" w:author="veloz" w:date="2012-01-16T13:35:00Z">
                <w:pPr>
                  <w:keepNext/>
                  <w:ind w:firstLine="0"/>
                </w:pPr>
              </w:pPrChange>
            </w:pPr>
            <w:ins w:id="764" w:author="veloz" w:date="2012-01-16T13:34:00Z">
              <w:r>
                <w:rPr>
                  <w:noProof/>
                  <w:lang w:eastAsia="es-VE"/>
                  <w:rPrChange w:id="765" w:author="Unknown">
                    <w:rPr>
                      <w:noProof/>
                      <w:lang w:eastAsia="es-VE"/>
                    </w:rPr>
                  </w:rPrChange>
                </w:rPr>
                <w:drawing>
                  <wp:inline distT="0" distB="0" distL="0" distR="0" wp14:anchorId="105A0C19" wp14:editId="698EE6D5">
                    <wp:extent cx="2857500" cy="266700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Michaelson_with_letters.jpg"/>
                            <pic:cNvPicPr/>
                          </pic:nvPicPr>
                          <pic:blipFill>
                            <a:blip r:embed="rId69">
                              <a:extLst>
                                <a:ext uri="{28A0092B-C50C-407E-A947-70E740481C1C}">
                                  <a14:useLocalDpi xmlns:a14="http://schemas.microsoft.com/office/drawing/2010/main" val="0"/>
                                </a:ext>
                              </a:extLst>
                            </a:blip>
                            <a:stretch>
                              <a:fillRect/>
                            </a:stretch>
                          </pic:blipFill>
                          <pic:spPr>
                            <a:xfrm>
                              <a:off x="0" y="0"/>
                              <a:ext cx="2857500" cy="2667000"/>
                            </a:xfrm>
                            <a:prstGeom prst="rect">
                              <a:avLst/>
                            </a:prstGeom>
                          </pic:spPr>
                        </pic:pic>
                      </a:graphicData>
                    </a:graphic>
                  </wp:inline>
                </w:drawing>
              </w:r>
            </w:ins>
          </w:p>
        </w:tc>
      </w:tr>
      <w:tr w:rsidR="00172B25" w:rsidTr="00172B25">
        <w:trPr>
          <w:jc w:val="center"/>
          <w:ins w:id="766" w:author="veloz" w:date="2012-01-16T13:34:00Z"/>
        </w:trPr>
        <w:tc>
          <w:tcPr>
            <w:tcW w:w="9261" w:type="dxa"/>
            <w:vAlign w:val="center"/>
            <w:tcPrChange w:id="767" w:author="veloz" w:date="2012-01-16T13:34:00Z">
              <w:tcPr>
                <w:tcW w:w="9261" w:type="dxa"/>
              </w:tcPr>
            </w:tcPrChange>
          </w:tcPr>
          <w:p w:rsidR="00172B25" w:rsidRDefault="00172B25">
            <w:pPr>
              <w:pStyle w:val="EstiloEpgrafe11ptoSinNegritaAutomticoCentrado1"/>
              <w:rPr>
                <w:ins w:id="768" w:author="veloz" w:date="2012-01-16T13:34:00Z"/>
                <w:sz w:val="24"/>
              </w:rPr>
              <w:pPrChange w:id="769" w:author="veloz" w:date="2012-01-16T13:35:00Z">
                <w:pPr>
                  <w:keepNext/>
                  <w:ind w:firstLine="0"/>
                </w:pPr>
              </w:pPrChange>
            </w:pPr>
            <w:bookmarkStart w:id="770" w:name="_Ref314484386"/>
            <w:bookmarkStart w:id="771" w:name="_Toc314488713"/>
            <w:ins w:id="772" w:author="veloz" w:date="2012-01-16T13:34:00Z">
              <w:r>
                <w:t xml:space="preserve">Figura </w:t>
              </w:r>
            </w:ins>
            <w:ins w:id="773" w:author="veloz" w:date="2012-01-16T13:37:00Z">
              <w:r>
                <w:fldChar w:fldCharType="begin"/>
              </w:r>
              <w:r>
                <w:instrText xml:space="preserve"> STYLEREF 1 \s </w:instrText>
              </w:r>
            </w:ins>
            <w:r>
              <w:fldChar w:fldCharType="separate"/>
            </w:r>
            <w:r w:rsidR="005A06B2">
              <w:rPr>
                <w:noProof/>
              </w:rPr>
              <w:t>1</w:t>
            </w:r>
            <w:ins w:id="774" w:author="veloz" w:date="2012-01-16T13:37:00Z">
              <w:r>
                <w:fldChar w:fldCharType="end"/>
              </w:r>
              <w:r>
                <w:t>.</w:t>
              </w:r>
              <w:r>
                <w:fldChar w:fldCharType="begin"/>
              </w:r>
              <w:r>
                <w:instrText xml:space="preserve"> SEQ Figura \* ARABIC \s 1 </w:instrText>
              </w:r>
            </w:ins>
            <w:r>
              <w:fldChar w:fldCharType="separate"/>
            </w:r>
            <w:ins w:id="775" w:author="veloz" w:date="2012-01-25T16:38:00Z">
              <w:r w:rsidR="005A06B2">
                <w:rPr>
                  <w:noProof/>
                </w:rPr>
                <w:t>1</w:t>
              </w:r>
            </w:ins>
            <w:ins w:id="776" w:author="veloz" w:date="2012-01-16T13:37:00Z">
              <w:r>
                <w:fldChar w:fldCharType="end"/>
              </w:r>
            </w:ins>
            <w:bookmarkEnd w:id="770"/>
            <w:ins w:id="777" w:author="veloz" w:date="2012-01-16T13:34:00Z">
              <w:r>
                <w:t>: Interferómetro de Michelson</w:t>
              </w:r>
              <w:bookmarkEnd w:id="771"/>
            </w:ins>
          </w:p>
        </w:tc>
      </w:tr>
    </w:tbl>
    <w:p w:rsidR="00A76539" w:rsidRDefault="00A76539">
      <w:pPr>
        <w:keepNext/>
        <w:rPr>
          <w:ins w:id="778" w:author="veloz" w:date="2012-01-16T13:33:00Z"/>
        </w:rPr>
        <w:pPrChange w:id="779" w:author="veloz" w:date="2012-01-16T13:33:00Z">
          <w:pPr/>
        </w:pPrChange>
      </w:pPr>
    </w:p>
    <w:p w:rsidR="003E58D0" w:rsidRDefault="003E58D0">
      <w:pPr>
        <w:pStyle w:val="Ttulo3"/>
        <w:rPr>
          <w:ins w:id="780" w:author="veloz" w:date="2012-01-16T12:56:00Z"/>
        </w:rPr>
        <w:pPrChange w:id="781" w:author="veloz" w:date="2012-01-16T13:19:00Z">
          <w:pPr/>
        </w:pPrChange>
      </w:pPr>
      <w:bookmarkStart w:id="782" w:name="_Toc314559928"/>
      <w:ins w:id="783" w:author="veloz" w:date="2012-01-16T12:56:00Z">
        <w:r>
          <w:t>Interferómetro de Mirau</w:t>
        </w:r>
        <w:bookmarkEnd w:id="782"/>
      </w:ins>
    </w:p>
    <w:p w:rsidR="00A76539" w:rsidRDefault="004E1A5E" w:rsidP="00727B63">
      <w:pPr>
        <w:rPr>
          <w:ins w:id="784" w:author="veloz" w:date="2012-01-16T13:28:00Z"/>
        </w:rPr>
      </w:pPr>
      <w:ins w:id="785" w:author="veloz" w:date="2012-01-16T13:19:00Z">
        <w:r>
          <w:t>El interferómetro de Mirau es un interfer</w:t>
        </w:r>
      </w:ins>
      <w:ins w:id="786" w:author="veloz" w:date="2012-01-16T13:20:00Z">
        <w:r>
          <w:t xml:space="preserve">ómetro ubicado dentro de un objetivo de microscopio, funciona bajo el mismo principio del interferómetro de </w:t>
        </w:r>
      </w:ins>
      <w:ins w:id="787" w:author="veloz" w:date="2012-01-16T13:21:00Z">
        <w:r>
          <w:t>M</w:t>
        </w:r>
      </w:ins>
      <w:ins w:id="788" w:author="veloz" w:date="2012-01-16T13:20:00Z">
        <w:r>
          <w:t>ichelson</w:t>
        </w:r>
      </w:ins>
      <w:ins w:id="789" w:author="veloz" w:date="2012-01-16T13:22:00Z">
        <w:r>
          <w:t xml:space="preserve">. </w:t>
        </w:r>
      </w:ins>
    </w:p>
    <w:p w:rsidR="00A76539" w:rsidRDefault="004E1A5E" w:rsidP="00727B63">
      <w:pPr>
        <w:rPr>
          <w:ins w:id="790" w:author="veloz" w:date="2012-01-16T13:31:00Z"/>
          <w:noProof/>
          <w:lang w:eastAsia="es-VE"/>
        </w:rPr>
      </w:pPr>
      <w:ins w:id="791" w:author="veloz" w:date="2012-01-16T13:22:00Z">
        <w:r>
          <w:t xml:space="preserve">Un haz </w:t>
        </w:r>
        <w:r w:rsidR="00A76539">
          <w:t xml:space="preserve">incidente atraviesa </w:t>
        </w:r>
      </w:ins>
      <w:ins w:id="792" w:author="veloz" w:date="2012-01-16T13:28:00Z">
        <w:r w:rsidR="00A76539">
          <w:t>el lente</w:t>
        </w:r>
      </w:ins>
      <w:ins w:id="793" w:author="veloz" w:date="2012-01-16T13:22:00Z">
        <w:r>
          <w:t xml:space="preserve"> del microscopio, luego pasa por un espejo semi</w:t>
        </w:r>
      </w:ins>
      <w:ins w:id="794" w:author="veloz" w:date="2012-01-16T13:23:00Z">
        <w:r>
          <w:t xml:space="preserve">transparente que funciona como un divisor de haz, un haz continua su camino hacia el objeto </w:t>
        </w:r>
      </w:ins>
      <w:ins w:id="795" w:author="veloz" w:date="2012-01-16T13:27:00Z">
        <w:r w:rsidR="00A76539">
          <w:t xml:space="preserve">de muestra que reflecta y nuevamente atraviesa el espejo semitransparente hacia el lente del microscopio; </w:t>
        </w:r>
      </w:ins>
      <w:ins w:id="796" w:author="veloz" w:date="2012-01-16T13:31:00Z">
        <w:r w:rsidR="00A76539">
          <w:t>e</w:t>
        </w:r>
      </w:ins>
      <w:ins w:id="797" w:author="veloz" w:date="2012-01-16T13:27:00Z">
        <w:r w:rsidR="00A76539">
          <w:t xml:space="preserve">l otro haz, que se puede llamar haz de referencia es el que se refleja en el espejo semitransparente hacia un espejo de referencia que lo </w:t>
        </w:r>
      </w:ins>
      <w:ins w:id="798" w:author="veloz" w:date="2012-01-16T13:29:00Z">
        <w:r w:rsidR="00A76539">
          <w:t>de</w:t>
        </w:r>
      </w:ins>
      <w:ins w:id="799" w:author="veloz" w:date="2012-01-16T13:27:00Z">
        <w:r w:rsidR="00A76539">
          <w:t>vuelve</w:t>
        </w:r>
      </w:ins>
      <w:ins w:id="800" w:author="veloz" w:date="2012-01-16T13:29:00Z">
        <w:r w:rsidR="00A76539">
          <w:t xml:space="preserve"> hacia el espejo de semitransparente para que vuelva a ser reflejado hacia el lente del microscopio.</w:t>
        </w:r>
      </w:ins>
      <w:ins w:id="801" w:author="veloz" w:date="2012-01-16T13:30:00Z">
        <w:r w:rsidR="00A76539">
          <w:t xml:space="preserve"> Ambos haces coinciden en el lente del microscopio y forman el interferograma</w:t>
        </w:r>
      </w:ins>
      <w:ins w:id="802" w:author="veloz" w:date="2012-01-16T13:31:00Z">
        <w:r w:rsidR="00A76539">
          <w:t>, el cual</w:t>
        </w:r>
      </w:ins>
      <w:ins w:id="803" w:author="veloz" w:date="2012-01-16T13:30:00Z">
        <w:r w:rsidR="00A76539">
          <w:t xml:space="preserve"> puede ser observado en el </w:t>
        </w:r>
      </w:ins>
      <w:ins w:id="804" w:author="veloz" w:date="2012-01-16T13:31:00Z">
        <w:r w:rsidR="00A76539">
          <w:t>microscopio.</w:t>
        </w:r>
        <w:r w:rsidR="00A76539">
          <w:rPr>
            <w:noProof/>
            <w:lang w:eastAsia="es-VE"/>
          </w:rPr>
          <w:t xml:space="preserve"> </w:t>
        </w:r>
      </w:ins>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05" w:author="veloz" w:date="2012-01-16T13:36:00Z">
          <w:tblPr>
            <w:tblStyle w:val="Tablaconcuadrcula"/>
            <w:tblW w:w="0" w:type="auto"/>
            <w:tblLook w:val="04A0" w:firstRow="1" w:lastRow="0" w:firstColumn="1" w:lastColumn="0" w:noHBand="0" w:noVBand="1"/>
          </w:tblPr>
        </w:tblPrChange>
      </w:tblPr>
      <w:tblGrid>
        <w:gridCol w:w="9261"/>
        <w:tblGridChange w:id="806">
          <w:tblGrid>
            <w:gridCol w:w="9261"/>
          </w:tblGrid>
        </w:tblGridChange>
      </w:tblGrid>
      <w:tr w:rsidR="00172B25" w:rsidTr="00172B25">
        <w:trPr>
          <w:jc w:val="center"/>
          <w:ins w:id="807" w:author="veloz" w:date="2012-01-16T13:35:00Z"/>
        </w:trPr>
        <w:tc>
          <w:tcPr>
            <w:tcW w:w="9261" w:type="dxa"/>
            <w:tcPrChange w:id="808" w:author="veloz" w:date="2012-01-16T13:36:00Z">
              <w:tcPr>
                <w:tcW w:w="9261" w:type="dxa"/>
              </w:tcPr>
            </w:tcPrChange>
          </w:tcPr>
          <w:p w:rsidR="00172B25" w:rsidRDefault="00172B25">
            <w:pPr>
              <w:pStyle w:val="EstiloEpgrafe11ptoSinNegritaAutomticoCentrado1"/>
              <w:rPr>
                <w:ins w:id="809" w:author="veloz" w:date="2012-01-16T13:35:00Z"/>
                <w:sz w:val="24"/>
              </w:rPr>
              <w:pPrChange w:id="810" w:author="veloz" w:date="2012-01-16T13:36:00Z">
                <w:pPr>
                  <w:ind w:firstLine="0"/>
                </w:pPr>
              </w:pPrChange>
            </w:pPr>
            <w:ins w:id="811" w:author="veloz" w:date="2012-01-16T13:35:00Z">
              <w:r>
                <w:rPr>
                  <w:noProof/>
                  <w:lang w:eastAsia="es-VE"/>
                  <w:rPrChange w:id="812" w:author="Unknown">
                    <w:rPr>
                      <w:noProof/>
                      <w:lang w:eastAsia="es-VE"/>
                    </w:rPr>
                  </w:rPrChange>
                </w:rPr>
                <w:drawing>
                  <wp:inline distT="0" distB="0" distL="0" distR="0" wp14:anchorId="4ED71AB1" wp14:editId="2D27C601">
                    <wp:extent cx="3135818" cy="35052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9px-Mirau_Interferometer.svg.png"/>
                            <pic:cNvPicPr/>
                          </pic:nvPicPr>
                          <pic:blipFill>
                            <a:blip r:embed="rId70">
                              <a:extLst>
                                <a:ext uri="{28A0092B-C50C-407E-A947-70E740481C1C}">
                                  <a14:useLocalDpi xmlns:a14="http://schemas.microsoft.com/office/drawing/2010/main" val="0"/>
                                </a:ext>
                              </a:extLst>
                            </a:blip>
                            <a:stretch>
                              <a:fillRect/>
                            </a:stretch>
                          </pic:blipFill>
                          <pic:spPr>
                            <a:xfrm>
                              <a:off x="0" y="0"/>
                              <a:ext cx="3135818" cy="3505200"/>
                            </a:xfrm>
                            <a:prstGeom prst="rect">
                              <a:avLst/>
                            </a:prstGeom>
                          </pic:spPr>
                        </pic:pic>
                      </a:graphicData>
                    </a:graphic>
                  </wp:inline>
                </w:drawing>
              </w:r>
            </w:ins>
          </w:p>
        </w:tc>
      </w:tr>
      <w:tr w:rsidR="00172B25" w:rsidTr="00172B25">
        <w:trPr>
          <w:jc w:val="center"/>
          <w:ins w:id="813" w:author="veloz" w:date="2012-01-16T13:35:00Z"/>
        </w:trPr>
        <w:tc>
          <w:tcPr>
            <w:tcW w:w="9261" w:type="dxa"/>
            <w:tcPrChange w:id="814" w:author="veloz" w:date="2012-01-16T13:36:00Z">
              <w:tcPr>
                <w:tcW w:w="9261" w:type="dxa"/>
              </w:tcPr>
            </w:tcPrChange>
          </w:tcPr>
          <w:p w:rsidR="00172B25" w:rsidRDefault="00172B25">
            <w:pPr>
              <w:pStyle w:val="EstiloEpgrafe11ptoSinNegritaAutomticoCentrado1"/>
              <w:rPr>
                <w:ins w:id="815" w:author="veloz" w:date="2012-01-16T13:35:00Z"/>
                <w:noProof/>
                <w:sz w:val="24"/>
                <w:lang w:eastAsia="es-VE"/>
              </w:rPr>
              <w:pPrChange w:id="816" w:author="veloz" w:date="2012-01-16T13:36:00Z">
                <w:pPr>
                  <w:keepNext/>
                  <w:ind w:firstLine="0"/>
                </w:pPr>
              </w:pPrChange>
            </w:pPr>
            <w:bookmarkStart w:id="817" w:name="_Toc314488714"/>
            <w:ins w:id="818" w:author="veloz" w:date="2012-01-16T13:35:00Z">
              <w:r>
                <w:t xml:space="preserve">Figura </w:t>
              </w:r>
            </w:ins>
            <w:ins w:id="819" w:author="veloz" w:date="2012-01-16T13:37:00Z">
              <w:r>
                <w:fldChar w:fldCharType="begin"/>
              </w:r>
              <w:r>
                <w:instrText xml:space="preserve"> STYLEREF 1 \s </w:instrText>
              </w:r>
            </w:ins>
            <w:r>
              <w:fldChar w:fldCharType="separate"/>
            </w:r>
            <w:r w:rsidR="005A06B2">
              <w:rPr>
                <w:noProof/>
              </w:rPr>
              <w:t>1</w:t>
            </w:r>
            <w:ins w:id="820" w:author="veloz" w:date="2012-01-16T13:37:00Z">
              <w:r>
                <w:fldChar w:fldCharType="end"/>
              </w:r>
              <w:r>
                <w:t>.</w:t>
              </w:r>
              <w:r>
                <w:fldChar w:fldCharType="begin"/>
              </w:r>
              <w:r>
                <w:instrText xml:space="preserve"> SEQ Figura \* ARABIC \s 1 </w:instrText>
              </w:r>
            </w:ins>
            <w:r>
              <w:fldChar w:fldCharType="separate"/>
            </w:r>
            <w:ins w:id="821" w:author="veloz" w:date="2012-01-25T16:38:00Z">
              <w:r w:rsidR="005A06B2">
                <w:rPr>
                  <w:noProof/>
                </w:rPr>
                <w:t>2</w:t>
              </w:r>
            </w:ins>
            <w:ins w:id="822" w:author="veloz" w:date="2012-01-16T13:37:00Z">
              <w:r>
                <w:fldChar w:fldCharType="end"/>
              </w:r>
            </w:ins>
            <w:ins w:id="823" w:author="veloz" w:date="2012-01-16T13:35:00Z">
              <w:r>
                <w:t>: Esquema de interferómetro de Mirau</w:t>
              </w:r>
              <w:bookmarkEnd w:id="817"/>
            </w:ins>
          </w:p>
        </w:tc>
      </w:tr>
    </w:tbl>
    <w:p w:rsidR="003E58D0" w:rsidRPr="005457FB" w:rsidRDefault="003E58D0" w:rsidP="00727B63"/>
    <w:p w:rsidR="005C13E7" w:rsidRDefault="007F5501">
      <w:pPr>
        <w:pStyle w:val="Ttulo2"/>
        <w:rPr>
          <w:del w:id="824" w:author="veloz" w:date="2011-04-07T12:23:00Z"/>
        </w:rPr>
        <w:pPrChange w:id="825" w:author="veloz" w:date="2011-04-07T12:23:00Z">
          <w:pPr>
            <w:pStyle w:val="Ttulo3"/>
          </w:pPr>
        </w:pPrChange>
      </w:pPr>
      <w:del w:id="826" w:author="veloz" w:date="2011-04-07T12:23:00Z">
        <w:r w:rsidDel="00646F26">
          <w:delText>Espectro Electromagnético</w:delText>
        </w:r>
        <w:bookmarkStart w:id="827" w:name="_Toc289948775"/>
        <w:bookmarkStart w:id="828" w:name="_Toc289968997"/>
        <w:bookmarkStart w:id="829" w:name="_Toc314559929"/>
        <w:bookmarkEnd w:id="827"/>
        <w:bookmarkEnd w:id="828"/>
        <w:bookmarkEnd w:id="829"/>
      </w:del>
    </w:p>
    <w:p w:rsidR="005C13E7" w:rsidRDefault="005C13E7">
      <w:pPr>
        <w:ind w:firstLine="0"/>
        <w:rPr>
          <w:del w:id="830" w:author="veloz" w:date="2011-04-07T12:23:00Z"/>
        </w:rPr>
        <w:pPrChange w:id="831" w:author="veloz" w:date="2011-04-07T12:23:00Z">
          <w:pPr/>
        </w:pPrChange>
      </w:pPr>
      <w:bookmarkStart w:id="832" w:name="_Toc289948776"/>
      <w:bookmarkStart w:id="833" w:name="_Toc289968998"/>
      <w:bookmarkStart w:id="834" w:name="_Toc314559930"/>
      <w:bookmarkEnd w:id="832"/>
      <w:bookmarkEnd w:id="833"/>
      <w:bookmarkEnd w:id="834"/>
    </w:p>
    <w:p w:rsidR="005C13E7" w:rsidRDefault="00331690">
      <w:pPr>
        <w:pStyle w:val="Ttulo2"/>
        <w:rPr>
          <w:ins w:id="835" w:author="veloz" w:date="2011-04-07T12:23:00Z"/>
        </w:rPr>
        <w:pPrChange w:id="836" w:author="veloz" w:date="2011-04-07T11:09:00Z">
          <w:pPr>
            <w:pStyle w:val="Ttulo3"/>
          </w:pPr>
        </w:pPrChange>
      </w:pPr>
      <w:bookmarkStart w:id="837" w:name="_Toc314559931"/>
      <w:r>
        <w:t>Teoría del Color</w:t>
      </w:r>
      <w:bookmarkEnd w:id="837"/>
    </w:p>
    <w:p w:rsidR="005C13E7" w:rsidRDefault="00926E4E">
      <w:pPr>
        <w:rPr>
          <w:ins w:id="838" w:author="veloz" w:date="2011-04-07T14:12:00Z"/>
        </w:rPr>
        <w:pPrChange w:id="839" w:author="veloz" w:date="2011-04-07T12:23:00Z">
          <w:pPr>
            <w:pStyle w:val="Ttulo3"/>
          </w:pPr>
        </w:pPrChange>
      </w:pPr>
      <w:ins w:id="840" w:author="veloz" w:date="2011-04-07T12:23:00Z">
        <w:r>
          <w:t xml:space="preserve">El </w:t>
        </w:r>
      </w:ins>
      <w:ins w:id="841" w:author="veloz" w:date="2011-04-07T12:24:00Z">
        <w:r>
          <w:t>sistema visual humano</w:t>
        </w:r>
      </w:ins>
      <w:ins w:id="842" w:author="veloz" w:date="2011-04-07T12:48:00Z">
        <w:r w:rsidR="008035CB">
          <w:t xml:space="preserve"> (HVS)</w:t>
        </w:r>
      </w:ins>
      <w:ins w:id="843" w:author="veloz" w:date="2011-04-07T12:24:00Z">
        <w:r>
          <w:t xml:space="preserve"> es capaz de medir</w:t>
        </w:r>
      </w:ins>
      <w:ins w:id="844" w:author="veloz" w:date="2011-04-07T12:25:00Z">
        <w:r>
          <w:t xml:space="preserve"> </w:t>
        </w:r>
      </w:ins>
      <w:ins w:id="845" w:author="veloz" w:date="2011-04-07T12:24:00Z">
        <w:r>
          <w:t>una parte del espectro electromagnético, aproximadamente entre 300nm y 830nm</w:t>
        </w:r>
      </w:ins>
      <w:ins w:id="846" w:author="veloz" w:date="2011-04-07T12:25:00Z">
        <w:r>
          <w:t>,</w:t>
        </w:r>
      </w:ins>
      <w:ins w:id="847" w:author="veloz" w:date="2011-04-07T12:49:00Z">
        <w:r w:rsidR="00CB3349">
          <w:t xml:space="preserve"> como no es posible ver cada combinación posible, el ser humano tiende a agrupar grupos de espectros en colores.</w:t>
        </w:r>
      </w:ins>
      <w:ins w:id="848" w:author="veloz" w:date="2011-04-07T12:25:00Z">
        <w:r>
          <w:t xml:space="preserve"> </w:t>
        </w:r>
      </w:ins>
      <w:ins w:id="849" w:author="veloz" w:date="2011-04-07T12:23:00Z">
        <w:r>
          <w:t xml:space="preserve"> </w:t>
        </w:r>
      </w:ins>
    </w:p>
    <w:p w:rsidR="005C13E7" w:rsidRDefault="0031309C">
      <w:pPr>
        <w:rPr>
          <w:ins w:id="850" w:author="veloz" w:date="2011-04-07T14:13:00Z"/>
        </w:rPr>
        <w:pPrChange w:id="851" w:author="veloz" w:date="2011-04-07T12:23:00Z">
          <w:pPr>
            <w:pStyle w:val="Ttulo3"/>
          </w:pPr>
        </w:pPrChange>
      </w:pPr>
      <w:ins w:id="852" w:author="veloz" w:date="2011-04-07T14:12:00Z">
        <w:r>
          <w:t>Los espacios de color son una notación que se utiliza para e</w:t>
        </w:r>
      </w:ins>
      <w:ins w:id="853" w:author="veloz" w:date="2011-04-07T14:13:00Z">
        <w:r>
          <w:t>specificar los colores. Los espacios de colores se pueden dividir en los siguientes tipos</w:t>
        </w:r>
      </w:ins>
      <w:ins w:id="854" w:author="veloz" w:date="2011-04-07T14:28:00Z">
        <w:r w:rsidR="003D0AE3">
          <w:t xml:space="preserve"> </w:t>
        </w:r>
      </w:ins>
      <w:r w:rsidR="0052561B">
        <w:fldChar w:fldCharType="begin"/>
      </w:r>
      <w:r w:rsidR="008A1939">
        <w:instrText xml:space="preserve"> ADDIN EN.CITE &lt;EndNote&gt;&lt;Cite&gt;&lt;Author&gt;Tkalčič&lt;/Author&gt;&lt;Year&gt;2003&lt;/Year&gt;&lt;RecNum&gt;21&lt;/RecNum&gt;&lt;DisplayText&gt;[3]&lt;/DisplayText&gt;&lt;record&gt;&lt;rec-number&gt;21&lt;/rec-number&gt;&lt;foreign-keys&gt;&lt;key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rsidR="0052561B">
        <w:fldChar w:fldCharType="separate"/>
      </w:r>
      <w:r w:rsidR="008A1939">
        <w:rPr>
          <w:noProof/>
        </w:rPr>
        <w:t>[</w:t>
      </w:r>
      <w:r w:rsidR="004D2937">
        <w:rPr>
          <w:noProof/>
        </w:rPr>
        <w:fldChar w:fldCharType="begin"/>
      </w:r>
      <w:r w:rsidR="004D2937">
        <w:rPr>
          <w:noProof/>
        </w:rPr>
        <w:instrText xml:space="preserve"> HYPERLINK  \l "_ENREF_3" \o "Tkalčič, 2003 #21" </w:instrText>
      </w:r>
      <w:ins w:id="855" w:author="veloz" w:date="2012-01-25T13:22:00Z">
        <w:r w:rsidR="00D91FBF">
          <w:rPr>
            <w:noProof/>
          </w:rPr>
        </w:r>
      </w:ins>
      <w:r w:rsidR="004D2937">
        <w:rPr>
          <w:noProof/>
        </w:rPr>
        <w:fldChar w:fldCharType="separate"/>
      </w:r>
      <w:r w:rsidR="004D2937">
        <w:rPr>
          <w:noProof/>
        </w:rPr>
        <w:t>3</w:t>
      </w:r>
      <w:r w:rsidR="004D2937">
        <w:rPr>
          <w:noProof/>
        </w:rPr>
        <w:fldChar w:fldCharType="end"/>
      </w:r>
      <w:r w:rsidR="008A1939">
        <w:rPr>
          <w:noProof/>
        </w:rPr>
        <w:t>]</w:t>
      </w:r>
      <w:r w:rsidR="0052561B">
        <w:fldChar w:fldCharType="end"/>
      </w:r>
      <w:ins w:id="856" w:author="veloz" w:date="2011-04-07T14:13:00Z">
        <w:r>
          <w:t>:</w:t>
        </w:r>
      </w:ins>
    </w:p>
    <w:p w:rsidR="005C13E7" w:rsidRDefault="0052561B">
      <w:pPr>
        <w:pStyle w:val="Prrafodelista"/>
        <w:numPr>
          <w:ilvl w:val="0"/>
          <w:numId w:val="46"/>
        </w:numPr>
        <w:rPr>
          <w:ins w:id="857" w:author="veloz" w:date="2011-04-07T14:16:00Z"/>
        </w:rPr>
        <w:pPrChange w:id="858" w:author="veloz" w:date="2011-04-07T14:13:00Z">
          <w:pPr>
            <w:pStyle w:val="Ttulo3"/>
          </w:pPr>
        </w:pPrChange>
      </w:pPr>
      <w:ins w:id="859" w:author="veloz" w:date="2011-04-07T14:13:00Z">
        <w:r w:rsidRPr="0052561B">
          <w:rPr>
            <w:b/>
            <w:rPrChange w:id="860" w:author="veloz" w:date="2011-04-07T14:18:00Z">
              <w:rPr>
                <w:color w:val="0000FF"/>
                <w:u w:val="single"/>
              </w:rPr>
            </w:rPrChange>
          </w:rPr>
          <w:t>Espacios basados en HV</w:t>
        </w:r>
      </w:ins>
      <w:ins w:id="861" w:author="veloz" w:date="2011-04-07T14:14:00Z">
        <w:r w:rsidRPr="0052561B">
          <w:rPr>
            <w:b/>
            <w:rPrChange w:id="862" w:author="veloz" w:date="2011-04-07T14:18:00Z">
              <w:rPr>
                <w:color w:val="0000FF"/>
                <w:u w:val="single"/>
              </w:rPr>
            </w:rPrChange>
          </w:rPr>
          <w:t>S</w:t>
        </w:r>
        <w:r w:rsidRPr="0052561B">
          <w:rPr>
            <w:b/>
            <w:rPrChange w:id="863" w:author="veloz" w:date="2011-04-07T14:23:00Z">
              <w:rPr>
                <w:color w:val="0000FF"/>
                <w:u w:val="single"/>
              </w:rPr>
            </w:rPrChange>
          </w:rPr>
          <w:t>:</w:t>
        </w:r>
        <w:r w:rsidR="0031309C">
          <w:t xml:space="preserve"> </w:t>
        </w:r>
      </w:ins>
      <w:ins w:id="864" w:author="veloz" w:date="2011-04-07T14:15:00Z">
        <w:r w:rsidR="0031309C">
          <w:t xml:space="preserve">son los espacios que se basan en las propiedades del HVS, entre estos está el espacio de colores RGB, </w:t>
        </w:r>
      </w:ins>
      <w:ins w:id="865" w:author="veloz" w:date="2011-04-07T14:16:00Z">
        <w:r w:rsidR="0031309C">
          <w:t>HS</w:t>
        </w:r>
        <w:del w:id="866" w:author="nico" w:date="2011-04-08T01:25:00Z">
          <w:r w:rsidR="0031309C" w:rsidDel="00C235F7">
            <w:delText>V</w:delText>
          </w:r>
        </w:del>
      </w:ins>
      <w:ins w:id="867" w:author="nico" w:date="2011-04-08T01:25:00Z">
        <w:r w:rsidR="00C235F7">
          <w:t>I</w:t>
        </w:r>
      </w:ins>
      <w:ins w:id="868" w:author="veloz" w:date="2011-04-07T14:16:00Z">
        <w:r w:rsidR="0031309C">
          <w:t>, HS</w:t>
        </w:r>
        <w:del w:id="869" w:author="nico" w:date="2011-04-08T01:25:00Z">
          <w:r w:rsidR="0031309C" w:rsidDel="00C235F7">
            <w:delText>L</w:delText>
          </w:r>
        </w:del>
      </w:ins>
      <w:ins w:id="870" w:author="nico" w:date="2011-04-08T01:25:00Z">
        <w:r w:rsidR="00C235F7">
          <w:t>V</w:t>
        </w:r>
      </w:ins>
      <w:ins w:id="871" w:author="veloz" w:date="2011-04-07T14:16:00Z">
        <w:r w:rsidR="0031309C">
          <w:t>, entre otros.</w:t>
        </w:r>
      </w:ins>
    </w:p>
    <w:p w:rsidR="005C13E7" w:rsidRDefault="0052561B">
      <w:pPr>
        <w:pStyle w:val="Prrafodelista"/>
        <w:numPr>
          <w:ilvl w:val="0"/>
          <w:numId w:val="46"/>
        </w:numPr>
        <w:rPr>
          <w:ins w:id="872" w:author="veloz" w:date="2011-04-07T14:21:00Z"/>
        </w:rPr>
        <w:pPrChange w:id="873" w:author="veloz" w:date="2011-04-07T14:13:00Z">
          <w:pPr>
            <w:pStyle w:val="Ttulo3"/>
          </w:pPr>
        </w:pPrChange>
      </w:pPr>
      <w:ins w:id="874" w:author="veloz" w:date="2011-04-07T14:18:00Z">
        <w:r w:rsidRPr="0052561B">
          <w:rPr>
            <w:b/>
            <w:rPrChange w:id="875" w:author="veloz" w:date="2011-04-07T14:23:00Z">
              <w:rPr>
                <w:color w:val="0000FF"/>
                <w:u w:val="single"/>
              </w:rPr>
            </w:rPrChange>
          </w:rPr>
          <w:t>Espacios específicos de aplicaciones:</w:t>
        </w:r>
        <w:r w:rsidR="0031309C">
          <w:t xml:space="preserve"> son los </w:t>
        </w:r>
      </w:ins>
      <w:ins w:id="876" w:author="veloz" w:date="2011-04-07T14:19:00Z">
        <w:r w:rsidR="0031309C">
          <w:t>desarrollados o adoptados para aplicaciones como la televisión, los sistemas fotográficos y los sistemas de impresión</w:t>
        </w:r>
      </w:ins>
      <w:ins w:id="877" w:author="veloz" w:date="2011-04-07T14:20:00Z">
        <w:r w:rsidR="0031309C">
          <w:t>. E</w:t>
        </w:r>
        <w:r w:rsidR="003D0AE3">
          <w:t>ntre estos se encu</w:t>
        </w:r>
      </w:ins>
      <w:ins w:id="878" w:author="veloz" w:date="2011-04-07T14:21:00Z">
        <w:r w:rsidR="003D0AE3">
          <w:t>entran e</w:t>
        </w:r>
      </w:ins>
      <w:ins w:id="879" w:author="veloz" w:date="2011-04-07T14:20:00Z">
        <w:r w:rsidR="0031309C">
          <w:t>l espacio CMY(K), el K</w:t>
        </w:r>
        <w:r w:rsidR="003D0AE3">
          <w:t>odak Photo YCC, el YUV, YIQ</w:t>
        </w:r>
      </w:ins>
      <w:ins w:id="880" w:author="veloz" w:date="2011-04-07T14:21:00Z">
        <w:r w:rsidR="003D0AE3">
          <w:t>, etc</w:t>
        </w:r>
      </w:ins>
    </w:p>
    <w:p w:rsidR="005C13E7" w:rsidRDefault="0052561B">
      <w:pPr>
        <w:pStyle w:val="Prrafodelista"/>
        <w:numPr>
          <w:ilvl w:val="0"/>
          <w:numId w:val="46"/>
        </w:numPr>
        <w:rPr>
          <w:ins w:id="881" w:author="veloz" w:date="2011-04-07T14:11:00Z"/>
        </w:rPr>
        <w:pPrChange w:id="882" w:author="veloz" w:date="2011-04-07T14:13:00Z">
          <w:pPr>
            <w:pStyle w:val="Ttulo3"/>
          </w:pPr>
        </w:pPrChange>
      </w:pPr>
      <w:ins w:id="883" w:author="veloz" w:date="2011-04-07T14:21:00Z">
        <w:r w:rsidRPr="0052561B">
          <w:rPr>
            <w:b/>
            <w:rPrChange w:id="884" w:author="veloz" w:date="2011-04-07T14:23:00Z">
              <w:rPr>
                <w:color w:val="0000FF"/>
                <w:u w:val="single"/>
              </w:rPr>
            </w:rPrChange>
          </w:rPr>
          <w:t>Espacios de colores CIE:</w:t>
        </w:r>
        <w:r w:rsidR="003D0AE3">
          <w:t xml:space="preserve"> Son espacios propuestos por la Comisión Internacional </w:t>
        </w:r>
      </w:ins>
      <w:ins w:id="885" w:author="veloz" w:date="2011-04-07T14:22:00Z">
        <w:r w:rsidR="003D0AE3">
          <w:t xml:space="preserve">en Iluminación (CIE por sus siglas en francés) </w:t>
        </w:r>
      </w:ins>
      <w:ins w:id="886" w:author="veloz" w:date="2011-04-07T14:23:00Z">
        <w:r w:rsidR="003D0AE3">
          <w:t>y tienen propiedades que los hacen independientes a los dispositivos. Entre estos están el CIE XYZ, Lab y Luv.</w:t>
        </w:r>
      </w:ins>
    </w:p>
    <w:p w:rsidR="000735E9" w:rsidRDefault="003D0AE3">
      <w:pPr>
        <w:pStyle w:val="Ttulo3"/>
        <w:rPr>
          <w:ins w:id="887" w:author="veloz" w:date="2011-04-07T14:24:00Z"/>
        </w:rPr>
      </w:pPr>
      <w:bookmarkStart w:id="888" w:name="_Toc314559932"/>
      <w:ins w:id="889" w:author="veloz" w:date="2011-04-07T14:24:00Z">
        <w:r>
          <w:t>Espacio de color RGB</w:t>
        </w:r>
        <w:bookmarkEnd w:id="888"/>
      </w:ins>
    </w:p>
    <w:p w:rsidR="005C13E7" w:rsidRDefault="003D0AE3">
      <w:pPr>
        <w:rPr>
          <w:ins w:id="890" w:author="veloz" w:date="2011-04-07T14:28:00Z"/>
        </w:rPr>
        <w:pPrChange w:id="891" w:author="veloz" w:date="2011-04-07T14:24:00Z">
          <w:pPr>
            <w:pStyle w:val="Ttulo3"/>
          </w:pPr>
        </w:pPrChange>
      </w:pPr>
      <w:ins w:id="892" w:author="veloz" w:date="2011-04-07T14:25:00Z">
        <w:r>
          <w:t>La idea se basa en</w:t>
        </w:r>
      </w:ins>
      <w:ins w:id="893" w:author="veloz" w:date="2011-04-07T14:26:00Z">
        <w:r>
          <w:t xml:space="preserve"> expresar el espectro visible </w:t>
        </w:r>
      </w:ins>
      <w:ins w:id="894" w:author="veloz" w:date="2011-04-07T14:27:00Z">
        <w:r>
          <w:t xml:space="preserve">de forma que </w:t>
        </w:r>
      </w:ins>
      <w:ins w:id="895" w:author="veloz" w:date="2011-04-07T14:25:00Z">
        <w:r>
          <w:t>simul</w:t>
        </w:r>
      </w:ins>
      <w:ins w:id="896" w:author="veloz" w:date="2011-04-07T14:27:00Z">
        <w:r>
          <w:t>e</w:t>
        </w:r>
      </w:ins>
      <w:ins w:id="897" w:author="veloz" w:date="2011-04-07T14:25:00Z">
        <w:r>
          <w:t xml:space="preserve"> el método de recepción del ojo humano</w:t>
        </w:r>
      </w:ins>
      <w:ins w:id="898" w:author="veloz" w:date="2011-04-07T14:26:00Z">
        <w:r>
          <w:t xml:space="preserve"> de modo que se posea toda la información necesaria</w:t>
        </w:r>
      </w:ins>
      <w:ins w:id="899" w:author="veloz" w:date="2011-04-07T14:27:00Z">
        <w:r>
          <w:t xml:space="preserve"> para almacenar, procesar y generar</w:t>
        </w:r>
      </w:ins>
      <w:ins w:id="900" w:author="veloz" w:date="2011-04-07T14:28:00Z">
        <w:r>
          <w:t xml:space="preserve"> un espectro equivalente.</w:t>
        </w:r>
      </w:ins>
      <w:ins w:id="901" w:author="veloz" w:date="2011-04-07T14:27:00Z">
        <w:r>
          <w:t xml:space="preserve"> </w:t>
        </w:r>
      </w:ins>
      <w:r w:rsidR="0052561B">
        <w:fldChar w:fldCharType="begin"/>
      </w:r>
      <w:r w:rsidR="008A1939">
        <w:instrText xml:space="preserve"> ADDIN EN.CITE &lt;EndNote&gt;&lt;Cite&gt;&lt;Author&gt;Tkalčič&lt;/Author&gt;&lt;Year&gt;2003&lt;/Year&gt;&lt;RecNum&gt;21&lt;/RecNum&gt;&lt;DisplayText&gt;[3]&lt;/DisplayText&gt;&lt;record&gt;&lt;rec-number&gt;21&lt;/rec-number&gt;&lt;foreign-keys&gt;&lt;key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rsidR="0052561B">
        <w:fldChar w:fldCharType="separate"/>
      </w:r>
      <w:r w:rsidR="008A1939">
        <w:rPr>
          <w:noProof/>
        </w:rPr>
        <w:t>[</w:t>
      </w:r>
      <w:r w:rsidR="004D2937">
        <w:rPr>
          <w:noProof/>
        </w:rPr>
        <w:fldChar w:fldCharType="begin"/>
      </w:r>
      <w:r w:rsidR="004D2937">
        <w:rPr>
          <w:noProof/>
        </w:rPr>
        <w:instrText xml:space="preserve"> HYPERLINK  \l "_ENREF_3" \o "Tkalčič, 2003 #21" </w:instrText>
      </w:r>
      <w:ins w:id="902" w:author="veloz" w:date="2012-01-25T13:22:00Z">
        <w:r w:rsidR="00D91FBF">
          <w:rPr>
            <w:noProof/>
          </w:rPr>
        </w:r>
      </w:ins>
      <w:r w:rsidR="004D2937">
        <w:rPr>
          <w:noProof/>
        </w:rPr>
        <w:fldChar w:fldCharType="separate"/>
      </w:r>
      <w:r w:rsidR="004D2937">
        <w:rPr>
          <w:noProof/>
        </w:rPr>
        <w:t>3</w:t>
      </w:r>
      <w:r w:rsidR="004D2937">
        <w:rPr>
          <w:noProof/>
        </w:rPr>
        <w:fldChar w:fldCharType="end"/>
      </w:r>
      <w:r w:rsidR="008A1939">
        <w:rPr>
          <w:noProof/>
        </w:rPr>
        <w:t>]</w:t>
      </w:r>
      <w:r w:rsidR="0052561B">
        <w:fldChar w:fldCharType="end"/>
      </w:r>
      <w:ins w:id="903" w:author="veloz" w:date="2011-04-07T14:26:00Z">
        <w:r>
          <w:t xml:space="preserve"> </w:t>
        </w:r>
      </w:ins>
    </w:p>
    <w:p w:rsidR="005C13E7" w:rsidRDefault="00755834">
      <w:pPr>
        <w:rPr>
          <w:ins w:id="904" w:author="nico" w:date="2011-04-07T19:44:00Z"/>
        </w:rPr>
        <w:pPrChange w:id="905" w:author="veloz" w:date="2011-04-07T14:24:00Z">
          <w:pPr>
            <w:pStyle w:val="Ttulo3"/>
          </w:pPr>
        </w:pPrChange>
      </w:pPr>
      <w:ins w:id="906" w:author="veloz" w:date="2011-04-07T14:28:00Z">
        <w:r>
          <w:t xml:space="preserve">Según la </w:t>
        </w:r>
      </w:ins>
      <w:ins w:id="907" w:author="veloz" w:date="2012-01-16T12:44:00Z">
        <w:r>
          <w:t>teoría</w:t>
        </w:r>
      </w:ins>
      <w:ins w:id="908" w:author="veloz" w:date="2011-04-07T14:28:00Z">
        <w:r>
          <w:t xml:space="preserve"> tric</w:t>
        </w:r>
        <w:r w:rsidR="003D0AE3">
          <w:t>romática</w:t>
        </w:r>
      </w:ins>
      <w:ins w:id="909" w:author="veloz" w:date="2011-04-07T14:42:00Z">
        <w:r w:rsidR="003E2B5B">
          <w:t xml:space="preserve"> propuesta por Thomas Young y Hermann von Helmholtz en </w:t>
        </w:r>
      </w:ins>
      <w:ins w:id="910" w:author="veloz" w:date="2011-04-07T14:43:00Z">
        <w:r w:rsidR="003E2B5B">
          <w:t>1802 postula que</w:t>
        </w:r>
      </w:ins>
      <w:ins w:id="911" w:author="veloz" w:date="2011-04-07T14:28:00Z">
        <w:r w:rsidR="003D0AE3">
          <w:t xml:space="preserve"> existen tres tipos de</w:t>
        </w:r>
      </w:ins>
      <w:ins w:id="912" w:author="veloz" w:date="2011-04-07T14:43:00Z">
        <w:r w:rsidR="003E2B5B">
          <w:t xml:space="preserve"> células </w:t>
        </w:r>
      </w:ins>
      <w:ins w:id="913" w:author="veloz" w:date="2011-04-07T14:28:00Z">
        <w:r w:rsidR="003D0AE3">
          <w:t>foto</w:t>
        </w:r>
      </w:ins>
      <w:ins w:id="914" w:author="veloz" w:date="2011-04-07T15:11:00Z">
        <w:r w:rsidR="00F86F56">
          <w:t>-</w:t>
        </w:r>
      </w:ins>
      <w:ins w:id="915" w:author="veloz" w:date="2011-04-07T14:28:00Z">
        <w:r w:rsidR="003D0AE3">
          <w:t>detector</w:t>
        </w:r>
      </w:ins>
      <w:ins w:id="916" w:author="veloz" w:date="2011-04-07T14:43:00Z">
        <w:r w:rsidR="003E2B5B">
          <w:t xml:space="preserve">as en el ojo humano, </w:t>
        </w:r>
      </w:ins>
      <w:ins w:id="917" w:author="veloz" w:date="2011-04-07T14:29:00Z">
        <w:r w:rsidR="003D0AE3">
          <w:t xml:space="preserve">sensibles aproximadamente al rojo, verde y azul, de hecho hay tres tipos de conos en el ojo, </w:t>
        </w:r>
      </w:ins>
      <w:ins w:id="918" w:author="veloz" w:date="2011-04-07T14:30:00Z">
        <w:r w:rsidR="003D0AE3">
          <w:t>L, M y S que cada uno responde a una part</w:t>
        </w:r>
        <w:r w:rsidR="003E2B5B">
          <w:t>e del espectro</w:t>
        </w:r>
      </w:ins>
      <w:ins w:id="919" w:author="veloz" w:date="2011-04-07T14:40:00Z">
        <w:r w:rsidR="003E2B5B">
          <w:t xml:space="preserve">, el cono L responde a las longitudes de onda </w:t>
        </w:r>
      </w:ins>
      <w:ins w:id="920" w:author="veloz" w:date="2011-04-07T15:11:00Z">
        <w:r w:rsidR="00F86F56">
          <w:t>más</w:t>
        </w:r>
      </w:ins>
      <w:ins w:id="921" w:author="veloz" w:date="2011-04-07T14:40:00Z">
        <w:r w:rsidR="003E2B5B">
          <w:t xml:space="preserve"> largas (Long), el M responde a las longitudes de onda medias (Medium) y el S responde a las longitudes de onda corta (Short)</w:t>
        </w:r>
      </w:ins>
      <w:ins w:id="922" w:author="veloz" w:date="2011-04-07T15:10:00Z">
        <w:r w:rsidR="00B372A5">
          <w:t xml:space="preserve"> </w:t>
        </w:r>
      </w:ins>
      <w:r w:rsidR="0052561B">
        <w:fldChar w:fldCharType="begin"/>
      </w:r>
      <w:r w:rsidR="008A1939">
        <w:instrText xml:space="preserve"> ADDIN EN.CITE &lt;EndNote&gt;&lt;Cite&gt;&lt;Author&gt;Svaetichin&lt;/Author&gt;&lt;Year&gt;1956&lt;/Year&gt;&lt;RecNum&gt;20&lt;/RecNum&gt;&lt;DisplayText&gt;[4]&lt;/DisplayText&gt;&lt;record&gt;&lt;rec-number&gt;20&lt;/rec-number&gt;&lt;foreign-keys&gt;&lt;key app="EN" db-id="0ffrw0ef80w99be5pxfpfrpvrx0pptxtadwp"&gt;20&lt;/key&gt;&lt;/foreign-keys&gt;&lt;ref-type name="Book"&gt;6&lt;/ref-type&gt;&lt;contributors&gt;&lt;authors&gt;&lt;author&gt;Svaetichin, G.&lt;/author&gt;&lt;/authors&gt;&lt;/contributors&gt;&lt;titles&gt;&lt;title&gt;Spectral response curves from single cones&lt;/title&gt;&lt;/titles&gt;&lt;dates&gt;&lt;year&gt;1956&lt;/year&gt;&lt;/dates&gt;&lt;publisher&gt;acta physiologica&lt;/publisher&gt;&lt;urls&gt;&lt;related-urls&gt;&lt;url&gt;http://books.google.com/books?id=7bYgGwAACAAJ&lt;/url&gt;&lt;/related-urls&gt;&lt;/urls&gt;&lt;/record&gt;&lt;/Cite&gt;&lt;/EndNote&gt;</w:instrText>
      </w:r>
      <w:r w:rsidR="0052561B">
        <w:fldChar w:fldCharType="separate"/>
      </w:r>
      <w:r w:rsidR="008A1939">
        <w:rPr>
          <w:noProof/>
        </w:rPr>
        <w:t>[</w:t>
      </w:r>
      <w:r w:rsidR="004D2937">
        <w:rPr>
          <w:noProof/>
        </w:rPr>
        <w:fldChar w:fldCharType="begin"/>
      </w:r>
      <w:r w:rsidR="004D2937">
        <w:rPr>
          <w:noProof/>
        </w:rPr>
        <w:instrText xml:space="preserve"> HYPERLINK  \l "_ENREF_4" \o "Svaetichin, 1956 #20" </w:instrText>
      </w:r>
      <w:ins w:id="923" w:author="veloz" w:date="2012-01-25T13:22:00Z">
        <w:r w:rsidR="00D91FBF">
          <w:rPr>
            <w:noProof/>
          </w:rPr>
        </w:r>
      </w:ins>
      <w:r w:rsidR="004D2937">
        <w:rPr>
          <w:noProof/>
        </w:rPr>
        <w:fldChar w:fldCharType="separate"/>
      </w:r>
      <w:r w:rsidR="004D2937">
        <w:rPr>
          <w:noProof/>
        </w:rPr>
        <w:t>4</w:t>
      </w:r>
      <w:r w:rsidR="004D2937">
        <w:rPr>
          <w:noProof/>
        </w:rPr>
        <w:fldChar w:fldCharType="end"/>
      </w:r>
      <w:r w:rsidR="008A1939">
        <w:rPr>
          <w:noProof/>
        </w:rPr>
        <w:t>]</w:t>
      </w:r>
      <w:r w:rsidR="0052561B">
        <w:fldChar w:fldCharType="end"/>
      </w:r>
    </w:p>
    <w:p w:rsidR="005C13E7" w:rsidRDefault="000735E9">
      <w:pPr>
        <w:rPr>
          <w:ins w:id="924" w:author="nico" w:date="2011-04-07T19:47:00Z"/>
        </w:rPr>
        <w:pPrChange w:id="925" w:author="veloz" w:date="2011-04-07T14:24:00Z">
          <w:pPr>
            <w:pStyle w:val="Ttulo3"/>
          </w:pPr>
        </w:pPrChange>
      </w:pPr>
      <w:ins w:id="926" w:author="nico" w:date="2011-04-07T19:45:00Z">
        <w:r>
          <w:t>La mayoría de los dispositivos que capturan imágenes tienen sensores</w:t>
        </w:r>
      </w:ins>
      <w:ins w:id="927" w:author="nico" w:date="2011-04-07T19:46:00Z">
        <w:r>
          <w:t xml:space="preserve"> RGB que funcionan de una forma similar a los conos L, M y S. El color es descrito en tres componentes, rojo (R), verde</w:t>
        </w:r>
      </w:ins>
      <w:ins w:id="928" w:author="nico" w:date="2011-04-07T19:47:00Z">
        <w:r>
          <w:t xml:space="preserve"> (G)  y azul (B). Cada componente viene dada por: </w:t>
        </w:r>
      </w:ins>
    </w:p>
    <w:p w:rsidR="005C13E7" w:rsidRDefault="000735E9">
      <w:pPr>
        <w:pStyle w:val="MTDisplayEquation"/>
        <w:rPr>
          <w:ins w:id="929" w:author="nico" w:date="2011-04-07T19:53:00Z"/>
        </w:rPr>
        <w:pPrChange w:id="930" w:author="nico" w:date="2011-04-07T19:47:00Z">
          <w:pPr>
            <w:pStyle w:val="Ttulo3"/>
          </w:pPr>
        </w:pPrChange>
      </w:pPr>
      <w:ins w:id="931" w:author="nico" w:date="2011-04-07T19:47:00Z">
        <w:r>
          <w:tab/>
        </w:r>
      </w:ins>
      <w:ins w:id="932" w:author="nico" w:date="2011-04-07T19:47:00Z">
        <w:r w:rsidRPr="000735E9">
          <w:rPr>
            <w:position w:val="-72"/>
            <w:rPrChange w:id="933" w:author="nico" w:date="2011-04-07T19:53:00Z">
              <w:rPr>
                <w:position w:val="-72"/>
              </w:rPr>
            </w:rPrChange>
          </w:rPr>
          <w:object w:dxaOrig="2420" w:dyaOrig="1600">
            <v:shape id="_x0000_i1051" type="#_x0000_t75" style="width:120.75pt;height:80.25pt" o:ole="">
              <v:imagedata r:id="rId71" o:title=""/>
            </v:shape>
            <o:OLEObject Type="Embed" ProgID="Equation.DSMT4" ShapeID="_x0000_i1051" DrawAspect="Content" ObjectID="_1389025046" r:id="rId72"/>
          </w:object>
        </w:r>
      </w:ins>
      <w:ins w:id="934" w:author="nico" w:date="2011-04-07T19:47:00Z">
        <w:r>
          <w:tab/>
        </w:r>
        <w:r w:rsidR="0052561B">
          <w:fldChar w:fldCharType="begin"/>
        </w:r>
        <w:r>
          <w:instrText xml:space="preserve"> MACROBUTTON MTPlaceRef \* MERGEFORMAT </w:instrText>
        </w:r>
        <w:r w:rsidR="0052561B">
          <w:fldChar w:fldCharType="begin"/>
        </w:r>
        <w:r>
          <w:instrText xml:space="preserve"> SEQ MTEqn \h \* MERGEFORMAT </w:instrText>
        </w:r>
      </w:ins>
      <w:del w:id="935" w:author="veloz" w:date="2012-01-25T13:22:00Z">
        <w:r w:rsidR="00D91FBF" w:rsidDel="00D91FBF">
          <w:fldChar w:fldCharType="separate"/>
        </w:r>
      </w:del>
      <w:del w:id="936" w:author="veloz" w:date="2012-01-17T10:48:00Z">
        <w:r w:rsidR="0052561B">
          <w:fldChar w:fldCharType="end"/>
        </w:r>
      </w:del>
      <w:ins w:id="937" w:author="nico" w:date="2011-04-07T19:47:00Z">
        <w:r>
          <w:instrText>(</w:instrText>
        </w:r>
        <w:r w:rsidR="0052561B">
          <w:fldChar w:fldCharType="begin"/>
        </w:r>
        <w:r>
          <w:instrText xml:space="preserve"> SEQ MTSec \c \* Arabic \* MERGEFORMAT </w:instrText>
        </w:r>
      </w:ins>
      <w:r w:rsidR="0052561B">
        <w:fldChar w:fldCharType="separate"/>
      </w:r>
      <w:ins w:id="938" w:author="veloz" w:date="2012-01-25T16:38:00Z">
        <w:r w:rsidR="005A06B2">
          <w:rPr>
            <w:noProof/>
          </w:rPr>
          <w:instrText>1</w:instrText>
        </w:r>
      </w:ins>
      <w:ins w:id="939" w:author="nico" w:date="2011-04-07T19:47:00Z">
        <w:r w:rsidR="0052561B">
          <w:fldChar w:fldCharType="end"/>
        </w:r>
        <w:r>
          <w:instrText>.</w:instrText>
        </w:r>
        <w:r w:rsidR="0052561B">
          <w:fldChar w:fldCharType="begin"/>
        </w:r>
        <w:r>
          <w:instrText xml:space="preserve"> SEQ MTEqn \c \* Arabic \* MERGEFORMAT </w:instrText>
        </w:r>
      </w:ins>
      <w:r w:rsidR="0052561B">
        <w:fldChar w:fldCharType="separate"/>
      </w:r>
      <w:ins w:id="940" w:author="veloz" w:date="2012-01-25T16:38:00Z">
        <w:r w:rsidR="005A06B2">
          <w:rPr>
            <w:noProof/>
          </w:rPr>
          <w:instrText>5</w:instrText>
        </w:r>
      </w:ins>
      <w:ins w:id="941" w:author="nico" w:date="2011-04-07T19:47:00Z">
        <w:del w:id="942" w:author="veloz" w:date="2012-01-16T14:49:00Z">
          <w:r w:rsidDel="008E3419">
            <w:rPr>
              <w:noProof/>
            </w:rPr>
            <w:delInstrText>5</w:delInstrText>
          </w:r>
        </w:del>
        <w:r w:rsidR="0052561B">
          <w:fldChar w:fldCharType="end"/>
        </w:r>
        <w:r>
          <w:instrText>)</w:instrText>
        </w:r>
        <w:r w:rsidR="0052561B">
          <w:fldChar w:fldCharType="end"/>
        </w:r>
      </w:ins>
    </w:p>
    <w:p w:rsidR="005C13E7" w:rsidRDefault="00BD042F">
      <w:pPr>
        <w:rPr>
          <w:ins w:id="943" w:author="nico" w:date="2011-04-07T21:01:00Z"/>
          <w:lang w:val="es-ES"/>
        </w:rPr>
        <w:pPrChange w:id="944" w:author="nico" w:date="2011-04-07T19:53:00Z">
          <w:pPr>
            <w:pStyle w:val="Ttulo3"/>
          </w:pPr>
        </w:pPrChange>
      </w:pPr>
      <w:ins w:id="945" w:author="nico" w:date="2011-04-07T19:53:00Z">
        <w:r>
          <w:rPr>
            <w:lang w:val="es-ES"/>
          </w:rPr>
          <w:t xml:space="preserve">Donde </w:t>
        </w:r>
      </w:ins>
      <w:ins w:id="946" w:author="nico" w:date="2011-04-07T19:53:00Z">
        <w:r w:rsidRPr="00BD042F">
          <w:rPr>
            <w:position w:val="-14"/>
            <w:lang w:val="es-ES"/>
            <w:rPrChange w:id="947" w:author="nico" w:date="2011-04-07T19:53:00Z">
              <w:rPr>
                <w:position w:val="-14"/>
                <w:lang w:val="es-ES"/>
              </w:rPr>
            </w:rPrChange>
          </w:rPr>
          <w:object w:dxaOrig="580" w:dyaOrig="400">
            <v:shape id="_x0000_i1052" type="#_x0000_t75" style="width:29.25pt;height:20.25pt" o:ole="">
              <v:imagedata r:id="rId73" o:title=""/>
            </v:shape>
            <o:OLEObject Type="Embed" ProgID="Equation.DSMT4" ShapeID="_x0000_i1052" DrawAspect="Content" ObjectID="_1389025047" r:id="rId74"/>
          </w:object>
        </w:r>
      </w:ins>
      <w:ins w:id="948" w:author="nico" w:date="2011-04-07T19:53:00Z">
        <w:r>
          <w:rPr>
            <w:lang w:val="es-ES"/>
          </w:rPr>
          <w:t xml:space="preserve"> e</w:t>
        </w:r>
      </w:ins>
      <w:ins w:id="949" w:author="nico" w:date="2011-04-07T19:54:00Z">
        <w:r>
          <w:rPr>
            <w:lang w:val="es-ES"/>
          </w:rPr>
          <w:t xml:space="preserve">s el espectro </w:t>
        </w:r>
      </w:ins>
      <w:ins w:id="950" w:author="nico" w:date="2011-04-07T19:55:00Z">
        <w:r>
          <w:rPr>
            <w:lang w:val="es-ES"/>
          </w:rPr>
          <w:t>de la luz</w:t>
        </w:r>
      </w:ins>
      <w:ins w:id="951" w:author="nico" w:date="2011-04-07T21:00:00Z">
        <w:r w:rsidR="00343A63">
          <w:rPr>
            <w:lang w:val="es-ES"/>
          </w:rPr>
          <w:t xml:space="preserve">. </w:t>
        </w:r>
      </w:ins>
      <w:ins w:id="952" w:author="nico" w:date="2011-04-07T19:55:00Z">
        <w:r w:rsidRPr="00BD042F">
          <w:rPr>
            <w:position w:val="-14"/>
            <w:lang w:val="es-ES"/>
            <w:rPrChange w:id="953" w:author="nico" w:date="2011-04-07T19:55:00Z">
              <w:rPr>
                <w:position w:val="-14"/>
                <w:lang w:val="es-ES"/>
              </w:rPr>
            </w:rPrChange>
          </w:rPr>
          <w:object w:dxaOrig="600" w:dyaOrig="400">
            <v:shape id="_x0000_i1053" type="#_x0000_t75" style="width:30pt;height:20.25pt" o:ole="">
              <v:imagedata r:id="rId75" o:title=""/>
            </v:shape>
            <o:OLEObject Type="Embed" ProgID="Equation.DSMT4" ShapeID="_x0000_i1053" DrawAspect="Content" ObjectID="_1389025048" r:id="rId76"/>
          </w:object>
        </w:r>
      </w:ins>
      <w:ins w:id="954" w:author="nico" w:date="2011-04-07T19:55:00Z">
        <w:r>
          <w:rPr>
            <w:lang w:val="es-ES"/>
          </w:rPr>
          <w:t xml:space="preserve">, </w:t>
        </w:r>
      </w:ins>
      <w:ins w:id="955" w:author="nico" w:date="2011-04-07T19:55:00Z">
        <w:r w:rsidRPr="00BD042F">
          <w:rPr>
            <w:position w:val="-14"/>
            <w:lang w:val="es-ES"/>
            <w:rPrChange w:id="956" w:author="nico" w:date="2011-04-07T19:55:00Z">
              <w:rPr>
                <w:position w:val="-14"/>
                <w:lang w:val="es-ES"/>
              </w:rPr>
            </w:rPrChange>
          </w:rPr>
          <w:object w:dxaOrig="620" w:dyaOrig="400">
            <v:shape id="_x0000_i1054" type="#_x0000_t75" style="width:30.75pt;height:20.25pt" o:ole="">
              <v:imagedata r:id="rId77" o:title=""/>
            </v:shape>
            <o:OLEObject Type="Embed" ProgID="Equation.DSMT4" ShapeID="_x0000_i1054" DrawAspect="Content" ObjectID="_1389025049" r:id="rId78"/>
          </w:object>
        </w:r>
      </w:ins>
      <w:ins w:id="957" w:author="nico" w:date="2011-04-07T19:55:00Z">
        <w:r>
          <w:rPr>
            <w:lang w:val="es-ES"/>
          </w:rPr>
          <w:t xml:space="preserve"> y </w:t>
        </w:r>
      </w:ins>
      <w:ins w:id="958" w:author="nico" w:date="2011-04-07T19:55:00Z">
        <w:r w:rsidRPr="00BD042F">
          <w:rPr>
            <w:position w:val="-14"/>
            <w:lang w:val="es-ES"/>
            <w:rPrChange w:id="959" w:author="nico" w:date="2011-04-07T19:56:00Z">
              <w:rPr>
                <w:position w:val="-14"/>
                <w:lang w:val="es-ES"/>
              </w:rPr>
            </w:rPrChange>
          </w:rPr>
          <w:object w:dxaOrig="600" w:dyaOrig="400">
            <v:shape id="_x0000_i1055" type="#_x0000_t75" style="width:30pt;height:20.25pt" o:ole="">
              <v:imagedata r:id="rId79" o:title=""/>
            </v:shape>
            <o:OLEObject Type="Embed" ProgID="Equation.DSMT4" ShapeID="_x0000_i1055" DrawAspect="Content" ObjectID="_1389025050" r:id="rId80"/>
          </w:object>
        </w:r>
      </w:ins>
      <w:ins w:id="960" w:author="nico" w:date="2011-04-07T20:59:00Z">
        <w:r w:rsidR="00343A63">
          <w:rPr>
            <w:lang w:val="es-ES"/>
          </w:rPr>
          <w:t xml:space="preserve">son las funciones de sensibilidad </w:t>
        </w:r>
      </w:ins>
      <w:ins w:id="961" w:author="nico" w:date="2011-04-07T21:00:00Z">
        <w:r w:rsidR="00343A63">
          <w:rPr>
            <w:lang w:val="es-ES"/>
          </w:rPr>
          <w:t>de los sensores R, G y B</w:t>
        </w:r>
      </w:ins>
      <w:ins w:id="962" w:author="nico" w:date="2011-04-07T21:01:00Z">
        <w:r w:rsidR="00343A63">
          <w:rPr>
            <w:lang w:val="es-ES"/>
          </w:rPr>
          <w:t xml:space="preserve">. </w:t>
        </w:r>
      </w:ins>
    </w:p>
    <w:p w:rsidR="005C13E7" w:rsidRDefault="00343A63">
      <w:pPr>
        <w:rPr>
          <w:ins w:id="963" w:author="nico" w:date="2011-04-07T21:02:00Z"/>
          <w:lang w:val="es-ES"/>
        </w:rPr>
        <w:pPrChange w:id="964" w:author="nico" w:date="2011-04-07T19:53:00Z">
          <w:pPr>
            <w:pStyle w:val="Ttulo3"/>
          </w:pPr>
        </w:pPrChange>
      </w:pPr>
      <w:ins w:id="965" w:author="nico" w:date="2011-04-07T21:01:00Z">
        <w:r>
          <w:rPr>
            <w:lang w:val="es-ES"/>
          </w:rPr>
          <w:t>El uso del espacio de colores RGB permite una transformación del espectro a un</w:t>
        </w:r>
      </w:ins>
      <w:ins w:id="966" w:author="nico" w:date="2011-04-07T21:02:00Z">
        <w:r>
          <w:rPr>
            <w:lang w:val="es-ES"/>
          </w:rPr>
          <w:t xml:space="preserve"> vector tridimensional que puede ser utilizado para</w:t>
        </w:r>
      </w:ins>
      <w:ins w:id="967" w:author="nico" w:date="2011-04-07T21:03:00Z">
        <w:r>
          <w:rPr>
            <w:lang w:val="es-ES"/>
          </w:rPr>
          <w:t xml:space="preserve"> dispositivos de pantallas o impresiones.</w:t>
        </w:r>
      </w:ins>
    </w:p>
    <w:p w:rsidR="005C13E7" w:rsidRDefault="00AA4836">
      <w:pPr>
        <w:pStyle w:val="Ttulo3"/>
        <w:rPr>
          <w:ins w:id="968" w:author="nico" w:date="2011-04-07T21:13:00Z"/>
          <w:lang w:val="es-ES"/>
        </w:rPr>
      </w:pPr>
      <w:bookmarkStart w:id="969" w:name="_Toc314559933"/>
      <w:ins w:id="970" w:author="nico" w:date="2011-04-07T21:13:00Z">
        <w:r>
          <w:rPr>
            <w:lang w:val="es-ES"/>
          </w:rPr>
          <w:t xml:space="preserve">Espacio de color </w:t>
        </w:r>
      </w:ins>
      <w:ins w:id="971" w:author="nico" w:date="2011-04-08T01:36:00Z">
        <w:r w:rsidR="00243CA4">
          <w:rPr>
            <w:lang w:val="es-ES"/>
          </w:rPr>
          <w:t>HSL</w:t>
        </w:r>
      </w:ins>
      <w:bookmarkEnd w:id="969"/>
    </w:p>
    <w:p w:rsidR="005C13E7" w:rsidRDefault="00AA4836">
      <w:pPr>
        <w:rPr>
          <w:ins w:id="972" w:author="nico" w:date="2011-04-08T01:33:00Z"/>
          <w:lang w:val="es-ES"/>
        </w:rPr>
        <w:pPrChange w:id="973" w:author="nico" w:date="2011-04-07T21:13:00Z">
          <w:pPr>
            <w:pStyle w:val="Ttulo3"/>
          </w:pPr>
        </w:pPrChange>
      </w:pPr>
      <w:ins w:id="974" w:author="nico" w:date="2011-04-07T21:14:00Z">
        <w:r>
          <w:rPr>
            <w:lang w:val="es-ES"/>
          </w:rPr>
          <w:t>El espacio de color HS</w:t>
        </w:r>
      </w:ins>
      <w:ins w:id="975" w:author="nico" w:date="2011-04-08T01:30:00Z">
        <w:del w:id="976" w:author="veloz" w:date="2012-01-16T12:44:00Z">
          <w:r w:rsidR="00C235F7" w:rsidDel="00755834">
            <w:rPr>
              <w:lang w:val="es-ES"/>
            </w:rPr>
            <w:delText>I</w:delText>
          </w:r>
        </w:del>
      </w:ins>
      <w:ins w:id="977" w:author="veloz" w:date="2012-01-16T12:44:00Z">
        <w:r w:rsidR="00755834">
          <w:rPr>
            <w:lang w:val="es-ES"/>
          </w:rPr>
          <w:t>L</w:t>
        </w:r>
      </w:ins>
      <w:ins w:id="978" w:author="nico" w:date="2011-04-07T21:14:00Z">
        <w:r>
          <w:rPr>
            <w:lang w:val="es-ES"/>
          </w:rPr>
          <w:t xml:space="preserve"> (Hue – Saturation – </w:t>
        </w:r>
      </w:ins>
      <w:ins w:id="979" w:author="nico" w:date="2011-04-08T01:36:00Z">
        <w:r w:rsidR="00243CA4">
          <w:rPr>
            <w:lang w:val="es-ES"/>
          </w:rPr>
          <w:t>Lightness</w:t>
        </w:r>
      </w:ins>
      <w:ins w:id="980" w:author="nico" w:date="2011-04-07T21:14:00Z">
        <w:r>
          <w:rPr>
            <w:lang w:val="es-ES"/>
          </w:rPr>
          <w:t xml:space="preserve">) es una </w:t>
        </w:r>
      </w:ins>
      <w:ins w:id="981" w:author="nico" w:date="2011-04-08T01:33:00Z">
        <w:r w:rsidR="00243CA4">
          <w:rPr>
            <w:lang w:val="es-ES"/>
          </w:rPr>
          <w:t xml:space="preserve">transformación de coordenadas del sistema RGB. </w:t>
        </w:r>
      </w:ins>
      <w:del w:id="982" w:author="nico" w:date="2011-04-08T01:33:00Z">
        <w:r w:rsidR="0052561B" w:rsidDel="00243CA4">
          <w:rPr>
            <w:lang w:val="es-ES"/>
          </w:rPr>
          <w:fldChar w:fldCharType="begin"/>
        </w:r>
        <w:r w:rsidR="00E33F8C" w:rsidDel="00243CA4">
          <w:rPr>
            <w:lang w:val="es-ES"/>
          </w:rPr>
          <w:delInstrText xml:space="preserve"> ADDIN EN.CITE &lt;EndNote&gt;&lt;Cite&gt;&lt;Author&gt;Ebner&lt;/Author&gt;&lt;Year&gt;2007&lt;/Year&gt;&lt;RecNum&gt;23&lt;/RecNum&gt;&lt;DisplayText&gt;[2, 4]&lt;/DisplayText&gt;&lt;record&gt;&lt;rec-number&gt;23&lt;/rec-number&gt;&lt;foreign-keys&gt;&lt;key app="EN" db-id="0ffrw0ef80w99be5pxfpfrpvrx0pptxtadwp"&gt;23&lt;/key&gt;&lt;/foreign-keys&gt;&lt;ref-type name="Book"&gt;6&lt;/ref-type&gt;&lt;contributors&gt;&lt;authors&gt;&lt;author&gt;Ebner, M.&lt;/author&gt;&lt;/authors&gt;&lt;/contributors&gt;&lt;titles&gt;&lt;title&gt;Color constancy&lt;/title&gt;&lt;/titles&gt;&lt;dates&gt;&lt;year&gt;2007&lt;/year&gt;&lt;/dates&gt;&lt;publisher&gt;John Wiley&lt;/publisher&gt;&lt;isbn&gt;9780470058299&lt;/isbn&gt;&lt;urls&gt;&lt;related-urls&gt;&lt;url&gt;http://books.google.com/books?id=WVKJST7zE8cC&lt;/url&gt;&lt;/related-urls&gt;&lt;/urls&gt;&lt;/record&gt;&lt;/Cite&gt;&lt;Cite&gt;&lt;Author&gt;Tkalčič&lt;/Author&gt;&lt;Year&gt;2003&lt;/Year&gt;&lt;RecNum&gt;21&lt;/RecNum&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delInstrText>
        </w:r>
        <w:r w:rsidR="0052561B" w:rsidDel="00243CA4">
          <w:rPr>
            <w:lang w:val="es-ES"/>
          </w:rPr>
          <w:fldChar w:fldCharType="separate"/>
        </w:r>
        <w:r w:rsidR="00E33F8C" w:rsidDel="00243CA4">
          <w:rPr>
            <w:noProof/>
            <w:lang w:val="es-ES"/>
          </w:rPr>
          <w:delText>[</w:delText>
        </w:r>
        <w:r w:rsidR="0052561B" w:rsidDel="00243CA4">
          <w:rPr>
            <w:noProof/>
            <w:lang w:val="es-ES"/>
          </w:rPr>
          <w:fldChar w:fldCharType="begin"/>
        </w:r>
        <w:r w:rsidR="00E33F8C" w:rsidDel="00243CA4">
          <w:rPr>
            <w:noProof/>
            <w:lang w:val="es-ES"/>
          </w:rPr>
          <w:delInstrText xml:space="preserve"> HYPERLINK  \l "_ENREF_2" \o "Tkalčič, 2003 #21" </w:delInstrText>
        </w:r>
        <w:r w:rsidR="0052561B" w:rsidDel="00243CA4">
          <w:rPr>
            <w:noProof/>
            <w:lang w:val="es-ES"/>
          </w:rPr>
          <w:fldChar w:fldCharType="separate"/>
        </w:r>
        <w:r w:rsidR="00E33F8C" w:rsidDel="00243CA4">
          <w:rPr>
            <w:noProof/>
            <w:lang w:val="es-ES"/>
          </w:rPr>
          <w:delText>2</w:delText>
        </w:r>
        <w:r w:rsidR="0052561B" w:rsidDel="00243CA4">
          <w:rPr>
            <w:noProof/>
            <w:lang w:val="es-ES"/>
          </w:rPr>
          <w:fldChar w:fldCharType="end"/>
        </w:r>
        <w:r w:rsidR="00E33F8C" w:rsidDel="00243CA4">
          <w:rPr>
            <w:noProof/>
            <w:lang w:val="es-ES"/>
          </w:rPr>
          <w:delText xml:space="preserve">, </w:delText>
        </w:r>
        <w:r w:rsidR="0052561B" w:rsidDel="00243CA4">
          <w:rPr>
            <w:noProof/>
            <w:lang w:val="es-ES"/>
          </w:rPr>
          <w:fldChar w:fldCharType="begin"/>
        </w:r>
        <w:r w:rsidR="00E33F8C" w:rsidDel="00243CA4">
          <w:rPr>
            <w:noProof/>
            <w:lang w:val="es-ES"/>
          </w:rPr>
          <w:delInstrText xml:space="preserve"> HYPERLINK  \l "_ENREF_4" \o "Ebner, 2007 #23" </w:delInstrText>
        </w:r>
        <w:r w:rsidR="0052561B" w:rsidDel="00243CA4">
          <w:rPr>
            <w:noProof/>
            <w:lang w:val="es-ES"/>
          </w:rPr>
          <w:fldChar w:fldCharType="separate"/>
        </w:r>
        <w:r w:rsidR="00E33F8C" w:rsidDel="00243CA4">
          <w:rPr>
            <w:noProof/>
            <w:lang w:val="es-ES"/>
          </w:rPr>
          <w:delText>4</w:delText>
        </w:r>
        <w:r w:rsidR="0052561B" w:rsidDel="00243CA4">
          <w:rPr>
            <w:noProof/>
            <w:lang w:val="es-ES"/>
          </w:rPr>
          <w:fldChar w:fldCharType="end"/>
        </w:r>
        <w:r w:rsidR="00E33F8C" w:rsidDel="00243CA4">
          <w:rPr>
            <w:noProof/>
            <w:lang w:val="es-ES"/>
          </w:rPr>
          <w:delText>]</w:delText>
        </w:r>
        <w:r w:rsidR="0052561B" w:rsidDel="00243CA4">
          <w:rPr>
            <w:lang w:val="es-ES"/>
          </w:rPr>
          <w:fldChar w:fldCharType="end"/>
        </w:r>
      </w:del>
      <w:r w:rsidR="0052561B">
        <w:rPr>
          <w:lang w:val="es-ES"/>
        </w:rPr>
        <w:fldChar w:fldCharType="begin"/>
      </w:r>
      <w:r w:rsidR="008A1939">
        <w:rPr>
          <w:lang w:val="es-ES"/>
        </w:rPr>
        <w:instrText xml:space="preserve"> ADDIN EN.CITE &lt;EndNote&gt;&lt;Cite&gt;&lt;Author&gt;Ebner&lt;/Author&gt;&lt;Year&gt;2007&lt;/Year&gt;&lt;RecNum&gt;23&lt;/RecNum&gt;&lt;DisplayText&gt;[5]&lt;/DisplayText&gt;&lt;record&gt;&lt;rec-number&gt;23&lt;/rec-number&gt;&lt;foreign-keys&gt;&lt;key app="EN" db-id="0ffrw0ef80w99be5pxfpfrpvrx0pptxtadwp"&gt;23&lt;/key&gt;&lt;/foreign-keys&gt;&lt;ref-type name="Book"&gt;6&lt;/ref-type&gt;&lt;contributors&gt;&lt;authors&gt;&lt;author&gt;Ebner, M.&lt;/author&gt;&lt;/authors&gt;&lt;/contributors&gt;&lt;titles&gt;&lt;title&gt;Color constancy&lt;/title&gt;&lt;/titles&gt;&lt;dates&gt;&lt;year&gt;2007&lt;/year&gt;&lt;/dates&gt;&lt;publisher&gt;John Wiley&lt;/publisher&gt;&lt;isbn&gt;9780470058299&lt;/isbn&gt;&lt;urls&gt;&lt;related-urls&gt;&lt;url&gt;http://books.google.com/books?id=WVKJST7zE8cC&lt;/url&gt;&lt;/related-urls&gt;&lt;/urls&gt;&lt;/record&gt;&lt;/Cite&gt;&lt;/EndNote&gt;</w:instrText>
      </w:r>
      <w:r w:rsidR="0052561B">
        <w:rPr>
          <w:lang w:val="es-ES"/>
        </w:rPr>
        <w:fldChar w:fldCharType="separate"/>
      </w:r>
      <w:r w:rsidR="008A1939">
        <w:rPr>
          <w:noProof/>
          <w:lang w:val="es-ES"/>
        </w:rPr>
        <w:t>[</w:t>
      </w:r>
      <w:r w:rsidR="004D2937">
        <w:rPr>
          <w:noProof/>
          <w:lang w:val="es-ES"/>
        </w:rPr>
        <w:fldChar w:fldCharType="begin"/>
      </w:r>
      <w:r w:rsidR="004D2937">
        <w:rPr>
          <w:noProof/>
          <w:lang w:val="es-ES"/>
        </w:rPr>
        <w:instrText xml:space="preserve"> HYPERLINK  \l "_ENREF_5" \o "Ebner, 2007 #23" </w:instrText>
      </w:r>
      <w:ins w:id="983" w:author="veloz" w:date="2012-01-25T13:22:00Z">
        <w:r w:rsidR="00D91FBF">
          <w:rPr>
            <w:noProof/>
            <w:lang w:val="es-ES"/>
          </w:rPr>
        </w:r>
      </w:ins>
      <w:r w:rsidR="004D2937">
        <w:rPr>
          <w:noProof/>
          <w:lang w:val="es-ES"/>
        </w:rPr>
        <w:fldChar w:fldCharType="separate"/>
      </w:r>
      <w:r w:rsidR="004D2937">
        <w:rPr>
          <w:noProof/>
          <w:lang w:val="es-ES"/>
        </w:rPr>
        <w:t>5</w:t>
      </w:r>
      <w:r w:rsidR="004D2937">
        <w:rPr>
          <w:noProof/>
          <w:lang w:val="es-ES"/>
        </w:rPr>
        <w:fldChar w:fldCharType="end"/>
      </w:r>
      <w:r w:rsidR="008A1939">
        <w:rPr>
          <w:noProof/>
          <w:lang w:val="es-ES"/>
        </w:rPr>
        <w:t>]</w:t>
      </w:r>
      <w:r w:rsidR="0052561B">
        <w:rPr>
          <w:lang w:val="es-ES"/>
        </w:rPr>
        <w:fldChar w:fldCharType="end"/>
      </w:r>
    </w:p>
    <w:p w:rsidR="005C13E7" w:rsidRDefault="00E33F8C">
      <w:pPr>
        <w:rPr>
          <w:ins w:id="984" w:author="nico" w:date="2011-04-08T01:19:00Z"/>
          <w:lang w:val="es-ES"/>
        </w:rPr>
        <w:pPrChange w:id="985" w:author="nico" w:date="2011-04-07T21:13:00Z">
          <w:pPr>
            <w:pStyle w:val="Ttulo3"/>
          </w:pPr>
        </w:pPrChange>
      </w:pPr>
      <w:ins w:id="986" w:author="nico" w:date="2011-04-08T01:13:00Z">
        <w:r>
          <w:rPr>
            <w:lang w:val="es-ES"/>
          </w:rPr>
          <w:t xml:space="preserve">Este espacio de color </w:t>
        </w:r>
      </w:ins>
      <w:ins w:id="987" w:author="nico" w:date="2011-04-08T01:14:00Z">
        <w:r>
          <w:rPr>
            <w:lang w:val="es-ES"/>
          </w:rPr>
          <w:t xml:space="preserve">trata de agrupar </w:t>
        </w:r>
      </w:ins>
      <w:ins w:id="988" w:author="nico" w:date="2011-04-08T01:15:00Z">
        <w:r>
          <w:rPr>
            <w:lang w:val="es-ES"/>
          </w:rPr>
          <w:t xml:space="preserve">de </w:t>
        </w:r>
      </w:ins>
      <w:ins w:id="989" w:author="nico" w:date="2011-04-08T01:18:00Z">
        <w:r>
          <w:rPr>
            <w:lang w:val="es-ES"/>
          </w:rPr>
          <w:t>una forma similar a como el cerebro humano organiza los colores</w:t>
        </w:r>
      </w:ins>
      <w:ins w:id="990" w:author="nico" w:date="2011-04-08T01:33:00Z">
        <w:r w:rsidR="00243CA4">
          <w:rPr>
            <w:lang w:val="es-ES"/>
          </w:rPr>
          <w:t xml:space="preserve"> </w:t>
        </w:r>
      </w:ins>
      <w:r w:rsidR="0052561B">
        <w:rPr>
          <w:lang w:val="es-ES"/>
        </w:rPr>
        <w:fldChar w:fldCharType="begin"/>
      </w:r>
      <w:r w:rsidR="008A1939">
        <w:rPr>
          <w:lang w:val="es-ES"/>
        </w:rPr>
        <w:instrText xml:space="preserve"> ADDIN EN.CITE &lt;EndNote&gt;&lt;Cite&gt;&lt;Author&gt;Tkalčič&lt;/Author&gt;&lt;Year&gt;2003&lt;/Year&gt;&lt;RecNum&gt;21&lt;/RecNum&gt;&lt;DisplayText&gt;[3]&lt;/DisplayText&gt;&lt;record&gt;&lt;rec-number&gt;21&lt;/rec-number&gt;&lt;foreign-keys&gt;&lt;key app="EN" db-id="0ffrw0ef80w99be5pxfpfrpvrx0pptxtadwp"&gt;21&lt;/key&gt;&lt;/foreign-keys&gt;&lt;ref-type name="Thesis"&gt;32&lt;/ref-type&gt;&lt;contributors&gt;&lt;authors&gt;&lt;author&gt;&lt;style face="normal" font="default" size="100%"&gt;Marko Tkal&lt;/style&gt;&lt;style face="normal" font="default" charset="238" size="100%"&gt;čič&lt;/style&gt;&lt;/author&gt;&lt;/authors&gt;&lt;/contributors&gt;&lt;titles&gt;&lt;title&gt;Colour spaces - perceptual, historical and applicational background&lt;/title&gt;&lt;secondary-title&gt;Faculty of electrical engineering&lt;/secondary-title&gt;&lt;/titles&gt;&lt;dates&gt;&lt;year&gt;2003&lt;/year&gt;&lt;/dates&gt;&lt;pub-location&gt;Ljubljana, Slovenia&lt;/pub-location&gt;&lt;publisher&gt;University of Ljubljana&lt;/publisher&gt;&lt;urls&gt;&lt;/urls&gt;&lt;/record&gt;&lt;/Cite&gt;&lt;/EndNote&gt;</w:instrText>
      </w:r>
      <w:r w:rsidR="0052561B">
        <w:rPr>
          <w:lang w:val="es-ES"/>
        </w:rPr>
        <w:fldChar w:fldCharType="separate"/>
      </w:r>
      <w:r w:rsidR="008A1939">
        <w:rPr>
          <w:noProof/>
          <w:lang w:val="es-ES"/>
        </w:rPr>
        <w:t>[</w:t>
      </w:r>
      <w:r w:rsidR="004D2937">
        <w:rPr>
          <w:noProof/>
          <w:lang w:val="es-ES"/>
        </w:rPr>
        <w:fldChar w:fldCharType="begin"/>
      </w:r>
      <w:r w:rsidR="004D2937">
        <w:rPr>
          <w:noProof/>
          <w:lang w:val="es-ES"/>
        </w:rPr>
        <w:instrText xml:space="preserve"> HYPERLINK  \l "_ENREF_3" \o "Tkalčič, 2003 #21" </w:instrText>
      </w:r>
      <w:ins w:id="991" w:author="veloz" w:date="2012-01-25T13:22:00Z">
        <w:r w:rsidR="00D91FBF">
          <w:rPr>
            <w:noProof/>
            <w:lang w:val="es-ES"/>
          </w:rPr>
        </w:r>
      </w:ins>
      <w:r w:rsidR="004D2937">
        <w:rPr>
          <w:noProof/>
          <w:lang w:val="es-ES"/>
        </w:rPr>
        <w:fldChar w:fldCharType="separate"/>
      </w:r>
      <w:r w:rsidR="004D2937">
        <w:rPr>
          <w:noProof/>
          <w:lang w:val="es-ES"/>
        </w:rPr>
        <w:t>3</w:t>
      </w:r>
      <w:r w:rsidR="004D2937">
        <w:rPr>
          <w:noProof/>
          <w:lang w:val="es-ES"/>
        </w:rPr>
        <w:fldChar w:fldCharType="end"/>
      </w:r>
      <w:r w:rsidR="008A1939">
        <w:rPr>
          <w:noProof/>
          <w:lang w:val="es-ES"/>
        </w:rPr>
        <w:t>]</w:t>
      </w:r>
      <w:r w:rsidR="0052561B">
        <w:rPr>
          <w:lang w:val="es-ES"/>
        </w:rPr>
        <w:fldChar w:fldCharType="end"/>
      </w:r>
      <w:ins w:id="992" w:author="nico" w:date="2011-04-08T01:18:00Z">
        <w:r>
          <w:rPr>
            <w:lang w:val="es-ES"/>
          </w:rPr>
          <w:t>. Esta organización s</w:t>
        </w:r>
      </w:ins>
      <w:ins w:id="993" w:author="nico" w:date="2011-04-08T01:19:00Z">
        <w:r>
          <w:rPr>
            <w:lang w:val="es-ES"/>
          </w:rPr>
          <w:t>e hace en base a 3 parámetros:</w:t>
        </w:r>
      </w:ins>
    </w:p>
    <w:p w:rsidR="005C13E7" w:rsidRDefault="00E33F8C">
      <w:pPr>
        <w:pStyle w:val="Prrafodelista"/>
        <w:numPr>
          <w:ilvl w:val="0"/>
          <w:numId w:val="47"/>
        </w:numPr>
        <w:rPr>
          <w:ins w:id="994" w:author="nico" w:date="2011-04-08T01:19:00Z"/>
          <w:lang w:val="es-ES"/>
        </w:rPr>
        <w:pPrChange w:id="995" w:author="nico" w:date="2011-04-08T01:19:00Z">
          <w:pPr>
            <w:pStyle w:val="Ttulo3"/>
          </w:pPr>
        </w:pPrChange>
      </w:pPr>
      <w:ins w:id="996" w:author="nico" w:date="2011-04-08T01:19:00Z">
        <w:r>
          <w:rPr>
            <w:lang w:val="es-ES"/>
          </w:rPr>
          <w:t>Matiz (Hue)</w:t>
        </w:r>
      </w:ins>
      <w:ins w:id="997" w:author="nico" w:date="2011-04-08T01:20:00Z">
        <w:r w:rsidR="00C235F7">
          <w:rPr>
            <w:lang w:val="es-ES"/>
          </w:rPr>
          <w:t>:</w:t>
        </w:r>
      </w:ins>
      <w:ins w:id="998" w:author="nico" w:date="2011-04-08T01:19:00Z">
        <w:r>
          <w:rPr>
            <w:lang w:val="es-ES"/>
          </w:rPr>
          <w:t xml:space="preserve"> es lo que dice que color </w:t>
        </w:r>
        <w:r w:rsidR="00C235F7">
          <w:rPr>
            <w:lang w:val="es-ES"/>
          </w:rPr>
          <w:t>es, rojo, verde, amarillo, azul, etc…</w:t>
        </w:r>
      </w:ins>
    </w:p>
    <w:p w:rsidR="005C13E7" w:rsidRDefault="0052561B">
      <w:pPr>
        <w:pStyle w:val="Prrafodelista"/>
        <w:numPr>
          <w:ilvl w:val="0"/>
          <w:numId w:val="47"/>
        </w:numPr>
        <w:rPr>
          <w:ins w:id="999" w:author="nico" w:date="2011-04-08T01:21:00Z"/>
          <w:lang w:val="es-ES"/>
        </w:rPr>
        <w:pPrChange w:id="1000" w:author="nico" w:date="2011-04-07T21:13:00Z">
          <w:pPr>
            <w:pStyle w:val="Ttulo3"/>
          </w:pPr>
        </w:pPrChange>
      </w:pPr>
      <w:ins w:id="1001" w:author="nico" w:date="2011-04-08T01:19:00Z">
        <w:r w:rsidRPr="0052561B">
          <w:rPr>
            <w:lang w:val="es-ES"/>
            <w:rPrChange w:id="1002" w:author="nico" w:date="2011-04-08T01:21:00Z">
              <w:rPr>
                <w:b w:val="0"/>
                <w:bCs w:val="0"/>
                <w:color w:val="0000FF"/>
                <w:u w:val="single"/>
                <w:lang w:val="es-ES"/>
              </w:rPr>
            </w:rPrChange>
          </w:rPr>
          <w:t>Saturación</w:t>
        </w:r>
      </w:ins>
      <w:ins w:id="1003" w:author="nico" w:date="2011-04-08T01:20:00Z">
        <w:r w:rsidRPr="0052561B">
          <w:rPr>
            <w:lang w:val="es-ES"/>
            <w:rPrChange w:id="1004" w:author="nico" w:date="2011-04-08T01:21:00Z">
              <w:rPr>
                <w:b w:val="0"/>
                <w:bCs w:val="0"/>
                <w:color w:val="0000FF"/>
                <w:u w:val="single"/>
                <w:lang w:val="es-ES"/>
              </w:rPr>
            </w:rPrChange>
          </w:rPr>
          <w:t>: es un nivel de pureza del color, un color muy saturado</w:t>
        </w:r>
      </w:ins>
      <w:ins w:id="1005" w:author="nico" w:date="2011-04-08T01:21:00Z">
        <w:r w:rsidRPr="0052561B">
          <w:rPr>
            <w:lang w:val="es-ES"/>
            <w:rPrChange w:id="1006" w:author="nico" w:date="2011-04-08T01:21:00Z">
              <w:rPr>
                <w:b w:val="0"/>
                <w:bCs w:val="0"/>
                <w:color w:val="0000FF"/>
                <w:u w:val="single"/>
                <w:lang w:val="es-ES"/>
              </w:rPr>
            </w:rPrChange>
          </w:rPr>
          <w:t xml:space="preserve"> es un color puro y vivido, </w:t>
        </w:r>
      </w:ins>
      <w:ins w:id="1007" w:author="nico" w:date="2011-04-08T01:20:00Z">
        <w:r w:rsidRPr="0052561B">
          <w:rPr>
            <w:lang w:val="es-ES"/>
            <w:rPrChange w:id="1008" w:author="nico" w:date="2011-04-08T01:21:00Z">
              <w:rPr>
                <w:b w:val="0"/>
                <w:bCs w:val="0"/>
                <w:color w:val="0000FF"/>
                <w:u w:val="single"/>
                <w:lang w:val="es-ES"/>
              </w:rPr>
            </w:rPrChange>
          </w:rPr>
          <w:t>tiene un espectro muy fin</w:t>
        </w:r>
      </w:ins>
      <w:ins w:id="1009" w:author="nico" w:date="2011-04-08T01:21:00Z">
        <w:r w:rsidRPr="0052561B">
          <w:rPr>
            <w:lang w:val="es-ES"/>
            <w:rPrChange w:id="1010" w:author="nico" w:date="2011-04-08T01:21:00Z">
              <w:rPr>
                <w:b w:val="0"/>
                <w:bCs w:val="0"/>
                <w:color w:val="0000FF"/>
                <w:u w:val="single"/>
                <w:lang w:val="es-ES"/>
              </w:rPr>
            </w:rPrChange>
          </w:rPr>
          <w:t>o, mientras que un color no saturado tiene mucho blanco agregado.</w:t>
        </w:r>
      </w:ins>
    </w:p>
    <w:p w:rsidR="005C13E7" w:rsidRDefault="00243CA4">
      <w:pPr>
        <w:pStyle w:val="Prrafodelista"/>
        <w:numPr>
          <w:ilvl w:val="0"/>
          <w:numId w:val="47"/>
        </w:numPr>
        <w:rPr>
          <w:ins w:id="1011" w:author="nico" w:date="2011-04-08T01:57:00Z"/>
          <w:lang w:val="es-ES"/>
        </w:rPr>
        <w:pPrChange w:id="1012" w:author="nico" w:date="2011-04-07T21:13:00Z">
          <w:pPr>
            <w:pStyle w:val="Ttulo3"/>
          </w:pPr>
        </w:pPrChange>
      </w:pPr>
      <w:ins w:id="1013" w:author="nico" w:date="2011-04-08T01:36:00Z">
        <w:r>
          <w:rPr>
            <w:lang w:val="es-ES"/>
          </w:rPr>
          <w:t>Luminancia (Lightness)</w:t>
        </w:r>
      </w:ins>
      <w:ins w:id="1014" w:author="nico" w:date="2011-04-08T01:31:00Z">
        <w:r>
          <w:rPr>
            <w:lang w:val="es-ES"/>
          </w:rPr>
          <w:t>: es el nivel de brillo del color.</w:t>
        </w:r>
      </w:ins>
      <w:ins w:id="1015" w:author="nico" w:date="2011-04-08T01:21:00Z">
        <w:r w:rsidR="0052561B" w:rsidRPr="0052561B">
          <w:rPr>
            <w:lang w:val="es-ES"/>
            <w:rPrChange w:id="1016" w:author="nico" w:date="2011-04-08T01:21:00Z">
              <w:rPr>
                <w:b w:val="0"/>
                <w:bCs w:val="0"/>
                <w:color w:val="0000FF"/>
                <w:u w:val="single"/>
                <w:lang w:val="es-ES"/>
              </w:rPr>
            </w:rPrChange>
          </w:rPr>
          <w:t xml:space="preserve"> </w:t>
        </w:r>
      </w:ins>
    </w:p>
    <w:tbl>
      <w:tblPr>
        <w:tblStyle w:val="Tablaconcuadrcula"/>
        <w:tblW w:w="0" w:type="auto"/>
        <w:tblInd w:w="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17" w:author="nico" w:date="2011-04-08T02:02:00Z">
          <w:tblPr>
            <w:tblStyle w:val="Tablaconcuadrcula"/>
            <w:tblW w:w="0" w:type="auto"/>
            <w:tblInd w:w="397" w:type="dxa"/>
            <w:tblLook w:val="04A0" w:firstRow="1" w:lastRow="0" w:firstColumn="1" w:lastColumn="0" w:noHBand="0" w:noVBand="1"/>
          </w:tblPr>
        </w:tblPrChange>
      </w:tblPr>
      <w:tblGrid>
        <w:gridCol w:w="8940"/>
        <w:tblGridChange w:id="1018">
          <w:tblGrid>
            <w:gridCol w:w="8940"/>
          </w:tblGrid>
        </w:tblGridChange>
      </w:tblGrid>
      <w:tr w:rsidR="001370C0" w:rsidTr="00B257ED">
        <w:trPr>
          <w:ins w:id="1019" w:author="nico" w:date="2011-04-08T01:57:00Z"/>
        </w:trPr>
        <w:tc>
          <w:tcPr>
            <w:tcW w:w="9261" w:type="dxa"/>
            <w:tcPrChange w:id="1020" w:author="nico" w:date="2011-04-08T02:02:00Z">
              <w:tcPr>
                <w:tcW w:w="9261" w:type="dxa"/>
              </w:tcPr>
            </w:tcPrChange>
          </w:tcPr>
          <w:p w:rsidR="005C13E7" w:rsidRDefault="005C13E7">
            <w:pPr>
              <w:pStyle w:val="EstiloEpgrafe11ptoSinNegritaAutomticoCentrado1"/>
              <w:rPr>
                <w:ins w:id="1021" w:author="nico" w:date="2011-04-08T01:57:00Z"/>
                <w:rPrChange w:id="1022" w:author="nico" w:date="2011-04-08T02:00:00Z">
                  <w:rPr>
                    <w:ins w:id="1023" w:author="nico" w:date="2011-04-08T01:57:00Z"/>
                    <w:lang w:val="es-ES"/>
                  </w:rPr>
                </w:rPrChange>
              </w:rPr>
              <w:pPrChange w:id="1024" w:author="nico" w:date="2011-04-08T02:00:00Z">
                <w:pPr>
                  <w:ind w:firstLine="0"/>
                </w:pPr>
              </w:pPrChange>
            </w:pPr>
            <w:ins w:id="1025" w:author="nico" w:date="2011-04-08T01:58:00Z">
              <w:r>
                <w:rPr>
                  <w:noProof/>
                  <w:lang w:eastAsia="es-VE"/>
                  <w:rPrChange w:id="1026" w:author="Unknown">
                    <w:rPr>
                      <w:b/>
                      <w:noProof/>
                      <w:color w:val="0000FF"/>
                      <w:u w:val="single"/>
                      <w:lang w:eastAsia="es-VE"/>
                    </w:rPr>
                  </w:rPrChange>
                </w:rPr>
                <w:drawing>
                  <wp:inline distT="0" distB="0" distL="0" distR="0" wp14:anchorId="50C4CA90" wp14:editId="289BD6AC">
                    <wp:extent cx="3714750" cy="2786165"/>
                    <wp:effectExtent l="19050" t="19050" r="19050" b="14185"/>
                    <wp:docPr id="1" name="0 Imagen" descr="HSL_color_solid_cylinder-licen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SL_color_solid_cylinder-licensed.png"/>
                            <pic:cNvPicPr/>
                          </pic:nvPicPr>
                          <pic:blipFill>
                            <a:blip r:embed="rId81" cstate="print"/>
                            <a:stretch>
                              <a:fillRect/>
                            </a:stretch>
                          </pic:blipFill>
                          <pic:spPr>
                            <a:xfrm>
                              <a:off x="0" y="0"/>
                              <a:ext cx="3714595" cy="2786048"/>
                            </a:xfrm>
                            <a:prstGeom prst="rect">
                              <a:avLst/>
                            </a:prstGeom>
                            <a:ln w="12700">
                              <a:solidFill>
                                <a:schemeClr val="tx1"/>
                              </a:solidFill>
                            </a:ln>
                          </pic:spPr>
                        </pic:pic>
                      </a:graphicData>
                    </a:graphic>
                  </wp:inline>
                </w:drawing>
              </w:r>
            </w:ins>
          </w:p>
        </w:tc>
      </w:tr>
      <w:tr w:rsidR="001370C0" w:rsidTr="00B257ED">
        <w:trPr>
          <w:ins w:id="1027" w:author="nico" w:date="2011-04-08T01:57:00Z"/>
        </w:trPr>
        <w:tc>
          <w:tcPr>
            <w:tcW w:w="9261" w:type="dxa"/>
            <w:tcPrChange w:id="1028" w:author="nico" w:date="2011-04-08T02:02:00Z">
              <w:tcPr>
                <w:tcW w:w="9261" w:type="dxa"/>
              </w:tcPr>
            </w:tcPrChange>
          </w:tcPr>
          <w:p w:rsidR="005C13E7" w:rsidRDefault="001370C0">
            <w:pPr>
              <w:pStyle w:val="EstiloEpgrafe11ptoSinNegritaAutomticoCentrado1"/>
              <w:rPr>
                <w:ins w:id="1029" w:author="nico" w:date="2011-04-08T01:57:00Z"/>
                <w:sz w:val="24"/>
                <w:lang w:val="es-ES"/>
              </w:rPr>
              <w:pPrChange w:id="1030" w:author="nico" w:date="2011-04-08T02:00:00Z">
                <w:pPr>
                  <w:ind w:firstLine="0"/>
                </w:pPr>
              </w:pPrChange>
            </w:pPr>
            <w:bookmarkStart w:id="1031" w:name="_Toc314488715"/>
            <w:ins w:id="1032" w:author="nico" w:date="2011-04-08T02:00:00Z">
              <w:r>
                <w:t xml:space="preserve">Figura </w:t>
              </w:r>
            </w:ins>
            <w:ins w:id="1033" w:author="veloz" w:date="2012-01-16T13:37:00Z">
              <w:r w:rsidR="00172B25">
                <w:fldChar w:fldCharType="begin"/>
              </w:r>
              <w:r w:rsidR="00172B25">
                <w:instrText xml:space="preserve"> STYLEREF 1 \s </w:instrText>
              </w:r>
            </w:ins>
            <w:r w:rsidR="00172B25">
              <w:fldChar w:fldCharType="separate"/>
            </w:r>
            <w:r w:rsidR="005A06B2">
              <w:rPr>
                <w:noProof/>
              </w:rPr>
              <w:t>1</w:t>
            </w:r>
            <w:ins w:id="1034" w:author="veloz" w:date="2012-01-16T13:37:00Z">
              <w:r w:rsidR="00172B25">
                <w:fldChar w:fldCharType="end"/>
              </w:r>
              <w:r w:rsidR="00172B25">
                <w:t>.</w:t>
              </w:r>
              <w:r w:rsidR="00172B25">
                <w:fldChar w:fldCharType="begin"/>
              </w:r>
              <w:r w:rsidR="00172B25">
                <w:instrText xml:space="preserve"> SEQ Figura \* ARABIC \s 1 </w:instrText>
              </w:r>
            </w:ins>
            <w:r w:rsidR="00172B25">
              <w:fldChar w:fldCharType="separate"/>
            </w:r>
            <w:ins w:id="1035" w:author="veloz" w:date="2012-01-25T16:38:00Z">
              <w:r w:rsidR="005A06B2">
                <w:rPr>
                  <w:noProof/>
                </w:rPr>
                <w:t>3</w:t>
              </w:r>
            </w:ins>
            <w:ins w:id="1036" w:author="veloz" w:date="2012-01-16T13:37:00Z">
              <w:r w:rsidR="00172B25">
                <w:fldChar w:fldCharType="end"/>
              </w:r>
            </w:ins>
            <w:ins w:id="1037" w:author="nico" w:date="2011-04-08T02:00:00Z">
              <w:del w:id="1038" w:author="veloz" w:date="2012-01-16T13:37:00Z">
                <w:r w:rsidR="0052561B" w:rsidDel="00172B25">
                  <w:fldChar w:fldCharType="begin"/>
                </w:r>
                <w:r w:rsidDel="00172B25">
                  <w:delInstrText xml:space="preserve"> STYLEREF 1 \s </w:delInstrText>
                </w:r>
                <w:r w:rsidR="0052561B" w:rsidDel="00172B25">
                  <w:fldChar w:fldCharType="separate"/>
                </w:r>
              </w:del>
            </w:ins>
            <w:del w:id="1039" w:author="veloz" w:date="2012-01-16T13:37:00Z">
              <w:r w:rsidR="00172B25" w:rsidDel="00172B25">
                <w:rPr>
                  <w:noProof/>
                </w:rPr>
                <w:delText>1</w:delText>
              </w:r>
            </w:del>
            <w:ins w:id="1040" w:author="nico" w:date="2011-04-08T02:00:00Z">
              <w:del w:id="1041" w:author="veloz" w:date="2012-01-16T13:37:00Z">
                <w:r w:rsidR="0052561B" w:rsidDel="00172B25">
                  <w:fldChar w:fldCharType="end"/>
                </w:r>
                <w:r w:rsidDel="00172B25">
                  <w:delText>.</w:delText>
                </w:r>
                <w:r w:rsidR="0052561B" w:rsidDel="00172B25">
                  <w:fldChar w:fldCharType="begin"/>
                </w:r>
                <w:r w:rsidDel="00172B25">
                  <w:delInstrText xml:space="preserve"> SEQ Figura \* ARABIC \s 1 </w:delInstrText>
                </w:r>
                <w:r w:rsidR="0052561B" w:rsidDel="00172B25">
                  <w:fldChar w:fldCharType="separate"/>
                </w:r>
              </w:del>
              <w:del w:id="1042" w:author="veloz" w:date="2012-01-16T13:33:00Z">
                <w:r w:rsidDel="00A76539">
                  <w:rPr>
                    <w:noProof/>
                  </w:rPr>
                  <w:delText>1</w:delText>
                </w:r>
              </w:del>
              <w:del w:id="1043" w:author="veloz" w:date="2012-01-16T13:37:00Z">
                <w:r w:rsidR="0052561B" w:rsidDel="00172B25">
                  <w:fldChar w:fldCharType="end"/>
                </w:r>
              </w:del>
              <w:r>
                <w:rPr>
                  <w:noProof/>
                </w:rPr>
                <w:t xml:space="preserve"> : Espacio de color HSL</w:t>
              </w:r>
            </w:ins>
            <w:bookmarkEnd w:id="1031"/>
          </w:p>
        </w:tc>
      </w:tr>
    </w:tbl>
    <w:p w:rsidR="005C13E7" w:rsidRDefault="005C13E7">
      <w:pPr>
        <w:rPr>
          <w:ins w:id="1044" w:author="nico" w:date="2011-04-08T01:31:00Z"/>
          <w:lang w:val="es-ES"/>
          <w:rPrChange w:id="1045" w:author="nico" w:date="2011-04-08T01:57:00Z">
            <w:rPr>
              <w:ins w:id="1046" w:author="nico" w:date="2011-04-08T01:31:00Z"/>
              <w:lang w:val="es-ES"/>
            </w:rPr>
          </w:rPrChange>
        </w:rPr>
        <w:pPrChange w:id="1047" w:author="veloz" w:date="2012-01-17T10:37:00Z">
          <w:pPr>
            <w:pStyle w:val="Ttulo3"/>
          </w:pPr>
        </w:pPrChange>
      </w:pPr>
    </w:p>
    <w:p w:rsidR="005C13E7" w:rsidDel="003E58D0" w:rsidRDefault="00755834">
      <w:pPr>
        <w:pStyle w:val="Ttulo2"/>
        <w:rPr>
          <w:del w:id="1048" w:author="nico" w:date="2011-04-08T01:57:00Z"/>
          <w:lang w:val="es-ES"/>
        </w:rPr>
        <w:pPrChange w:id="1049" w:author="veloz" w:date="2012-01-17T10:37:00Z">
          <w:pPr>
            <w:pStyle w:val="Ttulo3"/>
          </w:pPr>
        </w:pPrChange>
      </w:pPr>
      <w:bookmarkStart w:id="1050" w:name="_Toc314559934"/>
      <w:ins w:id="1051" w:author="veloz" w:date="2012-01-16T12:51:00Z">
        <w:r>
          <w:rPr>
            <w:lang w:val="es-ES"/>
          </w:rPr>
          <w:t xml:space="preserve">Dispositivos </w:t>
        </w:r>
      </w:ins>
      <w:ins w:id="1052" w:author="veloz" w:date="2012-01-16T17:41:00Z">
        <w:r w:rsidR="006967DF">
          <w:rPr>
            <w:lang w:val="es-ES"/>
          </w:rPr>
          <w:t xml:space="preserve">digitales </w:t>
        </w:r>
      </w:ins>
      <w:ins w:id="1053" w:author="veloz" w:date="2012-01-16T12:51:00Z">
        <w:r>
          <w:rPr>
            <w:lang w:val="es-ES"/>
          </w:rPr>
          <w:t>de</w:t>
        </w:r>
      </w:ins>
      <w:ins w:id="1054" w:author="veloz" w:date="2012-01-16T15:15:00Z">
        <w:r w:rsidR="008A1939">
          <w:rPr>
            <w:lang w:val="es-ES"/>
          </w:rPr>
          <w:t xml:space="preserve"> detección de i</w:t>
        </w:r>
      </w:ins>
      <w:ins w:id="1055" w:author="veloz" w:date="2012-01-16T12:54:00Z">
        <w:r w:rsidR="003E58D0">
          <w:rPr>
            <w:lang w:val="es-ES"/>
          </w:rPr>
          <w:t>m</w:t>
        </w:r>
      </w:ins>
      <w:ins w:id="1056" w:author="veloz" w:date="2012-01-16T12:55:00Z">
        <w:r w:rsidR="003E58D0">
          <w:rPr>
            <w:lang w:val="es-ES"/>
          </w:rPr>
          <w:t>ágenes</w:t>
        </w:r>
      </w:ins>
      <w:bookmarkEnd w:id="1050"/>
    </w:p>
    <w:p w:rsidR="003E58D0" w:rsidRDefault="003E58D0">
      <w:pPr>
        <w:pStyle w:val="Ttulo2"/>
        <w:rPr>
          <w:ins w:id="1057" w:author="veloz" w:date="2012-01-16T15:16:00Z"/>
          <w:lang w:val="es-ES"/>
        </w:rPr>
        <w:pPrChange w:id="1058" w:author="veloz" w:date="2012-01-17T10:37:00Z">
          <w:pPr>
            <w:pStyle w:val="Ttulo3"/>
          </w:pPr>
        </w:pPrChange>
      </w:pPr>
      <w:bookmarkStart w:id="1059" w:name="_Toc314559935"/>
      <w:bookmarkEnd w:id="1059"/>
    </w:p>
    <w:p w:rsidR="00364DFE" w:rsidRDefault="00364DFE">
      <w:pPr>
        <w:rPr>
          <w:ins w:id="1060" w:author="veloz" w:date="2012-01-16T18:11:00Z"/>
          <w:lang w:val="es-ES"/>
        </w:rPr>
        <w:pPrChange w:id="1061" w:author="veloz" w:date="2012-01-16T18:02:00Z">
          <w:pPr>
            <w:pStyle w:val="Ttulo3"/>
          </w:pPr>
        </w:pPrChange>
      </w:pPr>
      <w:ins w:id="1062" w:author="veloz" w:date="2012-01-16T18:11:00Z">
        <w:r>
          <w:rPr>
            <w:lang w:val="es-ES"/>
          </w:rPr>
          <w:t>Los dispositivos digitales de detección de imágenes se basan en convertir los fotones incidentes en cargas eléctricas, existen diversos dispositivos que realizan esta tarea, estos dispositivos son llamados fotodetectores.</w:t>
        </w:r>
      </w:ins>
    </w:p>
    <w:p w:rsidR="00364DFE" w:rsidRDefault="00364DFE">
      <w:pPr>
        <w:rPr>
          <w:ins w:id="1063" w:author="veloz" w:date="2012-01-17T10:45:00Z"/>
          <w:lang w:val="es-ES"/>
        </w:rPr>
        <w:pPrChange w:id="1064" w:author="veloz" w:date="2012-01-17T10:42:00Z">
          <w:pPr>
            <w:pStyle w:val="Ttulo3"/>
          </w:pPr>
        </w:pPrChange>
      </w:pPr>
      <w:ins w:id="1065" w:author="veloz" w:date="2012-01-16T18:13:00Z">
        <w:r>
          <w:rPr>
            <w:lang w:val="es-ES"/>
          </w:rPr>
          <w:t>Entre los fotodetectores mas utilizados se encuentran los que están construidos a base de silicio</w:t>
        </w:r>
      </w:ins>
      <w:ins w:id="1066" w:author="veloz" w:date="2012-01-17T10:43:00Z">
        <w:r w:rsidR="00D76767">
          <w:rPr>
            <w:lang w:val="es-ES"/>
          </w:rPr>
          <w:t>, los mas populares son los fotodiodos, fototransistores y fotocompuertas</w:t>
        </w:r>
      </w:ins>
      <w:ins w:id="1067" w:author="veloz" w:date="2012-01-16T18:14:00Z">
        <w:r>
          <w:rPr>
            <w:lang w:val="es-ES"/>
          </w:rPr>
          <w:t>, la operación básica de los fotodetectores se basa en:</w:t>
        </w:r>
      </w:ins>
      <w:ins w:id="1068" w:author="veloz" w:date="2012-01-17T10:42:00Z">
        <w:r w:rsidR="00D76767">
          <w:rPr>
            <w:lang w:val="es-ES"/>
          </w:rPr>
          <w:t xml:space="preserve"> (a) g</w:t>
        </w:r>
      </w:ins>
      <w:ins w:id="1069" w:author="veloz" w:date="2012-01-16T18:14:00Z">
        <w:r>
          <w:rPr>
            <w:lang w:val="es-ES"/>
          </w:rPr>
          <w:t>eneración de pares electrón-hueco debido a la luz incidente</w:t>
        </w:r>
      </w:ins>
      <w:ins w:id="1070" w:author="veloz" w:date="2012-01-17T10:42:00Z">
        <w:r w:rsidR="00D76767">
          <w:rPr>
            <w:lang w:val="es-ES"/>
          </w:rPr>
          <w:t>; (b) s</w:t>
        </w:r>
      </w:ins>
      <w:ins w:id="1071" w:author="veloz" w:date="2012-01-16T18:15:00Z">
        <w:r>
          <w:rPr>
            <w:lang w:val="es-ES"/>
          </w:rPr>
          <w:t>eparación y recolección de los electrones y huecos</w:t>
        </w:r>
      </w:ins>
      <w:ins w:id="1072" w:author="veloz" w:date="2012-01-17T10:42:00Z">
        <w:r w:rsidR="00D76767">
          <w:rPr>
            <w:lang w:val="es-ES"/>
          </w:rPr>
          <w:t>; y (c) p</w:t>
        </w:r>
      </w:ins>
      <w:ins w:id="1073" w:author="veloz" w:date="2012-01-16T18:15:00Z">
        <w:r>
          <w:rPr>
            <w:lang w:val="es-ES"/>
          </w:rPr>
          <w:t>roducción de señales de salida.</w:t>
        </w:r>
      </w:ins>
      <w:r w:rsidR="00D76767">
        <w:rPr>
          <w:lang w:val="es-ES"/>
        </w:rPr>
        <w:fldChar w:fldCharType="begin"/>
      </w:r>
      <w:r w:rsidR="00D76767">
        <w:rPr>
          <w:lang w:val="es-ES"/>
        </w:rPr>
        <w:instrText xml:space="preserve"> ADDIN EN.CITE &lt;EndNote&gt;&lt;Cite&gt;&lt;Author&gt;Yadid-Pecht&lt;/Author&gt;&lt;Year&gt;2004&lt;/Year&gt;&lt;RecNum&gt;39&lt;/RecNum&gt;&lt;DisplayText&gt;[6]&lt;/DisplayText&gt;&lt;record&gt;&lt;rec-number&gt;39&lt;/rec-number&gt;&lt;foreign-keys&gt;&lt;key app="EN" db-id="0ffrw0ef80w99be5pxfpfrpvrx0pptxtadwp"&gt;39&lt;/key&gt;&lt;/foreign-keys&gt;&lt;ref-type name="Book"&gt;6&lt;/ref-type&gt;&lt;contributors&gt;&lt;authors&gt;&lt;author&gt;Yadid-Pecht, O.&lt;/author&gt;&lt;author&gt;Etienne-Cummings, R.&lt;/author&gt;&lt;/authors&gt;&lt;/contributors&gt;&lt;titles&gt;&lt;title&gt;CMOS imagers: from phototransduction to image processing&lt;/title&gt;&lt;/titles&gt;&lt;dates&gt;&lt;year&gt;2004&lt;/year&gt;&lt;/dates&gt;&lt;publisher&gt;Kluwer Academic&lt;/publisher&gt;&lt;isbn&gt;9781402079610&lt;/isbn&gt;&lt;urls&gt;&lt;related-urls&gt;&lt;url&gt;http://books.google.co.ve/books?id=iITtF4JuvDUC&lt;/url&gt;&lt;/related-urls&gt;&lt;/urls&gt;&lt;/record&gt;&lt;/Cite&gt;&lt;/EndNote&gt;</w:instrText>
      </w:r>
      <w:r w:rsidR="00D76767">
        <w:rPr>
          <w:lang w:val="es-ES"/>
        </w:rPr>
        <w:fldChar w:fldCharType="separate"/>
      </w:r>
      <w:r w:rsidR="00D76767">
        <w:rPr>
          <w:noProof/>
          <w:lang w:val="es-ES"/>
        </w:rPr>
        <w:t>[</w:t>
      </w:r>
      <w:r w:rsidR="004D2937">
        <w:rPr>
          <w:noProof/>
          <w:lang w:val="es-ES"/>
        </w:rPr>
        <w:fldChar w:fldCharType="begin"/>
      </w:r>
      <w:r w:rsidR="004D2937">
        <w:rPr>
          <w:noProof/>
          <w:lang w:val="es-ES"/>
        </w:rPr>
        <w:instrText xml:space="preserve"> HYPERLINK  \l "_ENREF_6" \o "Yadid-Pecht, 2004 #39" </w:instrText>
      </w:r>
      <w:ins w:id="1074" w:author="veloz" w:date="2012-01-25T13:22:00Z">
        <w:r w:rsidR="00D91FBF">
          <w:rPr>
            <w:noProof/>
            <w:lang w:val="es-ES"/>
          </w:rPr>
        </w:r>
      </w:ins>
      <w:r w:rsidR="004D2937">
        <w:rPr>
          <w:noProof/>
          <w:lang w:val="es-ES"/>
        </w:rPr>
        <w:fldChar w:fldCharType="separate"/>
      </w:r>
      <w:r w:rsidR="004D2937">
        <w:rPr>
          <w:noProof/>
          <w:lang w:val="es-ES"/>
        </w:rPr>
        <w:t>6</w:t>
      </w:r>
      <w:r w:rsidR="004D2937">
        <w:rPr>
          <w:noProof/>
          <w:lang w:val="es-ES"/>
        </w:rPr>
        <w:fldChar w:fldCharType="end"/>
      </w:r>
      <w:r w:rsidR="00D76767">
        <w:rPr>
          <w:noProof/>
          <w:lang w:val="es-ES"/>
        </w:rPr>
        <w:t>]</w:t>
      </w:r>
      <w:r w:rsidR="00D76767">
        <w:rPr>
          <w:lang w:val="es-ES"/>
        </w:rPr>
        <w:fldChar w:fldCharType="end"/>
      </w:r>
    </w:p>
    <w:p w:rsidR="00D76767" w:rsidRDefault="00D76767" w:rsidP="00D76767">
      <w:pPr>
        <w:rPr>
          <w:ins w:id="1075" w:author="veloz" w:date="2012-01-17T10:48:00Z"/>
          <w:lang w:val="es-ES"/>
        </w:rPr>
      </w:pPr>
      <w:ins w:id="1076" w:author="veloz" w:date="2012-01-17T10:45:00Z">
        <w:r>
          <w:rPr>
            <w:lang w:val="es-ES"/>
          </w:rPr>
          <w:t>Cuando la luz incide sobre un semiconductor, parte de la potencia</w:t>
        </w:r>
        <w:r w:rsidR="004D2937">
          <w:rPr>
            <w:lang w:val="es-ES"/>
          </w:rPr>
          <w:t xml:space="preserve"> incidente es reflejada y</w:t>
        </w:r>
      </w:ins>
      <w:ins w:id="1077" w:author="veloz" w:date="2012-01-17T10:46:00Z">
        <w:r w:rsidR="004D2937">
          <w:rPr>
            <w:lang w:val="es-ES"/>
          </w:rPr>
          <w:t xml:space="preserve"> otra parte pasa dentro del material</w:t>
        </w:r>
      </w:ins>
      <w:ins w:id="1078" w:author="veloz" w:date="2012-01-17T10:47:00Z">
        <w:r w:rsidR="004D2937">
          <w:rPr>
            <w:lang w:val="es-ES"/>
          </w:rPr>
          <w:t xml:space="preserve"> que </w:t>
        </w:r>
      </w:ins>
      <w:ins w:id="1079" w:author="veloz" w:date="2012-01-17T10:46:00Z">
        <w:r w:rsidR="004D2937">
          <w:rPr>
            <w:lang w:val="es-ES"/>
          </w:rPr>
          <w:t>debido a la interacción entre los fotones y los electrones</w:t>
        </w:r>
      </w:ins>
      <w:ins w:id="1080" w:author="veloz" w:date="2012-01-17T10:45:00Z">
        <w:r w:rsidR="004D2937">
          <w:rPr>
            <w:lang w:val="es-ES"/>
          </w:rPr>
          <w:t xml:space="preserve"> </w:t>
        </w:r>
      </w:ins>
      <w:ins w:id="1081" w:author="veloz" w:date="2012-01-17T10:47:00Z">
        <w:r w:rsidR="004D2937">
          <w:rPr>
            <w:lang w:val="es-ES"/>
          </w:rPr>
          <w:t xml:space="preserve">una fracción es perdida. </w:t>
        </w:r>
      </w:ins>
      <w:ins w:id="1082" w:author="veloz" w:date="2012-01-17T10:48:00Z">
        <w:r w:rsidR="004D2937">
          <w:rPr>
            <w:lang w:val="es-ES"/>
          </w:rPr>
          <w:t>La potencia óptica que viaja a través de un semiconductor decae exponencialmente de la forma:</w:t>
        </w:r>
      </w:ins>
    </w:p>
    <w:p w:rsidR="004D2937" w:rsidRDefault="004D2937">
      <w:pPr>
        <w:pStyle w:val="MTDisplayEquation"/>
        <w:rPr>
          <w:ins w:id="1083" w:author="veloz" w:date="2012-01-16T18:15:00Z"/>
        </w:rPr>
        <w:pPrChange w:id="1084" w:author="veloz" w:date="2012-01-17T10:48:00Z">
          <w:pPr>
            <w:pStyle w:val="Ttulo3"/>
          </w:pPr>
        </w:pPrChange>
      </w:pPr>
      <w:ins w:id="1085" w:author="veloz" w:date="2012-01-17T10:48:00Z">
        <w:r>
          <w:tab/>
        </w:r>
      </w:ins>
      <w:ins w:id="1086" w:author="veloz" w:date="2012-01-17T10:48:00Z">
        <w:r w:rsidRPr="004D2937">
          <w:rPr>
            <w:position w:val="-14"/>
            <w:rPrChange w:id="1087" w:author="veloz" w:date="2012-01-17T10:49:00Z">
              <w:rPr>
                <w:position w:val="-14"/>
              </w:rPr>
            </w:rPrChange>
          </w:rPr>
          <w:object w:dxaOrig="1980" w:dyaOrig="400">
            <v:shape id="_x0000_i1056" type="#_x0000_t75" style="width:99pt;height:20.25pt" o:ole="">
              <v:imagedata r:id="rId82" o:title=""/>
            </v:shape>
            <o:OLEObject Type="Embed" ProgID="Equation.DSMT4" ShapeID="_x0000_i1056" DrawAspect="Content" ObjectID="_1389025051" r:id="rId83"/>
          </w:object>
        </w:r>
      </w:ins>
      <w:ins w:id="1088" w:author="veloz" w:date="2012-01-17T10:48:00Z">
        <w:r>
          <w:tab/>
        </w:r>
        <w:r>
          <w:fldChar w:fldCharType="begin"/>
        </w:r>
        <w:r>
          <w:instrText xml:space="preserve"> MACROBUTTON MTPlaceRef \* MERGEFORMAT </w:instrText>
        </w:r>
        <w:r>
          <w:fldChar w:fldCharType="begin"/>
        </w:r>
        <w:r>
          <w:instrText xml:space="preserve"> SEQ MTEqn \h \* MERGEFORMAT </w:instrText>
        </w:r>
      </w:ins>
      <w:del w:id="1089" w:author="veloz" w:date="2012-01-25T13:22:00Z">
        <w:r w:rsidR="00D91FBF" w:rsidDel="00D91FBF">
          <w:fldChar w:fldCharType="separate"/>
        </w:r>
      </w:del>
      <w:del w:id="1090" w:author="veloz" w:date="2012-01-17T10:48:00Z">
        <w:r>
          <w:fldChar w:fldCharType="end"/>
        </w:r>
      </w:del>
      <w:ins w:id="1091" w:author="veloz" w:date="2012-01-17T10:48:00Z">
        <w:r>
          <w:instrText>(</w:instrText>
        </w:r>
        <w:r>
          <w:fldChar w:fldCharType="begin"/>
        </w:r>
        <w:r>
          <w:instrText xml:space="preserve"> SEQ MTSec \c \* Arabic \* MERGEFORMAT </w:instrText>
        </w:r>
      </w:ins>
      <w:r>
        <w:fldChar w:fldCharType="separate"/>
      </w:r>
      <w:ins w:id="1092" w:author="veloz" w:date="2012-01-25T16:38:00Z">
        <w:r w:rsidR="005A06B2">
          <w:rPr>
            <w:noProof/>
          </w:rPr>
          <w:instrText>1</w:instrText>
        </w:r>
      </w:ins>
      <w:ins w:id="1093" w:author="veloz" w:date="2012-01-17T10:48:00Z">
        <w:r>
          <w:fldChar w:fldCharType="end"/>
        </w:r>
        <w:r>
          <w:instrText>.</w:instrText>
        </w:r>
        <w:r>
          <w:fldChar w:fldCharType="begin"/>
        </w:r>
        <w:r>
          <w:instrText xml:space="preserve"> SEQ MTEqn \c \* Arabic \* MERGEFORMAT </w:instrText>
        </w:r>
      </w:ins>
      <w:r>
        <w:fldChar w:fldCharType="separate"/>
      </w:r>
      <w:ins w:id="1094" w:author="veloz" w:date="2012-01-25T16:38:00Z">
        <w:r w:rsidR="005A06B2">
          <w:rPr>
            <w:noProof/>
          </w:rPr>
          <w:instrText>6</w:instrText>
        </w:r>
      </w:ins>
      <w:ins w:id="1095" w:author="veloz" w:date="2012-01-17T10:48:00Z">
        <w:r>
          <w:fldChar w:fldCharType="end"/>
        </w:r>
        <w:r>
          <w:instrText>)</w:instrText>
        </w:r>
        <w:r>
          <w:fldChar w:fldCharType="end"/>
        </w:r>
      </w:ins>
    </w:p>
    <w:p w:rsidR="004D2937" w:rsidRDefault="004D2937">
      <w:pPr>
        <w:rPr>
          <w:ins w:id="1096" w:author="veloz" w:date="2012-01-17T10:49:00Z"/>
          <w:lang w:val="es-ES"/>
        </w:rPr>
        <w:pPrChange w:id="1097" w:author="veloz" w:date="2012-01-16T18:02:00Z">
          <w:pPr>
            <w:pStyle w:val="Ttulo3"/>
          </w:pPr>
        </w:pPrChange>
      </w:pPr>
      <w:ins w:id="1098" w:author="veloz" w:date="2012-01-17T10:49:00Z">
        <w:r>
          <w:rPr>
            <w:lang w:val="es-ES"/>
          </w:rPr>
          <w:t xml:space="preserve">Donde </w:t>
        </w:r>
      </w:ins>
      <w:ins w:id="1099" w:author="veloz" w:date="2012-01-17T10:49:00Z">
        <w:r w:rsidRPr="004D2937">
          <w:rPr>
            <w:position w:val="-6"/>
            <w:lang w:val="es-ES"/>
            <w:rPrChange w:id="1100" w:author="veloz" w:date="2012-01-17T10:49:00Z">
              <w:rPr>
                <w:position w:val="-6"/>
                <w:lang w:val="es-ES"/>
              </w:rPr>
            </w:rPrChange>
          </w:rPr>
          <w:object w:dxaOrig="240" w:dyaOrig="220">
            <v:shape id="_x0000_i1057" type="#_x0000_t75" style="width:12pt;height:11.25pt" o:ole="">
              <v:imagedata r:id="rId84" o:title=""/>
            </v:shape>
            <o:OLEObject Type="Embed" ProgID="Equation.DSMT4" ShapeID="_x0000_i1057" DrawAspect="Content" ObjectID="_1389025052" r:id="rId85"/>
          </w:object>
        </w:r>
      </w:ins>
      <w:ins w:id="1101" w:author="veloz" w:date="2012-01-17T10:49:00Z">
        <w:r>
          <w:rPr>
            <w:lang w:val="es-ES"/>
          </w:rPr>
          <w:t>es el coeficiente de absorción del material</w:t>
        </w:r>
      </w:ins>
      <w:ins w:id="1102" w:author="veloz" w:date="2012-01-17T10:50:00Z">
        <w:r>
          <w:rPr>
            <w:lang w:val="es-ES"/>
          </w:rPr>
          <w:t xml:space="preserve"> y </w:t>
        </w:r>
      </w:ins>
      <w:ins w:id="1103" w:author="veloz" w:date="2012-01-17T10:50:00Z">
        <w:r w:rsidRPr="004D2937">
          <w:rPr>
            <w:position w:val="-14"/>
            <w:lang w:val="es-ES"/>
            <w:rPrChange w:id="1104" w:author="veloz" w:date="2012-01-17T10:50:00Z">
              <w:rPr>
                <w:position w:val="-14"/>
                <w:lang w:val="es-ES"/>
              </w:rPr>
            </w:rPrChange>
          </w:rPr>
          <w:object w:dxaOrig="700" w:dyaOrig="400">
            <v:shape id="_x0000_i1058" type="#_x0000_t75" style="width:35.25pt;height:20.25pt" o:ole="">
              <v:imagedata r:id="rId86" o:title=""/>
            </v:shape>
            <o:OLEObject Type="Embed" ProgID="Equation.DSMT4" ShapeID="_x0000_i1058" DrawAspect="Content" ObjectID="_1389025053" r:id="rId87"/>
          </w:object>
        </w:r>
      </w:ins>
      <w:ins w:id="1105" w:author="veloz" w:date="2012-01-17T10:50:00Z">
        <w:r>
          <w:rPr>
            <w:lang w:val="es-ES"/>
          </w:rPr>
          <w:t xml:space="preserve"> es la potencia óptica en la superficia. </w:t>
        </w:r>
      </w:ins>
      <w:r>
        <w:rPr>
          <w:lang w:val="es-ES"/>
        </w:rPr>
        <w:fldChar w:fldCharType="begin"/>
      </w:r>
      <w:r>
        <w:rPr>
          <w:lang w:val="es-ES"/>
        </w:rPr>
        <w:instrText xml:space="preserve"> ADDIN EN.CITE &lt;EndNote&gt;&lt;Cite&gt;&lt;Author&gt;Yadid-Pecht&lt;/Author&gt;&lt;Year&gt;2004&lt;/Year&gt;&lt;RecNum&gt;39&lt;/RecNum&gt;&lt;DisplayText&gt;[6]&lt;/DisplayText&gt;&lt;record&gt;&lt;rec-number&gt;39&lt;/rec-number&gt;&lt;foreign-keys&gt;&lt;key app="EN" db-id="0ffrw0ef80w99be5pxfpfrpvrx0pptxtadwp"&gt;39&lt;/key&gt;&lt;/foreign-keys&gt;&lt;ref-type name="Book"&gt;6&lt;/ref-type&gt;&lt;contributors&gt;&lt;authors&gt;&lt;author&gt;Yadid-Pecht, O.&lt;/author&gt;&lt;author&gt;Etienne-Cummings, R.&lt;/author&gt;&lt;/authors&gt;&lt;/contributors&gt;&lt;titles&gt;&lt;title&gt;CMOS imagers: from phototransduction to image processing&lt;/title&gt;&lt;/titles&gt;&lt;dates&gt;&lt;year&gt;2004&lt;/year&gt;&lt;/dates&gt;&lt;publisher&gt;Kluwer Academic&lt;/publisher&gt;&lt;isbn&gt;9781402079610&lt;/isbn&gt;&lt;urls&gt;&lt;related-urls&gt;&lt;url&gt;http://books.google.co.ve/books?id=iITtF4JuvDUC&lt;/url&gt;&lt;/related-urls&gt;&lt;/urls&gt;&lt;/record&gt;&lt;/Cite&gt;&lt;/EndNote&gt;</w:instrText>
      </w:r>
      <w:r>
        <w:rPr>
          <w:lang w:val="es-ES"/>
        </w:rPr>
        <w:fldChar w:fldCharType="separate"/>
      </w:r>
      <w:r>
        <w:rPr>
          <w:noProof/>
          <w:lang w:val="es-ES"/>
        </w:rPr>
        <w:t>[</w:t>
      </w:r>
      <w:r>
        <w:rPr>
          <w:noProof/>
          <w:lang w:val="es-ES"/>
        </w:rPr>
        <w:fldChar w:fldCharType="begin"/>
      </w:r>
      <w:r>
        <w:rPr>
          <w:noProof/>
          <w:lang w:val="es-ES"/>
        </w:rPr>
        <w:instrText xml:space="preserve"> HYPERLINK  \l "_ENREF_6" \o "Yadid-Pecht, 2004 #39" </w:instrText>
      </w:r>
      <w:ins w:id="1106" w:author="veloz" w:date="2012-01-25T13:22:00Z">
        <w:r w:rsidR="00D91FBF">
          <w:rPr>
            <w:noProof/>
            <w:lang w:val="es-ES"/>
          </w:rPr>
        </w:r>
      </w:ins>
      <w:r>
        <w:rPr>
          <w:noProof/>
          <w:lang w:val="es-ES"/>
        </w:rPr>
        <w:fldChar w:fldCharType="separate"/>
      </w:r>
      <w:r>
        <w:rPr>
          <w:noProof/>
          <w:lang w:val="es-ES"/>
        </w:rPr>
        <w:t>6</w:t>
      </w:r>
      <w:r>
        <w:rPr>
          <w:noProof/>
          <w:lang w:val="es-ES"/>
        </w:rPr>
        <w:fldChar w:fldCharType="end"/>
      </w:r>
      <w:r>
        <w:rPr>
          <w:noProof/>
          <w:lang w:val="es-ES"/>
        </w:rPr>
        <w:t>]</w:t>
      </w:r>
      <w:r>
        <w:rPr>
          <w:lang w:val="es-ES"/>
        </w:rPr>
        <w:fldChar w:fldCharType="end"/>
      </w:r>
    </w:p>
    <w:p w:rsidR="004D2937" w:rsidRDefault="004D2937">
      <w:pPr>
        <w:rPr>
          <w:ins w:id="1107" w:author="veloz" w:date="2012-01-17T10:51:00Z"/>
          <w:lang w:val="es-ES"/>
        </w:rPr>
      </w:pPr>
      <w:ins w:id="1108" w:author="veloz" w:date="2012-01-17T10:51:00Z">
        <w:r>
          <w:rPr>
            <w:lang w:val="es-ES"/>
          </w:rPr>
          <w:t xml:space="preserve">El número de fotones absorbidos a una distancia </w:t>
        </w:r>
      </w:ins>
      <w:ins w:id="1109" w:author="veloz" w:date="2012-01-17T10:51:00Z">
        <w:r w:rsidRPr="004D2937">
          <w:rPr>
            <w:position w:val="-4"/>
            <w:lang w:val="es-ES"/>
            <w:rPrChange w:id="1110" w:author="veloz" w:date="2012-01-17T10:51:00Z">
              <w:rPr>
                <w:position w:val="-4"/>
                <w:lang w:val="es-ES"/>
              </w:rPr>
            </w:rPrChange>
          </w:rPr>
          <w:object w:dxaOrig="220" w:dyaOrig="260">
            <v:shape id="_x0000_i1059" type="#_x0000_t75" style="width:11.25pt;height:12.75pt" o:ole="">
              <v:imagedata r:id="rId88" o:title=""/>
            </v:shape>
            <o:OLEObject Type="Embed" ProgID="Equation.DSMT4" ShapeID="_x0000_i1059" DrawAspect="Content" ObjectID="_1389025054" r:id="rId89"/>
          </w:object>
        </w:r>
      </w:ins>
      <w:ins w:id="1111" w:author="veloz" w:date="2012-01-17T10:51:00Z">
        <w:r>
          <w:rPr>
            <w:lang w:val="es-ES"/>
          </w:rPr>
          <w:t xml:space="preserve"> es </w:t>
        </w:r>
      </w:ins>
    </w:p>
    <w:p w:rsidR="004D2937" w:rsidRDefault="004D2937">
      <w:pPr>
        <w:pStyle w:val="MTDisplayEquation"/>
        <w:rPr>
          <w:ins w:id="1112" w:author="veloz" w:date="2012-01-17T10:49:00Z"/>
        </w:rPr>
        <w:pPrChange w:id="1113" w:author="veloz" w:date="2012-01-17T10:51:00Z">
          <w:pPr>
            <w:pStyle w:val="Ttulo3"/>
          </w:pPr>
        </w:pPrChange>
      </w:pPr>
      <w:ins w:id="1114" w:author="veloz" w:date="2012-01-17T10:51:00Z">
        <w:r>
          <w:tab/>
        </w:r>
      </w:ins>
      <w:ins w:id="1115" w:author="veloz" w:date="2012-01-17T10:51:00Z">
        <w:r w:rsidRPr="004D2937">
          <w:rPr>
            <w:position w:val="-24"/>
            <w:rPrChange w:id="1116" w:author="veloz" w:date="2012-01-17T10:52:00Z">
              <w:rPr>
                <w:position w:val="-24"/>
              </w:rPr>
            </w:rPrChange>
          </w:rPr>
          <w:object w:dxaOrig="2079" w:dyaOrig="680">
            <v:shape id="_x0000_i1060" type="#_x0000_t75" style="width:104.25pt;height:33.75pt" o:ole="">
              <v:imagedata r:id="rId90" o:title=""/>
            </v:shape>
            <o:OLEObject Type="Embed" ProgID="Equation.DSMT4" ShapeID="_x0000_i1060" DrawAspect="Content" ObjectID="_1389025055" r:id="rId91"/>
          </w:object>
        </w:r>
      </w:ins>
      <w:ins w:id="1117" w:author="veloz" w:date="2012-01-17T10:51:00Z">
        <w:r>
          <w:tab/>
        </w:r>
        <w:r>
          <w:fldChar w:fldCharType="begin"/>
        </w:r>
        <w:r>
          <w:instrText xml:space="preserve"> MACROBUTTON MTPlaceRef \* MERGEFORMAT </w:instrText>
        </w:r>
        <w:r>
          <w:fldChar w:fldCharType="begin"/>
        </w:r>
        <w:r>
          <w:instrText xml:space="preserve"> SEQ MTEqn \h \* MERGEFORMAT </w:instrText>
        </w:r>
      </w:ins>
      <w:del w:id="1118" w:author="veloz" w:date="2012-01-25T13:22:00Z">
        <w:r w:rsidR="00D91FBF" w:rsidDel="00D91FBF">
          <w:fldChar w:fldCharType="separate"/>
        </w:r>
      </w:del>
      <w:del w:id="1119" w:author="veloz" w:date="2012-01-17T10:51:00Z">
        <w:r>
          <w:fldChar w:fldCharType="end"/>
        </w:r>
      </w:del>
      <w:ins w:id="1120" w:author="veloz" w:date="2012-01-17T10:51:00Z">
        <w:r>
          <w:instrText>(</w:instrText>
        </w:r>
        <w:r>
          <w:fldChar w:fldCharType="begin"/>
        </w:r>
        <w:r>
          <w:instrText xml:space="preserve"> SEQ MTSec \c \* Arabic \* MERGEFORMAT </w:instrText>
        </w:r>
      </w:ins>
      <w:r>
        <w:fldChar w:fldCharType="separate"/>
      </w:r>
      <w:ins w:id="1121" w:author="veloz" w:date="2012-01-25T16:38:00Z">
        <w:r w:rsidR="005A06B2">
          <w:rPr>
            <w:noProof/>
          </w:rPr>
          <w:instrText>1</w:instrText>
        </w:r>
      </w:ins>
      <w:ins w:id="1122" w:author="veloz" w:date="2012-01-17T10:51:00Z">
        <w:r>
          <w:fldChar w:fldCharType="end"/>
        </w:r>
        <w:r>
          <w:instrText>.</w:instrText>
        </w:r>
        <w:r>
          <w:fldChar w:fldCharType="begin"/>
        </w:r>
        <w:r>
          <w:instrText xml:space="preserve"> SEQ MTEqn \c \* Arabic \* MERGEFORMAT </w:instrText>
        </w:r>
      </w:ins>
      <w:r>
        <w:fldChar w:fldCharType="separate"/>
      </w:r>
      <w:ins w:id="1123" w:author="veloz" w:date="2012-01-25T16:38:00Z">
        <w:r w:rsidR="005A06B2">
          <w:rPr>
            <w:noProof/>
          </w:rPr>
          <w:instrText>7</w:instrText>
        </w:r>
      </w:ins>
      <w:ins w:id="1124" w:author="veloz" w:date="2012-01-17T10:51:00Z">
        <w:r>
          <w:fldChar w:fldCharType="end"/>
        </w:r>
        <w:r>
          <w:instrText>)</w:instrText>
        </w:r>
        <w:r>
          <w:fldChar w:fldCharType="end"/>
        </w:r>
      </w:ins>
    </w:p>
    <w:p w:rsidR="004D2937" w:rsidRDefault="004D2937">
      <w:pPr>
        <w:rPr>
          <w:ins w:id="1125" w:author="veloz" w:date="2012-01-17T10:49:00Z"/>
          <w:lang w:val="es-ES"/>
        </w:rPr>
        <w:pPrChange w:id="1126" w:author="veloz" w:date="2012-01-16T18:02:00Z">
          <w:pPr>
            <w:pStyle w:val="Ttulo3"/>
          </w:pPr>
        </w:pPrChange>
      </w:pPr>
    </w:p>
    <w:p w:rsidR="004D2937" w:rsidRDefault="004D2937">
      <w:pPr>
        <w:rPr>
          <w:ins w:id="1127" w:author="veloz" w:date="2012-01-17T10:49:00Z"/>
          <w:lang w:val="es-ES"/>
        </w:rPr>
        <w:pPrChange w:id="1128" w:author="veloz" w:date="2012-01-16T18:02:00Z">
          <w:pPr>
            <w:pStyle w:val="Ttulo3"/>
          </w:pPr>
        </w:pPrChange>
      </w:pPr>
    </w:p>
    <w:p w:rsidR="00C91524" w:rsidRDefault="00A47840">
      <w:pPr>
        <w:rPr>
          <w:ins w:id="1129" w:author="veloz" w:date="2012-01-16T18:02:00Z"/>
          <w:lang w:val="es-ES"/>
        </w:rPr>
        <w:pPrChange w:id="1130" w:author="veloz" w:date="2012-01-16T18:02:00Z">
          <w:pPr>
            <w:pStyle w:val="Ttulo3"/>
          </w:pPr>
        </w:pPrChange>
      </w:pPr>
      <w:ins w:id="1131" w:author="veloz" w:date="2012-01-16T16:53:00Z">
        <w:r>
          <w:rPr>
            <w:lang w:val="es-ES"/>
          </w:rPr>
          <w:t xml:space="preserve">Entre los dispositivos </w:t>
        </w:r>
      </w:ins>
      <w:ins w:id="1132" w:author="veloz" w:date="2012-01-16T17:59:00Z">
        <w:r w:rsidR="00C91524">
          <w:rPr>
            <w:lang w:val="es-ES"/>
          </w:rPr>
          <w:t xml:space="preserve">digitales </w:t>
        </w:r>
      </w:ins>
      <w:ins w:id="1133" w:author="veloz" w:date="2012-01-16T16:53:00Z">
        <w:r>
          <w:rPr>
            <w:lang w:val="es-ES"/>
          </w:rPr>
          <w:t>de detección de imágenes se encuentran el CCD</w:t>
        </w:r>
      </w:ins>
      <w:ins w:id="1134" w:author="veloz" w:date="2012-01-16T18:00:00Z">
        <w:r w:rsidR="00C91524">
          <w:rPr>
            <w:lang w:val="es-ES"/>
          </w:rPr>
          <w:t xml:space="preserve"> </w:t>
        </w:r>
        <w:r w:rsidR="00C91524">
          <w:t>(</w:t>
        </w:r>
        <w:r w:rsidR="00C91524" w:rsidRPr="00AC4BD1">
          <w:rPr>
            <w:rFonts w:asciiTheme="minorHAnsi" w:hAnsiTheme="minorHAnsi"/>
            <w:i/>
          </w:rPr>
          <w:t>Charge-Coupled Device</w:t>
        </w:r>
        <w:r w:rsidR="00C91524">
          <w:t>)</w:t>
        </w:r>
      </w:ins>
      <w:ins w:id="1135" w:author="veloz" w:date="2012-01-16T16:53:00Z">
        <w:r>
          <w:rPr>
            <w:lang w:val="es-ES"/>
          </w:rPr>
          <w:t xml:space="preserve"> y l</w:t>
        </w:r>
      </w:ins>
      <w:ins w:id="1136" w:author="veloz" w:date="2012-01-16T17:59:00Z">
        <w:r w:rsidR="00C91524">
          <w:rPr>
            <w:lang w:val="es-ES"/>
          </w:rPr>
          <w:t>os APS (</w:t>
        </w:r>
        <w:r w:rsidR="00C91524" w:rsidRPr="00C91524">
          <w:rPr>
            <w:i/>
            <w:lang w:val="es-ES"/>
            <w:rPrChange w:id="1137" w:author="veloz" w:date="2012-01-16T18:00:00Z">
              <w:rPr>
                <w:lang w:val="es-ES"/>
              </w:rPr>
            </w:rPrChange>
          </w:rPr>
          <w:t>Active Pixel Sensor</w:t>
        </w:r>
        <w:r w:rsidR="00C91524">
          <w:rPr>
            <w:lang w:val="es-ES"/>
          </w:rPr>
          <w:t xml:space="preserve">) basado en la tecnología </w:t>
        </w:r>
      </w:ins>
      <w:ins w:id="1138" w:author="veloz" w:date="2012-01-16T16:53:00Z">
        <w:r>
          <w:rPr>
            <w:lang w:val="es-ES"/>
          </w:rPr>
          <w:t>CMOS</w:t>
        </w:r>
      </w:ins>
      <w:ins w:id="1139" w:author="veloz" w:date="2012-01-16T17:59:00Z">
        <w:r w:rsidR="00C91524">
          <w:rPr>
            <w:lang w:val="es-ES"/>
          </w:rPr>
          <w:t>.</w:t>
        </w:r>
      </w:ins>
    </w:p>
    <w:p w:rsidR="008A1939" w:rsidRDefault="00C91524">
      <w:pPr>
        <w:rPr>
          <w:ins w:id="1140" w:author="veloz" w:date="2012-01-16T18:06:00Z"/>
          <w:lang w:val="es-ES"/>
        </w:rPr>
        <w:pPrChange w:id="1141" w:author="veloz" w:date="2012-01-16T18:02:00Z">
          <w:pPr>
            <w:pStyle w:val="Ttulo3"/>
          </w:pPr>
        </w:pPrChange>
      </w:pPr>
      <w:ins w:id="1142" w:author="veloz" w:date="2012-01-16T18:02:00Z">
        <w:r>
          <w:rPr>
            <w:lang w:val="es-ES"/>
          </w:rPr>
          <w:t>La principal diferencia radica que en las cámaras CCD se tiene un arreglo muy unido de estrutcturas MOS que captan los fotones y generan pares electron-hueco, estas cargas luego son transferidas a través de todo el arreglo hasta un conversor an</w:t>
        </w:r>
      </w:ins>
      <w:ins w:id="1143" w:author="veloz" w:date="2012-01-16T18:03:00Z">
        <w:r>
          <w:rPr>
            <w:lang w:val="es-ES"/>
          </w:rPr>
          <w:t>álogo digital que se encarga de convertir las cargas en señales digitales. Por su parte las cámaras basadas en tecnolog</w:t>
        </w:r>
      </w:ins>
      <w:ins w:id="1144" w:author="veloz" w:date="2012-01-16T18:04:00Z">
        <w:r>
          <w:rPr>
            <w:lang w:val="es-ES"/>
          </w:rPr>
          <w:t xml:space="preserve">ía CMOS tienen </w:t>
        </w:r>
      </w:ins>
      <w:ins w:id="1145" w:author="veloz" w:date="2012-01-16T18:05:00Z">
        <w:r>
          <w:rPr>
            <w:lang w:val="es-ES"/>
          </w:rPr>
          <w:t xml:space="preserve">una matriz de </w:t>
        </w:r>
      </w:ins>
      <w:ins w:id="1146" w:author="veloz" w:date="2012-01-16T18:09:00Z">
        <w:r w:rsidR="00364DFE">
          <w:rPr>
            <w:lang w:val="es-ES"/>
          </w:rPr>
          <w:t>fotodetectores</w:t>
        </w:r>
      </w:ins>
      <w:ins w:id="1147" w:author="veloz" w:date="2012-01-16T18:05:00Z">
        <w:r>
          <w:rPr>
            <w:lang w:val="es-ES"/>
          </w:rPr>
          <w:t xml:space="preserve"> que poseen una </w:t>
        </w:r>
      </w:ins>
      <w:ins w:id="1148" w:author="veloz" w:date="2012-01-16T18:04:00Z">
        <w:r>
          <w:rPr>
            <w:lang w:val="es-ES"/>
          </w:rPr>
          <w:t>circuitería que amplifica y sirve como buffer para transmitir la información a</w:t>
        </w:r>
      </w:ins>
      <w:ins w:id="1149" w:author="veloz" w:date="2012-01-16T18:05:00Z">
        <w:r>
          <w:rPr>
            <w:lang w:val="es-ES"/>
          </w:rPr>
          <w:t xml:space="preserve"> través de la matriz.</w:t>
        </w:r>
      </w:ins>
    </w:p>
    <w:p w:rsidR="00C91524" w:rsidRDefault="00C91524">
      <w:pPr>
        <w:rPr>
          <w:ins w:id="1150" w:author="veloz" w:date="2012-01-16T18:08:00Z"/>
          <w:lang w:val="es-ES"/>
        </w:rPr>
        <w:pPrChange w:id="1151" w:author="veloz" w:date="2012-01-16T18:02:00Z">
          <w:pPr>
            <w:pStyle w:val="Ttulo3"/>
          </w:pPr>
        </w:pPrChange>
      </w:pPr>
      <w:ins w:id="1152" w:author="veloz" w:date="2012-01-16T18:06:00Z">
        <w:r>
          <w:rPr>
            <w:lang w:val="es-ES"/>
          </w:rPr>
          <w:t xml:space="preserve">Ya sea en las cámaras CCD o en las CMOS la imagen esta espacialmente muestreada por pixeles, cada pixel se puede ver como un pozo que capta fotones, </w:t>
        </w:r>
      </w:ins>
      <w:ins w:id="1153" w:author="veloz" w:date="2012-01-16T18:07:00Z">
        <w:r>
          <w:rPr>
            <w:lang w:val="es-ES"/>
          </w:rPr>
          <w:t>la cantidad de</w:t>
        </w:r>
      </w:ins>
      <w:ins w:id="1154" w:author="veloz" w:date="2012-01-16T18:06:00Z">
        <w:r>
          <w:rPr>
            <w:lang w:val="es-ES"/>
          </w:rPr>
          <w:t xml:space="preserve"> fotones </w:t>
        </w:r>
      </w:ins>
      <w:ins w:id="1155" w:author="veloz" w:date="2012-01-16T18:07:00Z">
        <w:r>
          <w:rPr>
            <w:lang w:val="es-ES"/>
          </w:rPr>
          <w:t xml:space="preserve">en cada pixel </w:t>
        </w:r>
      </w:ins>
      <w:ins w:id="1156" w:author="veloz" w:date="2012-01-16T18:06:00Z">
        <w:r>
          <w:rPr>
            <w:lang w:val="es-ES"/>
          </w:rPr>
          <w:t>ser</w:t>
        </w:r>
      </w:ins>
      <w:ins w:id="1157" w:author="veloz" w:date="2012-01-16T18:07:00Z">
        <w:r>
          <w:rPr>
            <w:lang w:val="es-ES"/>
          </w:rPr>
          <w:t xml:space="preserve">á traducidos a </w:t>
        </w:r>
      </w:ins>
      <w:ins w:id="1158" w:author="veloz" w:date="2012-01-16T18:08:00Z">
        <w:r w:rsidR="00364DFE">
          <w:rPr>
            <w:lang w:val="es-ES"/>
          </w:rPr>
          <w:t xml:space="preserve">cargas y luego a </w:t>
        </w:r>
      </w:ins>
      <w:ins w:id="1159" w:author="veloz" w:date="2012-01-16T18:07:00Z">
        <w:r>
          <w:rPr>
            <w:lang w:val="es-ES"/>
          </w:rPr>
          <w:t>voltajes, para finalmente pasar a un número digital</w:t>
        </w:r>
      </w:ins>
      <w:ins w:id="1160" w:author="veloz" w:date="2012-01-16T18:08:00Z">
        <w:r w:rsidR="00364DFE">
          <w:rPr>
            <w:lang w:val="es-ES"/>
          </w:rPr>
          <w:t xml:space="preserve"> a través de un conversor analógico-digital (ADC)</w:t>
        </w:r>
      </w:ins>
      <w:ins w:id="1161" w:author="veloz" w:date="2012-01-16T18:07:00Z">
        <w:r>
          <w:rPr>
            <w:lang w:val="es-ES"/>
          </w:rPr>
          <w:t>.</w:t>
        </w:r>
      </w:ins>
    </w:p>
    <w:p w:rsidR="00364DFE" w:rsidRPr="008A1939" w:rsidRDefault="00364DFE">
      <w:pPr>
        <w:rPr>
          <w:ins w:id="1162" w:author="veloz" w:date="2012-01-16T15:10:00Z"/>
          <w:lang w:val="es-ES"/>
          <w:rPrChange w:id="1163" w:author="veloz" w:date="2012-01-16T15:16:00Z">
            <w:rPr>
              <w:ins w:id="1164" w:author="veloz" w:date="2012-01-16T15:10:00Z"/>
              <w:lang w:val="es-ES"/>
            </w:rPr>
          </w:rPrChange>
        </w:rPr>
        <w:pPrChange w:id="1165" w:author="veloz" w:date="2012-01-16T18:02:00Z">
          <w:pPr>
            <w:pStyle w:val="Ttulo3"/>
          </w:pPr>
        </w:pPrChange>
      </w:pPr>
    </w:p>
    <w:p w:rsidR="008A1939" w:rsidRPr="008A1939" w:rsidRDefault="008A1939">
      <w:pPr>
        <w:rPr>
          <w:ins w:id="1166" w:author="veloz" w:date="2012-01-16T12:55:00Z"/>
          <w:lang w:val="es-ES"/>
          <w:rPrChange w:id="1167" w:author="veloz" w:date="2012-01-16T15:10:00Z">
            <w:rPr>
              <w:ins w:id="1168" w:author="veloz" w:date="2012-01-16T12:55:00Z"/>
            </w:rPr>
          </w:rPrChange>
        </w:rPr>
        <w:pPrChange w:id="1169" w:author="veloz" w:date="2012-01-16T15:10:00Z">
          <w:pPr>
            <w:pStyle w:val="Ttulo3"/>
          </w:pPr>
        </w:pPrChange>
      </w:pPr>
    </w:p>
    <w:p w:rsidR="005C13E7" w:rsidRDefault="00331690">
      <w:pPr>
        <w:pStyle w:val="Ttulo3"/>
        <w:rPr>
          <w:ins w:id="1170" w:author="veloz" w:date="2011-04-07T11:15:00Z"/>
        </w:rPr>
      </w:pPr>
      <w:del w:id="1171" w:author="veloz" w:date="2011-03-16T17:02:00Z">
        <w:r w:rsidDel="00252ABD">
          <w:delText>Cámaras</w:delText>
        </w:r>
      </w:del>
      <w:bookmarkStart w:id="1172" w:name="_Toc314559936"/>
      <w:ins w:id="1173" w:author="veloz" w:date="2011-03-16T17:02:00Z">
        <w:r w:rsidR="00252ABD">
          <w:t>Cámaras CCD</w:t>
        </w:r>
      </w:ins>
      <w:bookmarkEnd w:id="1172"/>
    </w:p>
    <w:p w:rsidR="00104944" w:rsidRDefault="00252ABD" w:rsidP="00104944">
      <w:ins w:id="1174" w:author="veloz" w:date="2011-03-16T17:02:00Z">
        <w:r>
          <w:t xml:space="preserve">Una cámara CCD </w:t>
        </w:r>
        <w:r w:rsidR="000776FB">
          <w:t>está constituida principalmente por un CCD (</w:t>
        </w:r>
        <w:r w:rsidR="0052561B" w:rsidRPr="0052561B">
          <w:rPr>
            <w:rFonts w:asciiTheme="minorHAnsi" w:hAnsiTheme="minorHAnsi"/>
            <w:i/>
            <w:rPrChange w:id="1175" w:author="veloz" w:date="2011-03-16T17:03:00Z">
              <w:rPr>
                <w:rFonts w:asciiTheme="majorHAnsi" w:eastAsiaTheme="majorEastAsia" w:hAnsiTheme="majorHAnsi" w:cstheme="majorBidi"/>
                <w:color w:val="4F81BD" w:themeColor="accent1"/>
                <w:u w:val="single"/>
              </w:rPr>
            </w:rPrChange>
          </w:rPr>
          <w:t>Charge</w:t>
        </w:r>
      </w:ins>
      <w:ins w:id="1176" w:author="veloz" w:date="2011-03-16T17:03:00Z">
        <w:r w:rsidR="0052561B" w:rsidRPr="0052561B">
          <w:rPr>
            <w:rFonts w:asciiTheme="minorHAnsi" w:hAnsiTheme="minorHAnsi"/>
            <w:i/>
            <w:rPrChange w:id="1177" w:author="veloz" w:date="2011-03-16T17:03:00Z">
              <w:rPr>
                <w:rFonts w:asciiTheme="majorHAnsi" w:eastAsiaTheme="majorEastAsia" w:hAnsiTheme="majorHAnsi" w:cstheme="majorBidi"/>
                <w:color w:val="4F81BD" w:themeColor="accent1"/>
                <w:u w:val="single"/>
              </w:rPr>
            </w:rPrChange>
          </w:rPr>
          <w:t>-Coupled Device</w:t>
        </w:r>
        <w:r w:rsidR="000776FB">
          <w:t>) que básicamente es un detector de fotones</w:t>
        </w:r>
      </w:ins>
      <w:ins w:id="1178" w:author="veloz" w:date="2011-03-16T17:07:00Z">
        <w:r w:rsidR="000776FB">
          <w:t xml:space="preserve">. </w:t>
        </w:r>
      </w:ins>
      <w:moveToRangeStart w:id="1179" w:author="veloz" w:date="2011-04-07T10:37:00Z" w:name="move289935980"/>
      <w:moveTo w:id="1180" w:author="veloz" w:date="2011-04-07T10:37:00Z">
        <w:r w:rsidR="0052561B">
          <w:fldChar w:fldCharType="begin"/>
        </w:r>
      </w:moveTo>
      <w:r w:rsidR="00D76767">
        <w:instrText xml:space="preserve"> ADDIN EN.CITE &lt;EndNote&gt;&lt;Cite&gt;&lt;Author&gt;Murphy&lt;/Author&gt;&lt;Year&gt;2001&lt;/Year&gt;&lt;RecNum&gt;19&lt;/RecNum&gt;&lt;DisplayText&gt;[7]&lt;/DisplayText&gt;&lt;record&gt;&lt;rec-number&gt;19&lt;/rec-number&gt;&lt;foreign-keys&gt;&lt;key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moveTo w:id="1181" w:author="veloz" w:date="2011-04-07T10:37:00Z">
        <w:r w:rsidR="0052561B">
          <w:fldChar w:fldCharType="separate"/>
        </w:r>
      </w:moveTo>
      <w:r w:rsidR="00D76767">
        <w:rPr>
          <w:noProof/>
        </w:rPr>
        <w:t>[</w:t>
      </w:r>
      <w:r w:rsidR="004D2937">
        <w:rPr>
          <w:noProof/>
        </w:rPr>
        <w:fldChar w:fldCharType="begin"/>
      </w:r>
      <w:r w:rsidR="004D2937">
        <w:rPr>
          <w:noProof/>
        </w:rPr>
        <w:instrText xml:space="preserve"> HYPERLINK  \l "_ENREF_7" \o "Murphy, 2001 #19" </w:instrText>
      </w:r>
      <w:ins w:id="1182" w:author="veloz" w:date="2012-01-25T13:22:00Z">
        <w:r w:rsidR="00D91FBF">
          <w:rPr>
            <w:noProof/>
          </w:rPr>
        </w:r>
      </w:ins>
      <w:r w:rsidR="004D2937">
        <w:rPr>
          <w:noProof/>
        </w:rPr>
        <w:fldChar w:fldCharType="separate"/>
      </w:r>
      <w:r w:rsidR="004D2937">
        <w:rPr>
          <w:noProof/>
        </w:rPr>
        <w:t>7</w:t>
      </w:r>
      <w:r w:rsidR="004D2937">
        <w:rPr>
          <w:noProof/>
        </w:rPr>
        <w:fldChar w:fldCharType="end"/>
      </w:r>
      <w:r w:rsidR="00D76767">
        <w:rPr>
          <w:noProof/>
        </w:rPr>
        <w:t>]</w:t>
      </w:r>
      <w:moveTo w:id="1183" w:author="veloz" w:date="2011-04-07T10:37:00Z">
        <w:r w:rsidR="0052561B">
          <w:fldChar w:fldCharType="end"/>
        </w:r>
        <w:r w:rsidR="00104944">
          <w:t xml:space="preserve"> </w:t>
        </w:r>
      </w:moveTo>
    </w:p>
    <w:moveToRangeEnd w:id="1179"/>
    <w:p w:rsidR="00104944" w:rsidRDefault="00104944" w:rsidP="00104944">
      <w:pPr>
        <w:rPr>
          <w:ins w:id="1184" w:author="veloz" w:date="2011-04-07T10:37:00Z"/>
        </w:rPr>
      </w:pPr>
      <w:ins w:id="1185" w:author="veloz" w:date="2011-04-07T10:37:00Z">
        <w:r>
          <w:t>Un CCD tiene tres funciones básicas: colectar carga, transferir carga y convertir la carga a un voltaje medible.</w:t>
        </w:r>
      </w:ins>
    </w:p>
    <w:p w:rsidR="00104944" w:rsidRDefault="00104944" w:rsidP="00104944">
      <w:pPr>
        <w:rPr>
          <w:ins w:id="1186" w:author="veloz" w:date="2011-04-07T10:51:00Z"/>
        </w:rPr>
      </w:pPr>
      <w:ins w:id="1187" w:author="veloz" w:date="2011-04-07T10:39:00Z">
        <w:r>
          <w:t xml:space="preserve">La estructura básica de un CCD es un capacitor MOS (Metal – Oxido – Semiconductor). Esta estructura es capaz de absorber un </w:t>
        </w:r>
      </w:ins>
      <w:ins w:id="1188" w:author="veloz" w:date="2011-04-07T10:42:00Z">
        <w:r w:rsidR="00A030EB">
          <w:t>fotón</w:t>
        </w:r>
      </w:ins>
      <w:ins w:id="1189" w:author="veloz" w:date="2011-04-07T10:40:00Z">
        <w:r>
          <w:t xml:space="preserve"> y crear un </w:t>
        </w:r>
      </w:ins>
      <w:ins w:id="1190" w:author="veloz" w:date="2011-04-07T10:39:00Z">
        <w:r>
          <w:t>par electron-hueco</w:t>
        </w:r>
      </w:ins>
      <w:ins w:id="1191" w:author="veloz" w:date="2011-04-07T10:40:00Z">
        <w:r>
          <w:t>, los cuales pueden ser recolectados y transferidos.</w:t>
        </w:r>
      </w:ins>
      <w:ins w:id="1192" w:author="veloz" w:date="2011-04-07T10:42:00Z">
        <w:r w:rsidR="00A030EB">
          <w:t xml:space="preserve"> Usualmente los portadores de carga son llamados fotoelectrones. </w:t>
        </w:r>
      </w:ins>
      <w:r w:rsidR="0052561B">
        <w:fldChar w:fldCharType="begin"/>
      </w:r>
      <w:r w:rsidR="00D76767">
        <w:instrText xml:space="preserve"> ADDIN EN.CITE &lt;EndNote&gt;&lt;Cite&gt;&lt;Author&gt;Holst&lt;/Author&gt;&lt;Year&gt;1998&lt;/Year&gt;&lt;RecNum&gt;18&lt;/RecNum&gt;&lt;DisplayText&gt;[7, 8]&lt;/DisplayText&gt;&lt;record&gt;&lt;rec-number&gt;18&lt;/rec-number&gt;&lt;foreign-keys&gt;&lt;key app="EN" db-id="0ffrw0ef80w99be5pxfpfrpvrx0pptxtadwp"&gt;18&lt;/key&gt;&lt;/foreign-keys&gt;&lt;ref-type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Cite&gt;&lt;Author&gt;Murphy&lt;/Author&gt;&lt;Year&gt;2001&lt;/Year&gt;&lt;RecNum&gt;19&lt;/RecNum&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52561B">
        <w:fldChar w:fldCharType="separate"/>
      </w:r>
      <w:r w:rsidR="00D76767">
        <w:rPr>
          <w:noProof/>
        </w:rPr>
        <w:t>[</w:t>
      </w:r>
      <w:r w:rsidR="00825AF9">
        <w:fldChar w:fldCharType="begin"/>
      </w:r>
      <w:r w:rsidR="00825AF9">
        <w:instrText xml:space="preserve"> HYPERLINK \l "_ENREF_7" \o "Murphy, 2001 #19" </w:instrText>
      </w:r>
      <w:ins w:id="1193" w:author="veloz" w:date="2012-01-25T13:22:00Z"/>
      <w:r w:rsidR="00825AF9">
        <w:fldChar w:fldCharType="separate"/>
      </w:r>
      <w:r w:rsidR="004D2937">
        <w:rPr>
          <w:noProof/>
        </w:rPr>
        <w:t>7</w:t>
      </w:r>
      <w:r w:rsidR="00825AF9">
        <w:rPr>
          <w:noProof/>
        </w:rPr>
        <w:fldChar w:fldCharType="end"/>
      </w:r>
      <w:r w:rsidR="00D76767">
        <w:rPr>
          <w:noProof/>
        </w:rPr>
        <w:t xml:space="preserve">, </w:t>
      </w:r>
      <w:r w:rsidR="00825AF9">
        <w:fldChar w:fldCharType="begin"/>
      </w:r>
      <w:r w:rsidR="00825AF9">
        <w:instrText xml:space="preserve"> HYPERLINK \l "_ENREF_8" \o "Holst, 1998 #18" </w:instrText>
      </w:r>
      <w:ins w:id="1194" w:author="veloz" w:date="2012-01-25T13:22:00Z"/>
      <w:r w:rsidR="00825AF9">
        <w:fldChar w:fldCharType="separate"/>
      </w:r>
      <w:r w:rsidR="004D2937">
        <w:rPr>
          <w:noProof/>
        </w:rPr>
        <w:t>8</w:t>
      </w:r>
      <w:r w:rsidR="00825AF9">
        <w:rPr>
          <w:noProof/>
        </w:rPr>
        <w:fldChar w:fldCharType="end"/>
      </w:r>
      <w:r w:rsidR="00D76767">
        <w:rPr>
          <w:noProof/>
        </w:rPr>
        <w:t>]</w:t>
      </w:r>
      <w:r w:rsidR="0052561B">
        <w:fldChar w:fldCharType="end"/>
      </w:r>
    </w:p>
    <w:p w:rsidR="00A030EB" w:rsidRDefault="00A030EB" w:rsidP="00104944">
      <w:pPr>
        <w:rPr>
          <w:ins w:id="1195" w:author="veloz" w:date="2011-04-07T11:02:00Z"/>
        </w:rPr>
      </w:pPr>
      <w:ins w:id="1196" w:author="veloz" w:date="2011-04-07T10:51:00Z">
        <w:r>
          <w:t>En le estructura MOS se crea una zona vac</w:t>
        </w:r>
      </w:ins>
      <w:ins w:id="1197" w:author="veloz" w:date="2011-04-07T10:52:00Z">
        <w:r>
          <w:t xml:space="preserve">ía de portadores o zona </w:t>
        </w:r>
      </w:ins>
      <w:ins w:id="1198" w:author="veloz" w:date="2011-04-07T10:51:00Z">
        <w:r>
          <w:t>de depleción en el semiconductor</w:t>
        </w:r>
      </w:ins>
      <w:ins w:id="1199" w:author="veloz" w:date="2011-04-07T10:53:00Z">
        <w:r w:rsidR="00301519">
          <w:t>.</w:t>
        </w:r>
      </w:ins>
      <w:ins w:id="1200" w:author="veloz" w:date="2011-04-07T10:54:00Z">
        <w:r w:rsidR="00301519">
          <w:t xml:space="preserve"> Si se utiliza un semiconductor tipo P, </w:t>
        </w:r>
      </w:ins>
      <w:ins w:id="1201" w:author="veloz" w:date="2011-04-07T10:55:00Z">
        <w:r w:rsidR="00301519">
          <w:t>a</w:t>
        </w:r>
      </w:ins>
      <w:ins w:id="1202" w:author="veloz" w:date="2011-04-07T10:52:00Z">
        <w:r w:rsidR="00301519">
          <w:t xml:space="preserve">l aplicar un voltaje positivo </w:t>
        </w:r>
      </w:ins>
      <w:ins w:id="1203" w:author="veloz" w:date="2011-04-07T10:54:00Z">
        <w:r w:rsidR="00301519">
          <w:t>entre e</w:t>
        </w:r>
      </w:ins>
      <w:ins w:id="1204" w:author="veloz" w:date="2011-04-07T10:52:00Z">
        <w:r w:rsidR="00301519">
          <w:t>l metal (gate)</w:t>
        </w:r>
      </w:ins>
      <w:ins w:id="1205" w:author="veloz" w:date="2011-04-07T10:54:00Z">
        <w:r w:rsidR="00301519">
          <w:t xml:space="preserve"> y el semiconductor</w:t>
        </w:r>
      </w:ins>
      <w:ins w:id="1206" w:author="veloz" w:date="2011-04-07T10:52:00Z">
        <w:r w:rsidR="00301519">
          <w:t xml:space="preserve"> </w:t>
        </w:r>
      </w:ins>
      <w:ins w:id="1207" w:author="veloz" w:date="2011-04-07T10:53:00Z">
        <w:r w:rsidR="00301519">
          <w:t xml:space="preserve">las cargas </w:t>
        </w:r>
      </w:ins>
      <w:ins w:id="1208" w:author="veloz" w:date="2011-04-07T10:55:00Z">
        <w:r w:rsidR="00301519">
          <w:t>móviles positivas del semiconductor (huecos) serán repelidas hacia el electrodo de tierr</w:t>
        </w:r>
      </w:ins>
      <w:ins w:id="1209" w:author="veloz" w:date="2011-04-07T10:56:00Z">
        <w:r w:rsidR="00301519">
          <w:t>a, esto hará que la zona de depleción aumente. Si un fotón con energía mayor al band gap del semiconductor es absorbido, este creara un par</w:t>
        </w:r>
      </w:ins>
      <w:ins w:id="1210" w:author="veloz" w:date="2011-04-07T10:57:00Z">
        <w:r w:rsidR="00301519">
          <w:t xml:space="preserve"> electrón-hueco</w:t>
        </w:r>
      </w:ins>
      <w:ins w:id="1211" w:author="veloz" w:date="2011-04-07T10:58:00Z">
        <w:r w:rsidR="00301519">
          <w:t>. El electrón será atraído hacia la interfaz del óxido-semiconductor, mientras que el hueco será repelido hacia el electrodo negativo.</w:t>
        </w:r>
      </w:ins>
      <w:ins w:id="1212" w:author="veloz" w:date="2011-04-07T11:00:00Z">
        <w:r w:rsidR="00301519">
          <w:t xml:space="preserve"> La cantidad de </w:t>
        </w:r>
      </w:ins>
      <w:ins w:id="1213" w:author="veloz" w:date="2011-04-07T11:01:00Z">
        <w:r w:rsidR="00301519">
          <w:t xml:space="preserve">electrones que puede almacenar en la zona de depleción se conoce como la capacidad del pozo y </w:t>
        </w:r>
      </w:ins>
      <w:ins w:id="1214" w:author="veloz" w:date="2011-04-07T11:00:00Z">
        <w:r w:rsidR="00301519">
          <w:t>viene dado por el voltaje aplicado, el ancho del óxido, el dopaje del semiconductor</w:t>
        </w:r>
      </w:ins>
      <w:ins w:id="1215" w:author="veloz" w:date="2011-04-07T11:02:00Z">
        <w:r w:rsidR="00301519">
          <w:t xml:space="preserve"> y el área del electrodo. </w:t>
        </w:r>
      </w:ins>
      <w:r w:rsidR="0052561B">
        <w:fldChar w:fldCharType="begin"/>
      </w:r>
      <w:r w:rsidR="00D76767">
        <w:instrText xml:space="preserve"> ADDIN EN.CITE &lt;EndNote&gt;&lt;Cite&gt;&lt;Author&gt;Holst&lt;/Author&gt;&lt;Year&gt;1998&lt;/Year&gt;&lt;RecNum&gt;18&lt;/RecNum&gt;&lt;DisplayText&gt;[8]&lt;/DisplayText&gt;&lt;record&gt;&lt;rec-number&gt;18&lt;/rec-number&gt;&lt;foreign-keys&gt;&lt;key app="EN" db-id="0ffrw0ef80w99be5pxfpfrpvrx0pptxtadwp"&gt;18&lt;/key&gt;&lt;/foreign-keys&gt;&lt;ref-type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Publishing&lt;/publisher&gt;&lt;isbn&gt;9780819428530&lt;/isbn&gt;&lt;urls&gt;&lt;related-urls&gt;&lt;url&gt;http://books.google.com/books?id=TOKxPwAACAAJ&lt;/url&gt;&lt;/related-urls&gt;&lt;/urls&gt;&lt;/record&gt;&lt;/Cite&gt;&lt;/EndNote&gt;</w:instrText>
      </w:r>
      <w:r w:rsidR="0052561B">
        <w:fldChar w:fldCharType="separate"/>
      </w:r>
      <w:r w:rsidR="00D76767">
        <w:rPr>
          <w:noProof/>
        </w:rPr>
        <w:t>[</w:t>
      </w:r>
      <w:r w:rsidR="00825AF9">
        <w:fldChar w:fldCharType="begin"/>
      </w:r>
      <w:r w:rsidR="00825AF9">
        <w:instrText xml:space="preserve"> HYPERLINK \l "_ENREF_8" \o "Holst, 1998 #18" </w:instrText>
      </w:r>
      <w:ins w:id="1216" w:author="veloz" w:date="2012-01-25T13:22:00Z"/>
      <w:r w:rsidR="00825AF9">
        <w:fldChar w:fldCharType="separate"/>
      </w:r>
      <w:r w:rsidR="004D2937">
        <w:rPr>
          <w:noProof/>
        </w:rPr>
        <w:t>8</w:t>
      </w:r>
      <w:r w:rsidR="00825AF9">
        <w:rPr>
          <w:noProof/>
        </w:rPr>
        <w:fldChar w:fldCharType="end"/>
      </w:r>
      <w:r w:rsidR="00D76767">
        <w:rPr>
          <w:noProof/>
        </w:rPr>
        <w:t>]</w:t>
      </w:r>
      <w:r w:rsidR="0052561B">
        <w:fldChar w:fldCharType="end"/>
      </w:r>
    </w:p>
    <w:p w:rsidR="00301519" w:rsidRDefault="00301519" w:rsidP="00104944">
      <w:pPr>
        <w:rPr>
          <w:ins w:id="1217" w:author="veloz" w:date="2011-04-07T11:05:00Z"/>
        </w:rPr>
      </w:pPr>
      <w:ins w:id="1218" w:author="veloz" w:date="2011-04-07T11:02:00Z">
        <w:r>
          <w:t xml:space="preserve">Un registro CCD esta conformado por una serie de compuertas </w:t>
        </w:r>
      </w:ins>
      <w:ins w:id="1219" w:author="veloz" w:date="2011-04-07T11:03:00Z">
        <w:r w:rsidR="00FE4C9E">
          <w:t>en una estructura MOS. Si se manipula en una forma sistemática los voltajes entre las compuertas se puede lograr transferir la carga de los distintos pozos como una cinta transportadora.</w:t>
        </w:r>
      </w:ins>
      <w:ins w:id="1220" w:author="veloz" w:date="2011-04-07T11:05:00Z">
        <w:r w:rsidR="00FE4C9E">
          <w:t xml:space="preserve"> </w:t>
        </w:r>
      </w:ins>
      <w:r w:rsidR="0052561B">
        <w:fldChar w:fldCharType="begin"/>
      </w:r>
      <w:r w:rsidR="00D76767">
        <w:instrText xml:space="preserve"> ADDIN EN.CITE &lt;EndNote&gt;&lt;Cite&gt;&lt;Author&gt;Holst&lt;/Author&gt;&lt;Year&gt;1998&lt;/Year&gt;&lt;RecNum&gt;18&lt;/RecNum&gt;&lt;DisplayText&gt;[8]&lt;/DisplayText&gt;&lt;record&gt;&lt;rec-number&gt;18&lt;/rec-number&gt;&lt;foreign-keys&gt;&lt;key app="EN" db-id="0ffrw0ef80w99be5pxfpfrpvrx0pptxtadwp"&gt;18&lt;/key&gt;&lt;/foreign-keys&gt;&lt;ref-type name="Book"&gt;6&lt;/ref-type&gt;&lt;contributors&gt;&lt;authors&gt;&lt;author&gt;Holst, G.C.&lt;/author&gt;&lt;/authors&gt;&lt;/contributors&gt;&lt;titles&gt;&lt;title&gt;CCD arrays, cameras, and displays&lt;/title&gt;&lt;/titles&gt;&lt;dates&gt;&lt;year&gt;1998&lt;/year&gt;&lt;/dates&gt;&lt;publisher&gt;JCD Publishing&lt;/publisher&gt;&lt;isbn&gt;9780819428530&lt;/isbn&gt;&lt;urls&gt;&lt;related-urls&gt;&lt;url&gt;http://books.google.com/books?id=TOKxPwAACAAJ&lt;/url&gt;&lt;/related-urls&gt;&lt;/urls&gt;&lt;/record&gt;&lt;/Cite&gt;&lt;/EndNote&gt;</w:instrText>
      </w:r>
      <w:r w:rsidR="0052561B">
        <w:fldChar w:fldCharType="separate"/>
      </w:r>
      <w:r w:rsidR="00D76767">
        <w:rPr>
          <w:noProof/>
        </w:rPr>
        <w:t>[</w:t>
      </w:r>
      <w:r w:rsidR="00825AF9">
        <w:fldChar w:fldCharType="begin"/>
      </w:r>
      <w:r w:rsidR="00825AF9">
        <w:instrText xml:space="preserve"> HYPERLINK \l "_ENREF_8" \o "Holst, 1998 #18" </w:instrText>
      </w:r>
      <w:ins w:id="1221" w:author="veloz" w:date="2012-01-25T13:22:00Z"/>
      <w:r w:rsidR="00825AF9">
        <w:fldChar w:fldCharType="separate"/>
      </w:r>
      <w:r w:rsidR="004D2937">
        <w:rPr>
          <w:noProof/>
        </w:rPr>
        <w:t>8</w:t>
      </w:r>
      <w:r w:rsidR="00825AF9">
        <w:rPr>
          <w:noProof/>
        </w:rPr>
        <w:fldChar w:fldCharType="end"/>
      </w:r>
      <w:r w:rsidR="00D76767">
        <w:rPr>
          <w:noProof/>
        </w:rPr>
        <w:t>]</w:t>
      </w:r>
      <w:r w:rsidR="0052561B">
        <w:fldChar w:fldCharType="end"/>
      </w:r>
    </w:p>
    <w:p w:rsidR="005C13E7" w:rsidRDefault="00FE4C9E">
      <w:pPr>
        <w:rPr>
          <w:ins w:id="1222" w:author="veloz" w:date="2011-04-07T11:06:00Z"/>
        </w:rPr>
      </w:pPr>
      <w:ins w:id="1223" w:author="veloz" w:date="2011-04-07T11:05:00Z">
        <w:r>
          <w:t xml:space="preserve">Un pixel esta conformado por una o mas compuertas que permiten el almacenamiento y transferencia de la carga almacenada en el pozo sin interferir con los </w:t>
        </w:r>
      </w:ins>
      <w:ins w:id="1224" w:author="veloz" w:date="2011-04-07T11:06:00Z">
        <w:r>
          <w:t>demás</w:t>
        </w:r>
      </w:ins>
      <w:ins w:id="1225" w:author="veloz" w:date="2011-04-07T11:05:00Z">
        <w:r>
          <w:t xml:space="preserve"> </w:t>
        </w:r>
      </w:ins>
      <w:ins w:id="1226" w:author="veloz" w:date="2011-04-07T11:06:00Z">
        <w:r>
          <w:t>pixeles adyacentes.</w:t>
        </w:r>
      </w:ins>
    </w:p>
    <w:p w:rsidR="00FE4C9E" w:rsidRDefault="00FE4C9E" w:rsidP="00104944">
      <w:pPr>
        <w:rPr>
          <w:ins w:id="1227" w:author="veloz" w:date="2011-04-07T11:08:00Z"/>
        </w:rPr>
      </w:pPr>
      <w:ins w:id="1228" w:author="veloz" w:date="2011-04-07T11:07:00Z">
        <w:r>
          <w:t>Las cámaras CCD se pueden clasificar dependiendo de la forma como se transfiere y se lee la informaci</w:t>
        </w:r>
      </w:ins>
      <w:ins w:id="1229" w:author="veloz" w:date="2011-04-07T11:08:00Z">
        <w:r>
          <w:t>ón almacenada en cada pixel.</w:t>
        </w:r>
      </w:ins>
    </w:p>
    <w:p w:rsidR="005C13E7" w:rsidRDefault="00FE4C9E">
      <w:pPr>
        <w:pStyle w:val="Ttulo4"/>
        <w:rPr>
          <w:ins w:id="1230" w:author="veloz" w:date="2011-04-07T11:08:00Z"/>
        </w:rPr>
        <w:pPrChange w:id="1231" w:author="veloz" w:date="2011-04-07T11:14:00Z">
          <w:pPr/>
        </w:pPrChange>
      </w:pPr>
      <w:ins w:id="1232" w:author="veloz" w:date="2011-04-07T11:08:00Z">
        <w:r>
          <w:t>Full-Frame CCD</w:t>
        </w:r>
        <w:r w:rsidRPr="00FE4C9E">
          <w:t xml:space="preserve"> </w:t>
        </w:r>
      </w:ins>
    </w:p>
    <w:p w:rsidR="00FE4C9E" w:rsidRDefault="00FE4C9E" w:rsidP="00FE4C9E">
      <w:pPr>
        <w:rPr>
          <w:ins w:id="1233" w:author="veloz" w:date="2011-04-07T11:08:00Z"/>
        </w:rPr>
      </w:pPr>
      <w:ins w:id="1234" w:author="veloz" w:date="2011-04-07T11:08:00Z">
        <w:r>
          <w:t xml:space="preserve">En una </w:t>
        </w:r>
      </w:ins>
      <w:ins w:id="1235" w:author="veloz" w:date="2012-01-16T18:09:00Z">
        <w:r w:rsidR="00364DFE">
          <w:t>cámara</w:t>
        </w:r>
      </w:ins>
      <w:ins w:id="1236" w:author="veloz" w:date="2011-04-07T11:08:00Z">
        <w:r>
          <w:t xml:space="preserve"> CCD full-frame se tiene un arreglo de pixeles que conforman el registro paralelo que es la superficie que acumula y guarda los fotoelectrones,  un registro serial capaz de almacenar una fila del registro paralelo y un convertidor análogo-digital</w:t>
        </w:r>
      </w:ins>
      <w:ins w:id="1237" w:author="veloz" w:date="2011-04-07T11:11:00Z">
        <w:r>
          <w:t xml:space="preserve"> (ADC)</w:t>
        </w:r>
      </w:ins>
      <w:ins w:id="1238" w:author="veloz" w:date="2011-04-07T11:08:00Z">
        <w:r>
          <w:t>.</w:t>
        </w:r>
      </w:ins>
    </w:p>
    <w:p w:rsidR="00FE4C9E" w:rsidRDefault="00FE4C9E" w:rsidP="00FE4C9E">
      <w:pPr>
        <w:rPr>
          <w:ins w:id="1239" w:author="veloz" w:date="2011-04-07T11:12:00Z"/>
        </w:rPr>
      </w:pPr>
      <w:ins w:id="1240" w:author="veloz" w:date="2011-04-07T11:08:00Z">
        <w:r>
          <w:t xml:space="preserve">Durante un tiempo de exposición el registro paralelo está acumulando fotoelectrones, luego de este tiempo el obturador de la cámara se cierra para evitar que sigan llegando fotones a la superficie del CCD y se aplica una secuencia de voltaje </w:t>
        </w:r>
      </w:ins>
      <w:ins w:id="1241" w:author="veloz" w:date="2011-04-07T11:10:00Z">
        <w:r>
          <w:t>a las compuertas de los pixeles</w:t>
        </w:r>
      </w:ins>
      <w:ins w:id="1242" w:author="veloz" w:date="2011-04-07T11:08:00Z">
        <w:r>
          <w:t xml:space="preserve"> para transferir una fila a la vez la carga almacenada en cada </w:t>
        </w:r>
      </w:ins>
      <w:ins w:id="1243" w:author="veloz" w:date="2011-04-07T11:11:00Z">
        <w:r>
          <w:t>pozo</w:t>
        </w:r>
      </w:ins>
      <w:ins w:id="1244" w:author="veloz" w:date="2011-04-07T11:08:00Z">
        <w:r>
          <w:t xml:space="preserve"> hacia el registro serial el cual transferirá cada pixel al ADC para digitalizar la información de cada pixel.</w:t>
        </w:r>
      </w:ins>
      <w:ins w:id="1245" w:author="veloz" w:date="2011-04-07T11:09:00Z">
        <w:r>
          <w:t xml:space="preserve"> </w:t>
        </w:r>
      </w:ins>
      <w:r w:rsidR="0052561B">
        <w:fldChar w:fldCharType="begin"/>
      </w:r>
      <w:r w:rsidR="00D76767">
        <w:instrText xml:space="preserve"> ADDIN EN.CITE &lt;EndNote&gt;&lt;Cite&gt;&lt;Author&gt;Murphy&lt;/Author&gt;&lt;Year&gt;2001&lt;/Year&gt;&lt;RecNum&gt;19&lt;/RecNum&gt;&lt;DisplayText&gt;[7]&lt;/DisplayText&gt;&lt;record&gt;&lt;rec-number&gt;19&lt;/rec-number&gt;&lt;foreign-keys&gt;&lt;key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52561B">
        <w:fldChar w:fldCharType="separate"/>
      </w:r>
      <w:r w:rsidR="00D76767">
        <w:rPr>
          <w:noProof/>
        </w:rPr>
        <w:t>[</w:t>
      </w:r>
      <w:r w:rsidR="00825AF9">
        <w:fldChar w:fldCharType="begin"/>
      </w:r>
      <w:r w:rsidR="00825AF9">
        <w:instrText xml:space="preserve"> HYPERLINK \l "_ENREF_7" \o "Murphy, 2001 #19" </w:instrText>
      </w:r>
      <w:ins w:id="1246" w:author="veloz" w:date="2012-01-25T13:22:00Z"/>
      <w:r w:rsidR="00825AF9">
        <w:fldChar w:fldCharType="separate"/>
      </w:r>
      <w:r w:rsidR="004D2937">
        <w:rPr>
          <w:noProof/>
        </w:rPr>
        <w:t>7</w:t>
      </w:r>
      <w:r w:rsidR="00825AF9">
        <w:rPr>
          <w:noProof/>
        </w:rPr>
        <w:fldChar w:fldCharType="end"/>
      </w:r>
      <w:r w:rsidR="00D76767">
        <w:rPr>
          <w:noProof/>
        </w:rPr>
        <w:t>]</w:t>
      </w:r>
      <w:r w:rsidR="0052561B">
        <w:fldChar w:fldCharType="end"/>
      </w:r>
    </w:p>
    <w:p w:rsidR="005C13E7" w:rsidRDefault="00FE4C9E">
      <w:pPr>
        <w:pStyle w:val="Ttulo4"/>
        <w:rPr>
          <w:ins w:id="1247" w:author="veloz" w:date="2011-04-07T11:12:00Z"/>
        </w:rPr>
        <w:pPrChange w:id="1248" w:author="veloz" w:date="2011-04-07T11:14:00Z">
          <w:pPr>
            <w:pStyle w:val="Ttulo5"/>
          </w:pPr>
        </w:pPrChange>
      </w:pPr>
      <w:ins w:id="1249" w:author="veloz" w:date="2011-04-07T11:12:00Z">
        <w:r>
          <w:t>Frame-Transfer CCD</w:t>
        </w:r>
      </w:ins>
    </w:p>
    <w:p w:rsidR="00FE4C9E" w:rsidRDefault="00FE4C9E" w:rsidP="00FE4C9E">
      <w:pPr>
        <w:rPr>
          <w:ins w:id="1250" w:author="veloz" w:date="2011-04-07T11:12:00Z"/>
        </w:rPr>
      </w:pPr>
      <w:ins w:id="1251" w:author="veloz" w:date="2011-04-07T11:12:00Z">
        <w:r>
          <w:t xml:space="preserve">Este tipo de cámaras son rápidas porque la exposición y la lectura ocurren simultáneamente.  La mitad del CCD rectangular está tapada con una cubierta opaca que sirve como buffer de almacenamiento, mientras que la otra mitad es la que está expuesta (área de imagen). </w:t>
        </w:r>
      </w:ins>
    </w:p>
    <w:p w:rsidR="00FE4C9E" w:rsidRDefault="00FE4C9E" w:rsidP="00FE4C9E">
      <w:pPr>
        <w:rPr>
          <w:ins w:id="1252" w:author="veloz" w:date="2011-04-07T11:12:00Z"/>
        </w:rPr>
      </w:pPr>
      <w:ins w:id="1253" w:author="veloz" w:date="2011-04-07T11:12:00Z">
        <w:r>
          <w:t xml:space="preserve">Durante el tiempo de exposición el área de imagen recibe los fotones, luego por una transferencia paralela todos los pixeles de éste área son transferidos al buffer de almacenamiento donde es transferido a un registro serial y al ADC de igual manera que las cámaras Full-Frame. Mientras esta lecutra del buffer de almacenamiento está ocurriendo el área de imagen está recibiendo los nuevos fotoelectrones de la nueva imagen. </w:t>
        </w:r>
      </w:ins>
    </w:p>
    <w:p w:rsidR="00FE4C9E" w:rsidRDefault="00FE4C9E" w:rsidP="00FE4C9E">
      <w:pPr>
        <w:rPr>
          <w:ins w:id="1254" w:author="veloz" w:date="2011-04-07T11:12:00Z"/>
        </w:rPr>
      </w:pPr>
      <w:ins w:id="1255" w:author="veloz" w:date="2011-04-07T11:12:00Z">
        <w:r>
          <w:t>La ventaja de este tipo de cámaras es que no necesitan un obturador electromecánico, sin embargo solo la mitad del sensor es utilizado para obtener imagen.</w:t>
        </w:r>
      </w:ins>
      <w:r w:rsidR="0052561B">
        <w:fldChar w:fldCharType="begin"/>
      </w:r>
      <w:r w:rsidR="00D76767">
        <w:instrText xml:space="preserve"> ADDIN EN.CITE &lt;EndNote&gt;&lt;Cite&gt;&lt;Author&gt;Murphy&lt;/Author&gt;&lt;Year&gt;2001&lt;/Year&gt;&lt;RecNum&gt;19&lt;/RecNum&gt;&lt;DisplayText&gt;[7]&lt;/DisplayText&gt;&lt;record&gt;&lt;rec-number&gt;19&lt;/rec-number&gt;&lt;foreign-keys&gt;&lt;key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52561B">
        <w:fldChar w:fldCharType="separate"/>
      </w:r>
      <w:r w:rsidR="00D76767">
        <w:rPr>
          <w:noProof/>
        </w:rPr>
        <w:t>[</w:t>
      </w:r>
      <w:r w:rsidR="00825AF9">
        <w:fldChar w:fldCharType="begin"/>
      </w:r>
      <w:r w:rsidR="00825AF9">
        <w:instrText xml:space="preserve"> HYPERLINK \l "_ENREF_7" \o "Murphy, 2001 #19" </w:instrText>
      </w:r>
      <w:ins w:id="1256" w:author="veloz" w:date="2012-01-25T13:22:00Z"/>
      <w:r w:rsidR="00825AF9">
        <w:fldChar w:fldCharType="separate"/>
      </w:r>
      <w:r w:rsidR="004D2937">
        <w:rPr>
          <w:noProof/>
        </w:rPr>
        <w:t>7</w:t>
      </w:r>
      <w:r w:rsidR="00825AF9">
        <w:rPr>
          <w:noProof/>
        </w:rPr>
        <w:fldChar w:fldCharType="end"/>
      </w:r>
      <w:r w:rsidR="00D76767">
        <w:rPr>
          <w:noProof/>
        </w:rPr>
        <w:t>]</w:t>
      </w:r>
      <w:r w:rsidR="0052561B">
        <w:fldChar w:fldCharType="end"/>
      </w:r>
    </w:p>
    <w:p w:rsidR="005C13E7" w:rsidRDefault="00A97389">
      <w:pPr>
        <w:pStyle w:val="Ttulo4"/>
        <w:rPr>
          <w:ins w:id="1257" w:author="veloz" w:date="2011-04-07T11:13:00Z"/>
        </w:rPr>
        <w:pPrChange w:id="1258" w:author="veloz" w:date="2011-04-07T11:14:00Z">
          <w:pPr>
            <w:pStyle w:val="Ttulo5"/>
          </w:pPr>
        </w:pPrChange>
      </w:pPr>
      <w:ins w:id="1259" w:author="veloz" w:date="2011-04-07T11:13:00Z">
        <w:r>
          <w:t>Interline transfer CCD</w:t>
        </w:r>
      </w:ins>
    </w:p>
    <w:p w:rsidR="00A97389" w:rsidRDefault="00A97389" w:rsidP="00A97389">
      <w:pPr>
        <w:rPr>
          <w:ins w:id="1260" w:author="veloz" w:date="2011-04-07T11:13:00Z"/>
        </w:rPr>
      </w:pPr>
      <w:ins w:id="1261" w:author="veloz" w:date="2011-04-07T11:13:00Z">
        <w:r>
          <w:t>En las cámaras CCD de transferencia interlineada se alternan filas de pixeles de imagen con filas de pixeles de almacenamiento, lo que resulta un patrón te tiras en todo el CCD.</w:t>
        </w:r>
      </w:ins>
    </w:p>
    <w:p w:rsidR="00A97389" w:rsidRDefault="00A97389" w:rsidP="00A97389">
      <w:pPr>
        <w:rPr>
          <w:ins w:id="1262" w:author="veloz" w:date="2011-04-07T11:13:00Z"/>
        </w:rPr>
      </w:pPr>
      <w:ins w:id="1263" w:author="veloz" w:date="2011-04-07T11:13:00Z">
        <w:r>
          <w:t>Luego de una exposición todos los píxeles de todas tiras de imagen son transferidos de un solo paso hacia las tiras de almacenamiento, las cuales van a ser leidas mientras que las tiras de imagen vuelven a estar disponibles para exponerse a los fotones.</w:t>
        </w:r>
      </w:ins>
    </w:p>
    <w:p w:rsidR="00A97389" w:rsidRDefault="00A97389" w:rsidP="00A97389">
      <w:pPr>
        <w:rPr>
          <w:ins w:id="1264" w:author="veloz" w:date="2011-04-07T11:13:00Z"/>
        </w:rPr>
      </w:pPr>
      <w:ins w:id="1265" w:author="veloz" w:date="2011-04-07T11:13:00Z">
        <w:r>
          <w:t>Para este tipo de cámaras se utiliza un pixel muy pequeño y microlentes que cubren los pixeles de almacenamiento e imagen para que los fotones incidentes en el pixel de almacenamiento sean redirigidos hacia el pixel de imagen.</w:t>
        </w:r>
      </w:ins>
      <w:ins w:id="1266" w:author="veloz" w:date="2011-04-07T11:14:00Z">
        <w:r>
          <w:t xml:space="preserve"> </w:t>
        </w:r>
      </w:ins>
      <w:r w:rsidR="0052561B">
        <w:fldChar w:fldCharType="begin"/>
      </w:r>
      <w:r w:rsidR="00D76767">
        <w:instrText xml:space="preserve"> ADDIN EN.CITE &lt;EndNote&gt;&lt;Cite&gt;&lt;Author&gt;Murphy&lt;/Author&gt;&lt;Year&gt;2001&lt;/Year&gt;&lt;RecNum&gt;19&lt;/RecNum&gt;&lt;DisplayText&gt;[7]&lt;/DisplayText&gt;&lt;record&gt;&lt;rec-number&gt;19&lt;/rec-number&gt;&lt;foreign-keys&gt;&lt;key app="EN" db-id="0ffrw0ef80w99be5pxfpfrpvrx0pptxtadwp"&gt;19&lt;/key&gt;&lt;/foreign-keys&gt;&lt;ref-type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instrText>
      </w:r>
      <w:r w:rsidR="0052561B">
        <w:fldChar w:fldCharType="separate"/>
      </w:r>
      <w:r w:rsidR="00D76767">
        <w:rPr>
          <w:noProof/>
        </w:rPr>
        <w:t>[</w:t>
      </w:r>
      <w:r w:rsidR="00825AF9">
        <w:fldChar w:fldCharType="begin"/>
      </w:r>
      <w:r w:rsidR="00825AF9">
        <w:instrText xml:space="preserve"> HYPERLINK \l "_ENREF_7" \o "Murphy, 2001 #19" </w:instrText>
      </w:r>
      <w:ins w:id="1267" w:author="veloz" w:date="2012-01-25T13:22:00Z"/>
      <w:r w:rsidR="00825AF9">
        <w:fldChar w:fldCharType="separate"/>
      </w:r>
      <w:r w:rsidR="004D2937">
        <w:rPr>
          <w:noProof/>
        </w:rPr>
        <w:t>7</w:t>
      </w:r>
      <w:r w:rsidR="00825AF9">
        <w:rPr>
          <w:noProof/>
        </w:rPr>
        <w:fldChar w:fldCharType="end"/>
      </w:r>
      <w:r w:rsidR="00D76767">
        <w:rPr>
          <w:noProof/>
        </w:rPr>
        <w:t>]</w:t>
      </w:r>
      <w:r w:rsidR="0052561B">
        <w:fldChar w:fldCharType="end"/>
      </w:r>
    </w:p>
    <w:p w:rsidR="00FE4C9E" w:rsidRDefault="00FE4C9E" w:rsidP="00FE4C9E">
      <w:pPr>
        <w:rPr>
          <w:ins w:id="1268" w:author="veloz" w:date="2011-04-07T11:08:00Z"/>
        </w:rPr>
      </w:pPr>
    </w:p>
    <w:p w:rsidR="00FE4C9E" w:rsidRDefault="00364DFE">
      <w:pPr>
        <w:pStyle w:val="Ttulo3"/>
        <w:rPr>
          <w:ins w:id="1269" w:author="veloz" w:date="2011-04-07T11:08:00Z"/>
        </w:rPr>
        <w:pPrChange w:id="1270" w:author="veloz" w:date="2012-01-16T18:10:00Z">
          <w:pPr/>
        </w:pPrChange>
      </w:pPr>
      <w:bookmarkStart w:id="1271" w:name="_Toc314559937"/>
      <w:ins w:id="1272" w:author="veloz" w:date="2012-01-16T18:10:00Z">
        <w:r>
          <w:t>Cámaras CMOS</w:t>
        </w:r>
      </w:ins>
      <w:bookmarkEnd w:id="1271"/>
    </w:p>
    <w:p w:rsidR="00FE4C9E" w:rsidRDefault="00FE4C9E" w:rsidP="00104944">
      <w:pPr>
        <w:rPr>
          <w:ins w:id="1273" w:author="veloz" w:date="2011-04-07T11:08:00Z"/>
        </w:rPr>
      </w:pPr>
    </w:p>
    <w:moveFromRangeStart w:id="1274" w:author="veloz" w:date="2011-04-07T10:37:00Z" w:name="move289935980"/>
    <w:p w:rsidR="005C13E7" w:rsidRDefault="0052561B">
      <w:pPr>
        <w:rPr>
          <w:del w:id="1275" w:author="veloz" w:date="2011-04-07T11:14:00Z"/>
        </w:rPr>
        <w:pPrChange w:id="1276" w:author="veloz" w:date="2011-03-16T17:02:00Z">
          <w:pPr>
            <w:pStyle w:val="Ttulo3"/>
          </w:pPr>
        </w:pPrChange>
      </w:pPr>
      <w:moveFrom w:id="1277" w:author="veloz" w:date="2011-04-07T10:37:00Z">
        <w:del w:id="1278" w:author="veloz" w:date="2011-04-07T11:14:00Z">
          <w:r w:rsidDel="00A97389">
            <w:fldChar w:fldCharType="begin"/>
          </w:r>
          <w:r w:rsidR="000776FB" w:rsidDel="00A97389">
            <w:delInstrText xml:space="preserve"> ADDIN EN.CITE &lt;EndNote&gt;&lt;Cite&gt;&lt;Author&gt;Murphy&lt;/Author&gt;&lt;Year&gt;2001&lt;/Year&gt;&lt;RecNum&gt;2&lt;/RecNum&gt;&lt;DisplayText&gt;[2]&lt;/DisplayText&gt;&lt;record&gt;&lt;rec-number&gt;2&lt;/rec-number&gt;&lt;foreign-keys&gt;&lt;key app="EN" db-id="pzw0z05suex5wdevaznv9ve0zzpxef5vs5pd"&gt;2&lt;/key&gt;&lt;/foreign-keys&gt;&lt;ref-type name="Book"&gt;6&lt;/ref-type&gt;&lt;contributors&gt;&lt;authors&gt;&lt;author&gt;Murphy, D.B.&lt;/author&gt;&lt;/authors&gt;&lt;/contributors&gt;&lt;titles&gt;&lt;title&gt;Fundamentals of light microscopy and electronic imaging&lt;/title&gt;&lt;/titles&gt;&lt;dates&gt;&lt;year&gt;2001&lt;/year&gt;&lt;/dates&gt;&lt;publisher&gt;Wiley-Liss&lt;/publisher&gt;&lt;isbn&gt;9780471253914&lt;/isbn&gt;&lt;urls&gt;&lt;related-urls&gt;&lt;url&gt;http://books.google.com/books?id=sBMIick3fVUC&lt;/url&gt;&lt;/related-urls&gt;&lt;/urls&gt;&lt;/record&gt;&lt;/Cite&gt;&lt;/EndNote&gt;</w:delInstrText>
          </w:r>
          <w:r w:rsidDel="00A97389">
            <w:fldChar w:fldCharType="separate"/>
          </w:r>
          <w:r w:rsidR="000776FB" w:rsidDel="00A97389">
            <w:rPr>
              <w:noProof/>
            </w:rPr>
            <w:delText>[</w:delText>
          </w:r>
          <w:r w:rsidDel="00A97389">
            <w:rPr>
              <w:noProof/>
            </w:rPr>
            <w:fldChar w:fldCharType="begin"/>
          </w:r>
          <w:r w:rsidR="000776FB" w:rsidDel="00A97389">
            <w:rPr>
              <w:noProof/>
            </w:rPr>
            <w:delInstrText xml:space="preserve"> HYPERLINK  \l "_ENREF_2" \o "Murphy, 2001 #2" </w:delInstrText>
          </w:r>
          <w:r w:rsidDel="00A97389">
            <w:rPr>
              <w:noProof/>
            </w:rPr>
            <w:fldChar w:fldCharType="separate"/>
          </w:r>
          <w:r w:rsidR="000776FB" w:rsidDel="00A97389">
            <w:rPr>
              <w:noProof/>
            </w:rPr>
            <w:delText>2</w:delText>
          </w:r>
          <w:r w:rsidDel="00A97389">
            <w:rPr>
              <w:noProof/>
            </w:rPr>
            <w:fldChar w:fldCharType="end"/>
          </w:r>
          <w:r w:rsidR="000776FB" w:rsidDel="00A97389">
            <w:rPr>
              <w:noProof/>
            </w:rPr>
            <w:delText>]</w:delText>
          </w:r>
          <w:r w:rsidDel="00A97389">
            <w:fldChar w:fldCharType="end"/>
          </w:r>
        </w:del>
      </w:moveFrom>
      <w:bookmarkStart w:id="1279" w:name="_Toc289940462"/>
      <w:bookmarkStart w:id="1280" w:name="_Toc289948781"/>
      <w:bookmarkStart w:id="1281" w:name="_Toc289969003"/>
      <w:bookmarkStart w:id="1282" w:name="_Toc314559938"/>
      <w:bookmarkEnd w:id="1279"/>
      <w:bookmarkEnd w:id="1280"/>
      <w:bookmarkEnd w:id="1281"/>
      <w:bookmarkEnd w:id="1282"/>
      <w:moveFromRangeEnd w:id="1274"/>
    </w:p>
    <w:p w:rsidR="005C13E7" w:rsidRDefault="00F55B48">
      <w:pPr>
        <w:pStyle w:val="Ttulo2"/>
        <w:rPr>
          <w:ins w:id="1283" w:author="veloz" w:date="2011-04-07T12:00:00Z"/>
        </w:rPr>
        <w:pPrChange w:id="1284" w:author="veloz" w:date="2011-04-07T12:01:00Z">
          <w:pPr>
            <w:pStyle w:val="Ttulo3"/>
          </w:pPr>
        </w:pPrChange>
      </w:pPr>
      <w:bookmarkStart w:id="1285" w:name="_Toc314559939"/>
      <w:r>
        <w:t>Control Adaptativo</w:t>
      </w:r>
      <w:bookmarkEnd w:id="1285"/>
    </w:p>
    <w:p w:rsidR="005C13E7" w:rsidRDefault="005C13E7">
      <w:pPr>
        <w:rPr>
          <w:ins w:id="1286" w:author="veloz" w:date="2011-04-07T12:00:00Z"/>
        </w:rPr>
        <w:pPrChange w:id="1287" w:author="veloz" w:date="2011-04-07T12:00:00Z">
          <w:pPr>
            <w:pStyle w:val="Ttulo3"/>
          </w:pPr>
        </w:pPrChange>
      </w:pPr>
    </w:p>
    <w:p w:rsidR="005C13E7" w:rsidRDefault="005C13E7">
      <w:pPr>
        <w:rPr>
          <w:rPrChange w:id="1288" w:author="veloz" w:date="2011-04-07T12:00:00Z">
            <w:rPr/>
          </w:rPrChange>
        </w:rPr>
        <w:pPrChange w:id="1289" w:author="veloz" w:date="2011-04-07T12:00:00Z">
          <w:pPr>
            <w:pStyle w:val="Ttulo3"/>
          </w:pPr>
        </w:pPrChange>
      </w:pPr>
    </w:p>
    <w:p w:rsidR="00825AF9" w:rsidRDefault="00825AF9" w:rsidP="0091587C">
      <w:pPr>
        <w:pStyle w:val="Normalsininterlineado"/>
        <w:rPr>
          <w:ins w:id="1290" w:author="veloz" w:date="2012-01-25T13:09:00Z"/>
        </w:rPr>
        <w:sectPr w:rsidR="00825AF9" w:rsidSect="0091587C">
          <w:headerReference w:type="default" r:id="rId92"/>
          <w:footerReference w:type="default" r:id="rId93"/>
          <w:pgSz w:w="12240" w:h="15840" w:code="1"/>
          <w:pgMar w:top="1418" w:right="1418" w:bottom="1418" w:left="1701" w:header="709" w:footer="709" w:gutter="0"/>
          <w:pgNumType w:start="1"/>
          <w:cols w:space="708"/>
          <w:docGrid w:linePitch="360"/>
        </w:sectPr>
      </w:pPr>
      <w:bookmarkStart w:id="1291" w:name="_Toc276051294"/>
    </w:p>
    <w:p w:rsidR="0091587C" w:rsidRDefault="0091587C" w:rsidP="0091587C">
      <w:pPr>
        <w:pStyle w:val="Normalsininterlineado"/>
        <w:rPr>
          <w:ins w:id="1292" w:author="veloz" w:date="2011-04-07T11:54:00Z"/>
        </w:rPr>
      </w:pPr>
    </w:p>
    <w:p w:rsidR="0091587C" w:rsidRDefault="0091587C" w:rsidP="0091587C">
      <w:pPr>
        <w:pStyle w:val="Normalsininterlineado"/>
        <w:rPr>
          <w:ins w:id="1293" w:author="veloz" w:date="2011-04-07T11:54:00Z"/>
        </w:rPr>
      </w:pPr>
    </w:p>
    <w:p w:rsidR="0091587C" w:rsidRDefault="0091587C" w:rsidP="0091587C">
      <w:pPr>
        <w:pStyle w:val="Normalsininterlineado"/>
        <w:rPr>
          <w:ins w:id="1294" w:author="veloz" w:date="2011-04-07T11:54:00Z"/>
        </w:rPr>
      </w:pPr>
    </w:p>
    <w:p w:rsidR="0091587C" w:rsidRDefault="0091587C" w:rsidP="0091587C">
      <w:pPr>
        <w:pStyle w:val="Normalsininterlineado"/>
        <w:rPr>
          <w:ins w:id="1295" w:author="veloz" w:date="2011-04-07T11:54:00Z"/>
        </w:rPr>
      </w:pPr>
    </w:p>
    <w:p w:rsidR="0091587C" w:rsidRDefault="0091587C" w:rsidP="0091587C">
      <w:pPr>
        <w:pStyle w:val="Ttulo1"/>
        <w:numPr>
          <w:ilvl w:val="0"/>
          <w:numId w:val="2"/>
        </w:numPr>
        <w:rPr>
          <w:ins w:id="1296" w:author="veloz" w:date="2011-04-07T11:54:00Z"/>
        </w:rPr>
      </w:pPr>
      <w:bookmarkStart w:id="1297" w:name="_Toc282134886"/>
      <w:bookmarkStart w:id="1298" w:name="_Toc314559940"/>
      <w:ins w:id="1299" w:author="veloz" w:date="2011-04-07T11:54:00Z">
        <w:r w:rsidRPr="00025331">
          <w:t xml:space="preserve">Capítulo </w:t>
        </w:r>
      </w:ins>
      <w:ins w:id="1300" w:author="veloz" w:date="2011-04-07T11:59:00Z">
        <w:r>
          <w:t>II</w:t>
        </w:r>
      </w:ins>
      <w:ins w:id="1301" w:author="veloz" w:date="2011-04-07T11:54:00Z">
        <w:r w:rsidRPr="00025331">
          <w:br/>
        </w:r>
        <w:r w:rsidRPr="00025331">
          <w:br/>
        </w:r>
      </w:ins>
      <w:bookmarkEnd w:id="1291"/>
      <w:bookmarkEnd w:id="1297"/>
      <w:bookmarkEnd w:id="1298"/>
      <w:ins w:id="1302" w:author="veloz" w:date="2012-01-25T13:09:00Z">
        <w:r w:rsidR="00825AF9">
          <w:t>SIMULADOR</w:t>
        </w:r>
      </w:ins>
    </w:p>
    <w:p w:rsidR="00825AF9" w:rsidRDefault="00825AF9" w:rsidP="00825AF9">
      <w:pPr>
        <w:rPr>
          <w:ins w:id="1303" w:author="veloz" w:date="2012-01-25T13:16:00Z"/>
        </w:rPr>
        <w:pPrChange w:id="1304" w:author="veloz" w:date="2012-01-25T13:16:00Z">
          <w:pPr>
            <w:spacing w:before="0" w:after="200" w:line="276" w:lineRule="auto"/>
            <w:ind w:firstLine="0"/>
            <w:jc w:val="left"/>
          </w:pPr>
        </w:pPrChange>
      </w:pPr>
      <w:ins w:id="1305" w:author="veloz" w:date="2012-01-25T13:10:00Z">
        <w:r>
          <w:t xml:space="preserve">Para el desarrollo del trabajo se </w:t>
        </w:r>
      </w:ins>
      <w:ins w:id="1306" w:author="veloz" w:date="2012-01-25T13:15:00Z">
        <w:r>
          <w:t xml:space="preserve">hizó </w:t>
        </w:r>
      </w:ins>
      <w:ins w:id="1307" w:author="veloz" w:date="2012-01-25T13:10:00Z">
        <w:r>
          <w:t xml:space="preserve">un simulador de un sistema interferométrico para poder trabajar mientras se </w:t>
        </w:r>
      </w:ins>
      <w:ins w:id="1308" w:author="veloz" w:date="2012-01-25T13:11:00Z">
        <w:r>
          <w:t>hacían</w:t>
        </w:r>
      </w:ins>
      <w:ins w:id="1309" w:author="veloz" w:date="2012-01-25T13:10:00Z">
        <w:r>
          <w:t xml:space="preserve"> </w:t>
        </w:r>
      </w:ins>
      <w:ins w:id="1310" w:author="veloz" w:date="2012-01-25T13:11:00Z">
        <w:r>
          <w:t>las gestiones para obtener la cámar</w:t>
        </w:r>
      </w:ins>
      <w:ins w:id="1311" w:author="veloz" w:date="2012-01-25T13:15:00Z">
        <w:r>
          <w:t>a con la cual se iban a tomar las imágenes en el interferómetro.</w:t>
        </w:r>
      </w:ins>
    </w:p>
    <w:p w:rsidR="00D91FBF" w:rsidRDefault="00825AF9" w:rsidP="00825AF9">
      <w:pPr>
        <w:rPr>
          <w:ins w:id="1312" w:author="veloz" w:date="2012-01-25T13:21:00Z"/>
        </w:rPr>
        <w:pPrChange w:id="1313" w:author="veloz" w:date="2012-01-25T13:16:00Z">
          <w:pPr>
            <w:spacing w:before="0" w:after="200" w:line="276" w:lineRule="auto"/>
            <w:ind w:firstLine="0"/>
            <w:jc w:val="left"/>
          </w:pPr>
        </w:pPrChange>
      </w:pPr>
      <w:ins w:id="1314" w:author="veloz" w:date="2012-01-25T13:16:00Z">
        <w:r>
          <w:t>El simulador desarrollado consta de varios modulos que simulan los distintos componentes de un sistema interferom</w:t>
        </w:r>
      </w:ins>
      <w:ins w:id="1315" w:author="veloz" w:date="2012-01-25T13:17:00Z">
        <w:r>
          <w:t xml:space="preserve">étrico. Durante el proceso de creación se </w:t>
        </w:r>
        <w:r w:rsidR="00D91FBF">
          <w:t xml:space="preserve">realizó el análisis matemático de las ecuaciones de interferencia de la luz con espectros no puntuales, </w:t>
        </w:r>
      </w:ins>
      <w:ins w:id="1316" w:author="veloz" w:date="2012-01-25T13:18:00Z">
        <w:r w:rsidR="00D91FBF">
          <w:t>las ecuaciones de tiempos de respuesta de las cámaras, se desarrollaron m</w:t>
        </w:r>
      </w:ins>
      <w:ins w:id="1317" w:author="veloz" w:date="2012-01-25T13:19:00Z">
        <w:r w:rsidR="00D91FBF">
          <w:t>ódulos para generación de espectros de las fuentes de luz, asi como generaci</w:t>
        </w:r>
      </w:ins>
      <w:ins w:id="1318" w:author="veloz" w:date="2012-01-25T13:20:00Z">
        <w:r w:rsidR="00D91FBF">
          <w:t>ón</w:t>
        </w:r>
      </w:ins>
      <w:ins w:id="1319" w:author="veloz" w:date="2012-01-25T13:19:00Z">
        <w:r w:rsidR="00D91FBF">
          <w:t xml:space="preserve"> de ruido a partir de espectros en frecuencia</w:t>
        </w:r>
      </w:ins>
      <w:ins w:id="1320" w:author="veloz" w:date="2012-01-25T13:20:00Z">
        <w:r w:rsidR="00D91FBF">
          <w:t>. Finalmente se integraron todos los modulos en un sistema que genera videos tal como lo haría una cámara conectada a un interfer</w:t>
        </w:r>
      </w:ins>
      <w:ins w:id="1321" w:author="veloz" w:date="2012-01-25T13:21:00Z">
        <w:r w:rsidR="00D91FBF">
          <w:t>ómetro.</w:t>
        </w:r>
      </w:ins>
    </w:p>
    <w:p w:rsidR="00D91FBF" w:rsidRDefault="005A06B2" w:rsidP="00D91FBF">
      <w:pPr>
        <w:pStyle w:val="Ttulo2"/>
        <w:rPr>
          <w:ins w:id="1322" w:author="veloz" w:date="2012-01-25T13:21:00Z"/>
        </w:rPr>
        <w:pPrChange w:id="1323" w:author="veloz" w:date="2012-01-25T13:21:00Z">
          <w:pPr>
            <w:spacing w:before="0" w:after="200" w:line="276" w:lineRule="auto"/>
            <w:ind w:firstLine="0"/>
            <w:jc w:val="left"/>
          </w:pPr>
        </w:pPrChange>
      </w:pPr>
      <w:ins w:id="1324" w:author="veloz" w:date="2012-01-25T16:33:00Z">
        <w:r>
          <w:t>Modulo de interferometría</w:t>
        </w:r>
      </w:ins>
    </w:p>
    <w:p w:rsidR="00D91FBF" w:rsidRDefault="00D91FBF" w:rsidP="00D91FBF">
      <w:pPr>
        <w:rPr>
          <w:ins w:id="1325" w:author="veloz" w:date="2012-01-25T13:28:00Z"/>
        </w:rPr>
        <w:pPrChange w:id="1326" w:author="veloz" w:date="2012-01-25T13:27:00Z">
          <w:pPr>
            <w:spacing w:before="0" w:after="200" w:line="276" w:lineRule="auto"/>
            <w:ind w:firstLine="0"/>
            <w:jc w:val="left"/>
          </w:pPr>
        </w:pPrChange>
      </w:pPr>
      <w:ins w:id="1327" w:author="veloz" w:date="2012-01-25T13:21:00Z">
        <w:r>
          <w:t xml:space="preserve">La ecuación </w:t>
        </w:r>
      </w:ins>
      <w:ins w:id="1328" w:author="veloz" w:date="2012-01-25T13:22:00Z">
        <w:r>
          <w:fldChar w:fldCharType="begin"/>
        </w:r>
        <w:r>
          <w:instrText xml:space="preserve"> GOTOBUTTON ZEqnNum884393  \* MERGEFORMAT </w:instrText>
        </w:r>
        <w:r>
          <w:fldChar w:fldCharType="begin"/>
        </w:r>
        <w:r>
          <w:instrText xml:space="preserve"> REF ZEqnNum884393 \* Charformat \! \* MERGEFORMAT </w:instrText>
        </w:r>
      </w:ins>
      <w:r>
        <w:fldChar w:fldCharType="separate"/>
      </w:r>
      <w:ins w:id="1329" w:author="veloz" w:date="2012-01-25T16:38:00Z">
        <w:r w:rsidR="005A06B2">
          <w:instrText>(1.4)</w:instrText>
        </w:r>
      </w:ins>
      <w:ins w:id="1330" w:author="veloz" w:date="2012-01-25T13:22:00Z">
        <w:r>
          <w:fldChar w:fldCharType="end"/>
        </w:r>
        <w:r>
          <w:fldChar w:fldCharType="end"/>
        </w:r>
        <w:r>
          <w:t xml:space="preserve"> mu</w:t>
        </w:r>
      </w:ins>
      <w:ins w:id="1331" w:author="veloz" w:date="2012-01-25T13:23:00Z">
        <w:r>
          <w:t>e</w:t>
        </w:r>
      </w:ins>
      <w:ins w:id="1332" w:author="veloz" w:date="2012-01-25T13:22:00Z">
        <w:r>
          <w:t xml:space="preserve">stra la interferencia de la luz con espectro puntual, sin embargo, las fuentes de luz poseen espectros no puntuales, </w:t>
        </w:r>
      </w:ins>
      <w:ins w:id="1333" w:author="veloz" w:date="2012-01-25T13:23:00Z">
        <w:r>
          <w:t>esto</w:t>
        </w:r>
      </w:ins>
      <w:ins w:id="1334" w:author="veloz" w:date="2012-01-25T13:27:00Z">
        <w:r>
          <w:t xml:space="preserve"> </w:t>
        </w:r>
      </w:ins>
      <w:ins w:id="1335" w:author="veloz" w:date="2012-01-25T13:28:00Z">
        <w:r w:rsidR="004E32B4">
          <w:t xml:space="preserve">hace que </w:t>
        </w:r>
      </w:ins>
      <w:ins w:id="1336" w:author="veloz" w:date="2012-01-25T13:23:00Z">
        <w:r>
          <w:t>la longitud de coherencia del sistema entra en juego para observar los patrones de interferencia</w:t>
        </w:r>
      </w:ins>
      <w:ins w:id="1337" w:author="veloz" w:date="2012-01-25T13:28:00Z">
        <w:r w:rsidR="004E32B4">
          <w:t>.</w:t>
        </w:r>
      </w:ins>
    </w:p>
    <w:p w:rsidR="004E32B4" w:rsidRDefault="004E32B4" w:rsidP="00D91FBF">
      <w:pPr>
        <w:rPr>
          <w:ins w:id="1338" w:author="veloz" w:date="2012-01-25T14:07:00Z"/>
        </w:rPr>
      </w:pPr>
      <w:ins w:id="1339" w:author="veloz" w:date="2012-01-25T13:29:00Z">
        <w:r>
          <w:t>El interferómetro que se utilizaría mas adelante es un interferómetro de Mirau, cuya ecuación es idéntica a la ecuación de un interferómetro de Michelson, una separaci</w:t>
        </w:r>
      </w:ins>
      <w:ins w:id="1340" w:author="veloz" w:date="2012-01-25T13:30:00Z">
        <w:r>
          <w:t>ón del objetivo del punto focal implica un cambio en el camino óptico del doble del desplazamiento.</w:t>
        </w:r>
      </w:ins>
    </w:p>
    <w:p w:rsidR="002A157D" w:rsidRDefault="002A157D" w:rsidP="00D91FBF">
      <w:pPr>
        <w:rPr>
          <w:ins w:id="1341" w:author="veloz" w:date="2012-01-25T13:32:00Z"/>
        </w:rPr>
      </w:pPr>
      <w:ins w:id="1342" w:author="veloz" w:date="2012-01-25T14:07:00Z">
        <w:r>
          <w:t xml:space="preserve">La intensidad recibida por un detector en un punto </w:t>
        </w:r>
        <w:r w:rsidRPr="002A157D">
          <w:rPr>
            <w:position w:val="-14"/>
            <w:rPrChange w:id="1343" w:author="veloz" w:date="2012-01-25T14:07:00Z">
              <w:rPr>
                <w:position w:val="-4"/>
              </w:rPr>
            </w:rPrChange>
          </w:rPr>
          <w:object w:dxaOrig="880" w:dyaOrig="400">
            <v:shape id="_x0000_i1208" type="#_x0000_t75" style="width:44.25pt;height:20.25pt" o:ole="">
              <v:imagedata r:id="rId94" o:title=""/>
            </v:shape>
            <o:OLEObject Type="Embed" ProgID="Equation.DSMT4" ShapeID="_x0000_i1208" DrawAspect="Content" ObjectID="_1389025056" r:id="rId95"/>
          </w:object>
        </w:r>
        <w:r>
          <w:t xml:space="preserve"> viene dada por la ecuación</w:t>
        </w:r>
      </w:ins>
    </w:p>
    <w:p w:rsidR="004E32B4" w:rsidRDefault="004E32B4" w:rsidP="004E32B4">
      <w:pPr>
        <w:pStyle w:val="MTDisplayEquation"/>
        <w:rPr>
          <w:ins w:id="1344" w:author="veloz" w:date="2012-01-25T13:34:00Z"/>
        </w:rPr>
        <w:pPrChange w:id="1345" w:author="veloz" w:date="2012-01-25T13:34:00Z">
          <w:pPr>
            <w:spacing w:before="0" w:after="200" w:line="276" w:lineRule="auto"/>
            <w:ind w:firstLine="0"/>
            <w:jc w:val="left"/>
          </w:pPr>
        </w:pPrChange>
      </w:pPr>
      <w:ins w:id="1346" w:author="veloz" w:date="2012-01-25T13:32:00Z">
        <w:r>
          <w:tab/>
        </w:r>
        <w:r w:rsidR="002A157D" w:rsidRPr="004E32B4">
          <w:rPr>
            <w:position w:val="-30"/>
            <w:rPrChange w:id="1347" w:author="veloz" w:date="2012-01-25T13:34:00Z">
              <w:rPr>
                <w:position w:val="-30"/>
              </w:rPr>
            </w:rPrChange>
          </w:rPr>
          <w:object w:dxaOrig="4099" w:dyaOrig="720">
            <v:shape id="_x0000_i1210" type="#_x0000_t75" style="width:204.75pt;height:36pt" o:ole="">
              <v:imagedata r:id="rId96" o:title=""/>
            </v:shape>
            <o:OLEObject Type="Embed" ProgID="Equation.DSMT4" ShapeID="_x0000_i1210" DrawAspect="Content" ObjectID="_1389025057" r:id="rId97"/>
          </w:object>
        </w:r>
        <w:r>
          <w:tab/>
        </w:r>
        <w:r>
          <w:fldChar w:fldCharType="begin"/>
        </w:r>
        <w:r>
          <w:instrText xml:space="preserve"> MACROBUTTON MTPlaceRef \* MERGEFORMAT </w:instrText>
        </w:r>
        <w:r>
          <w:fldChar w:fldCharType="begin"/>
        </w:r>
        <w:r>
          <w:instrText xml:space="preserve"> SEQ MTEqn \h \* MERGEFORMAT </w:instrText>
        </w:r>
      </w:ins>
      <w:del w:id="1348" w:author="veloz" w:date="2012-01-25T13:32:00Z">
        <w:r w:rsidDel="004E32B4">
          <w:fldChar w:fldCharType="separate"/>
        </w:r>
      </w:del>
      <w:ins w:id="1349" w:author="veloz" w:date="2012-01-25T13:32:00Z">
        <w:r>
          <w:fldChar w:fldCharType="end"/>
        </w:r>
        <w:bookmarkStart w:id="1350" w:name="ZEqnNum133711"/>
        <w:r>
          <w:instrText>(</w:instrText>
        </w:r>
        <w:r>
          <w:fldChar w:fldCharType="begin"/>
        </w:r>
        <w:r>
          <w:instrText xml:space="preserve"> SEQ MTSec \c \* Arabic \* MERGEFORMAT </w:instrText>
        </w:r>
      </w:ins>
      <w:r>
        <w:fldChar w:fldCharType="separate"/>
      </w:r>
      <w:ins w:id="1351" w:author="veloz" w:date="2012-01-25T16:38:00Z">
        <w:r w:rsidR="005A06B2">
          <w:rPr>
            <w:noProof/>
          </w:rPr>
          <w:instrText>1</w:instrText>
        </w:r>
      </w:ins>
      <w:ins w:id="1352" w:author="veloz" w:date="2012-01-25T13:32:00Z">
        <w:r>
          <w:fldChar w:fldCharType="end"/>
        </w:r>
        <w:r>
          <w:instrText>.</w:instrText>
        </w:r>
        <w:r>
          <w:fldChar w:fldCharType="begin"/>
        </w:r>
        <w:r>
          <w:instrText xml:space="preserve"> SEQ MTEqn \c \* Arabic \* MERGEFORMAT </w:instrText>
        </w:r>
      </w:ins>
      <w:r>
        <w:fldChar w:fldCharType="separate"/>
      </w:r>
      <w:ins w:id="1353" w:author="veloz" w:date="2012-01-25T16:38:00Z">
        <w:r w:rsidR="005A06B2">
          <w:rPr>
            <w:noProof/>
          </w:rPr>
          <w:instrText>8</w:instrText>
        </w:r>
      </w:ins>
      <w:ins w:id="1354" w:author="veloz" w:date="2012-01-25T13:32:00Z">
        <w:r>
          <w:fldChar w:fldCharType="end"/>
        </w:r>
        <w:r>
          <w:instrText>)</w:instrText>
        </w:r>
        <w:bookmarkEnd w:id="1350"/>
        <w:r>
          <w:fldChar w:fldCharType="end"/>
        </w:r>
      </w:ins>
    </w:p>
    <w:p w:rsidR="00825AF9" w:rsidRDefault="004E32B4" w:rsidP="004E32B4">
      <w:pPr>
        <w:pStyle w:val="MTDisplayEquation"/>
        <w:rPr>
          <w:ins w:id="1355" w:author="veloz" w:date="2012-01-25T14:12:00Z"/>
        </w:rPr>
        <w:pPrChange w:id="1356" w:author="veloz" w:date="2012-01-25T13:34:00Z">
          <w:pPr>
            <w:spacing w:before="0" w:after="200" w:line="276" w:lineRule="auto"/>
            <w:ind w:firstLine="0"/>
            <w:jc w:val="left"/>
          </w:pPr>
        </w:pPrChange>
      </w:pPr>
      <w:ins w:id="1357" w:author="veloz" w:date="2012-01-25T13:34:00Z">
        <w:r>
          <w:t>Con</w:t>
        </w:r>
      </w:ins>
      <w:ins w:id="1358" w:author="veloz" w:date="2012-01-25T14:06:00Z">
        <w:r w:rsidR="002A157D">
          <w:t xml:space="preserve"> </w:t>
        </w:r>
        <w:r w:rsidR="002A157D" w:rsidRPr="002A157D">
          <w:rPr>
            <w:position w:val="-12"/>
            <w:rPrChange w:id="1359" w:author="veloz" w:date="2012-01-25T14:06:00Z">
              <w:rPr>
                <w:position w:val="-4"/>
              </w:rPr>
            </w:rPrChange>
          </w:rPr>
          <w:object w:dxaOrig="240" w:dyaOrig="360">
            <v:shape id="_x0000_i1205" type="#_x0000_t75" style="width:12pt;height:18pt" o:ole="">
              <v:imagedata r:id="rId98" o:title=""/>
            </v:shape>
            <o:OLEObject Type="Embed" ProgID="Equation.DSMT4" ShapeID="_x0000_i1205" DrawAspect="Content" ObjectID="_1389025058" r:id="rId99"/>
          </w:object>
        </w:r>
        <w:r w:rsidR="002A157D">
          <w:t xml:space="preserve"> la</w:t>
        </w:r>
      </w:ins>
      <w:ins w:id="1360" w:author="veloz" w:date="2012-01-25T14:08:00Z">
        <w:r w:rsidR="00495037">
          <w:t xml:space="preserve"> intensidad de la fuente de luz,</w:t>
        </w:r>
      </w:ins>
      <w:ins w:id="1361" w:author="veloz" w:date="2012-01-25T13:34:00Z">
        <w:r>
          <w:t xml:space="preserve"> </w:t>
        </w:r>
        <w:r w:rsidRPr="004E32B4">
          <w:rPr>
            <w:position w:val="-6"/>
            <w:rPrChange w:id="1362" w:author="veloz" w:date="2012-01-25T13:34:00Z">
              <w:rPr>
                <w:position w:val="-4"/>
              </w:rPr>
            </w:rPrChange>
          </w:rPr>
          <w:object w:dxaOrig="220" w:dyaOrig="279">
            <v:shape id="_x0000_i1183" type="#_x0000_t75" style="width:11.25pt;height:14.25pt" o:ole="">
              <v:imagedata r:id="rId100" o:title=""/>
            </v:shape>
            <o:OLEObject Type="Embed" ProgID="Equation.DSMT4" ShapeID="_x0000_i1183" DrawAspect="Content" ObjectID="_1389025059" r:id="rId101"/>
          </w:object>
        </w:r>
        <w:r w:rsidR="00495037">
          <w:t xml:space="preserve"> como </w:t>
        </w:r>
      </w:ins>
      <w:ins w:id="1363" w:author="veloz" w:date="2012-01-25T14:11:00Z">
        <w:r w:rsidR="00495037">
          <w:t>la distancia que hay entre el plano de imagen y la muestra</w:t>
        </w:r>
      </w:ins>
      <w:ins w:id="1364" w:author="veloz" w:date="2012-01-25T13:34:00Z">
        <w:r>
          <w:t xml:space="preserve">, </w:t>
        </w:r>
        <w:r w:rsidRPr="004E32B4">
          <w:rPr>
            <w:position w:val="-12"/>
            <w:rPrChange w:id="1365" w:author="veloz" w:date="2012-01-25T13:34:00Z">
              <w:rPr>
                <w:position w:val="-4"/>
              </w:rPr>
            </w:rPrChange>
          </w:rPr>
          <w:object w:dxaOrig="220" w:dyaOrig="360">
            <v:shape id="_x0000_i1186" type="#_x0000_t75" style="width:11.25pt;height:18pt" o:ole="">
              <v:imagedata r:id="rId102" o:title=""/>
            </v:shape>
            <o:OLEObject Type="Embed" ProgID="Equation.DSMT4" ShapeID="_x0000_i1186" DrawAspect="Content" ObjectID="_1389025060" r:id="rId103"/>
          </w:object>
        </w:r>
        <w:r>
          <w:t xml:space="preserve"> y </w:t>
        </w:r>
      </w:ins>
      <w:ins w:id="1366" w:author="veloz" w:date="2012-01-25T13:35:00Z">
        <w:r w:rsidR="002A157D" w:rsidRPr="004E32B4">
          <w:rPr>
            <w:position w:val="-12"/>
            <w:rPrChange w:id="1367" w:author="veloz" w:date="2012-01-25T13:38:00Z">
              <w:rPr>
                <w:position w:val="-12"/>
              </w:rPr>
            </w:rPrChange>
          </w:rPr>
          <w:object w:dxaOrig="220" w:dyaOrig="360">
            <v:shape id="_x0000_i1198" type="#_x0000_t75" style="width:11.25pt;height:18pt" o:ole="">
              <v:imagedata r:id="rId104" o:title=""/>
            </v:shape>
            <o:OLEObject Type="Embed" ProgID="Equation.DSMT4" ShapeID="_x0000_i1198" DrawAspect="Content" ObjectID="_1389025061" r:id="rId105"/>
          </w:object>
        </w:r>
      </w:ins>
      <w:ins w:id="1368" w:author="veloz" w:date="2012-01-25T13:19:00Z">
        <w:r w:rsidR="00D91FBF">
          <w:t xml:space="preserve"> </w:t>
        </w:r>
      </w:ins>
      <w:ins w:id="1369" w:author="veloz" w:date="2012-01-25T14:03:00Z">
        <w:r w:rsidR="002A157D">
          <w:t>los factores de reflexión de los espejos de mu</w:t>
        </w:r>
      </w:ins>
      <w:ins w:id="1370" w:author="veloz" w:date="2012-01-25T14:08:00Z">
        <w:r w:rsidR="00495037">
          <w:t>e</w:t>
        </w:r>
      </w:ins>
      <w:ins w:id="1371" w:author="veloz" w:date="2012-01-25T14:03:00Z">
        <w:r w:rsidR="002A157D">
          <w:t>stra y de referencia respectivamente,</w:t>
        </w:r>
      </w:ins>
      <w:ins w:id="1372" w:author="veloz" w:date="2012-01-25T14:12:00Z">
        <w:r w:rsidR="00495037">
          <w:t xml:space="preserve"> y </w:t>
        </w:r>
      </w:ins>
      <w:ins w:id="1373" w:author="veloz" w:date="2012-01-25T14:03:00Z">
        <w:r w:rsidR="002A157D" w:rsidRPr="002A157D">
          <w:rPr>
            <w:position w:val="-6"/>
            <w:rPrChange w:id="1374" w:author="veloz" w:date="2012-01-25T14:04:00Z">
              <w:rPr>
                <w:position w:val="-10"/>
              </w:rPr>
            </w:rPrChange>
          </w:rPr>
          <w:object w:dxaOrig="200" w:dyaOrig="220">
            <v:shape id="_x0000_i1202" type="#_x0000_t75" style="width:9.75pt;height:11.25pt" o:ole="">
              <v:imagedata r:id="rId106" o:title=""/>
            </v:shape>
            <o:OLEObject Type="Embed" ProgID="Equation.DSMT4" ShapeID="_x0000_i1202" DrawAspect="Content" ObjectID="_1389025062" r:id="rId107"/>
          </w:object>
        </w:r>
        <w:r w:rsidR="002A157D">
          <w:t xml:space="preserve"> la frecuencia </w:t>
        </w:r>
      </w:ins>
      <w:ins w:id="1375" w:author="veloz" w:date="2012-01-25T14:04:00Z">
        <w:r w:rsidR="002A157D">
          <w:t>de la luz</w:t>
        </w:r>
      </w:ins>
      <w:ins w:id="1376" w:author="veloz" w:date="2012-01-25T14:12:00Z">
        <w:r w:rsidR="00495037">
          <w:t>.</w:t>
        </w:r>
      </w:ins>
    </w:p>
    <w:p w:rsidR="00F41663" w:rsidRDefault="00495037" w:rsidP="00F41663">
      <w:pPr>
        <w:rPr>
          <w:ins w:id="1377" w:author="veloz" w:date="2012-01-25T14:21:00Z"/>
          <w:lang w:val="es-ES"/>
        </w:rPr>
        <w:pPrChange w:id="1378" w:author="veloz" w:date="2012-01-25T14:21:00Z">
          <w:pPr>
            <w:spacing w:before="0" w:after="200" w:line="276" w:lineRule="auto"/>
            <w:ind w:firstLine="0"/>
            <w:jc w:val="left"/>
          </w:pPr>
        </w:pPrChange>
      </w:pPr>
      <w:ins w:id="1379" w:author="veloz" w:date="2012-01-25T14:12:00Z">
        <w:r>
          <w:rPr>
            <w:lang w:val="es-ES"/>
          </w:rPr>
          <w:t>Si</w:t>
        </w:r>
      </w:ins>
      <w:ins w:id="1380" w:author="veloz" w:date="2012-01-25T14:18:00Z">
        <w:r>
          <w:rPr>
            <w:lang w:val="es-ES"/>
          </w:rPr>
          <w:t xml:space="preserve"> </w:t>
        </w:r>
      </w:ins>
      <w:ins w:id="1381" w:author="veloz" w:date="2012-01-25T14:12:00Z">
        <w:r>
          <w:rPr>
            <w:lang w:val="es-ES"/>
          </w:rPr>
          <w:t>ahora se considera la fuente con un espectro no puntual, se tiene que la intensidad en el receptor ser</w:t>
        </w:r>
      </w:ins>
      <w:ins w:id="1382" w:author="veloz" w:date="2012-01-25T14:13:00Z">
        <w:r>
          <w:rPr>
            <w:lang w:val="es-ES"/>
          </w:rPr>
          <w:t xml:space="preserve">á la suma de todas las componentes frecuenciales de la fuente interfiriendo, por lo tanto </w:t>
        </w:r>
      </w:ins>
      <w:ins w:id="1383" w:author="veloz" w:date="2012-01-25T14:14:00Z">
        <w:r>
          <w:rPr>
            <w:lang w:val="es-ES"/>
          </w:rPr>
          <w:t xml:space="preserve">la ecuación </w:t>
        </w:r>
      </w:ins>
      <w:ins w:id="1384" w:author="veloz" w:date="2012-01-25T14:21:00Z">
        <w:r w:rsidR="00F41663">
          <w:rPr>
            <w:lang w:val="es-ES"/>
          </w:rPr>
          <w:fldChar w:fldCharType="begin"/>
        </w:r>
        <w:r w:rsidR="00F41663">
          <w:rPr>
            <w:lang w:val="es-ES"/>
          </w:rPr>
          <w:instrText xml:space="preserve"> GOTOBUTTON ZEqnNum133711  \* MERGEFORMAT </w:instrText>
        </w:r>
        <w:r w:rsidR="00F41663">
          <w:rPr>
            <w:lang w:val="es-ES"/>
          </w:rPr>
          <w:fldChar w:fldCharType="begin"/>
        </w:r>
        <w:r w:rsidR="00F41663">
          <w:rPr>
            <w:lang w:val="es-ES"/>
          </w:rPr>
          <w:instrText xml:space="preserve"> REF ZEqnNum133711 \* Charformat \! \* MERGEFORMAT </w:instrText>
        </w:r>
      </w:ins>
      <w:r w:rsidR="00F41663">
        <w:rPr>
          <w:lang w:val="es-ES"/>
        </w:rPr>
        <w:fldChar w:fldCharType="separate"/>
      </w:r>
      <w:ins w:id="1385" w:author="veloz" w:date="2012-01-25T16:38:00Z">
        <w:r w:rsidR="005A06B2" w:rsidRPr="005A06B2">
          <w:rPr>
            <w:lang w:val="es-ES"/>
            <w:rPrChange w:id="1386" w:author="veloz" w:date="2012-01-25T16:38:00Z">
              <w:rPr/>
            </w:rPrChange>
          </w:rPr>
          <w:instrText>(1.8)</w:instrText>
        </w:r>
      </w:ins>
      <w:ins w:id="1387" w:author="veloz" w:date="2012-01-25T14:21:00Z">
        <w:r w:rsidR="00F41663">
          <w:rPr>
            <w:lang w:val="es-ES"/>
          </w:rPr>
          <w:fldChar w:fldCharType="end"/>
        </w:r>
        <w:r w:rsidR="00F41663">
          <w:rPr>
            <w:lang w:val="es-ES"/>
          </w:rPr>
          <w:fldChar w:fldCharType="end"/>
        </w:r>
        <w:r w:rsidR="00F41663">
          <w:rPr>
            <w:lang w:val="es-ES"/>
          </w:rPr>
          <w:t xml:space="preserve"> </w:t>
        </w:r>
      </w:ins>
      <w:ins w:id="1388" w:author="veloz" w:date="2012-01-25T14:14:00Z">
        <w:r>
          <w:rPr>
            <w:lang w:val="es-ES"/>
          </w:rPr>
          <w:t>quedaría de la siguiente forma:</w:t>
        </w:r>
      </w:ins>
    </w:p>
    <w:p w:rsidR="00F41663" w:rsidRDefault="00F41663" w:rsidP="00F41663">
      <w:pPr>
        <w:pStyle w:val="MTDisplayEquation"/>
        <w:rPr>
          <w:ins w:id="1389" w:author="veloz" w:date="2012-01-25T14:21:00Z"/>
        </w:rPr>
        <w:pPrChange w:id="1390" w:author="veloz" w:date="2012-01-25T14:21:00Z">
          <w:pPr>
            <w:spacing w:before="0" w:after="200" w:line="276" w:lineRule="auto"/>
            <w:ind w:firstLine="0"/>
            <w:jc w:val="left"/>
          </w:pPr>
        </w:pPrChange>
      </w:pPr>
      <w:ins w:id="1391" w:author="veloz" w:date="2012-01-25T14:21:00Z">
        <w:r>
          <w:tab/>
        </w:r>
        <w:r w:rsidR="005A06B2" w:rsidRPr="00F41663">
          <w:rPr>
            <w:position w:val="-30"/>
            <w:rPrChange w:id="1392" w:author="veloz" w:date="2012-01-25T14:21:00Z">
              <w:rPr>
                <w:position w:val="-30"/>
              </w:rPr>
            </w:rPrChange>
          </w:rPr>
          <w:object w:dxaOrig="5400" w:dyaOrig="720">
            <v:shape id="_x0000_i1731" type="#_x0000_t75" style="width:270pt;height:36pt" o:ole="">
              <v:imagedata r:id="rId108" o:title=""/>
            </v:shape>
            <o:OLEObject Type="Embed" ProgID="Equation.DSMT4" ShapeID="_x0000_i1731" DrawAspect="Content" ObjectID="_1389025063" r:id="rId109"/>
          </w:object>
        </w:r>
      </w:ins>
    </w:p>
    <w:p w:rsidR="00F41663" w:rsidRDefault="00F41663" w:rsidP="00F41663">
      <w:pPr>
        <w:rPr>
          <w:ins w:id="1393" w:author="veloz" w:date="2012-01-25T14:21:00Z"/>
          <w:lang w:val="es-ES"/>
        </w:rPr>
        <w:pPrChange w:id="1394" w:author="veloz" w:date="2012-01-25T14:21:00Z">
          <w:pPr>
            <w:spacing w:before="0" w:after="200" w:line="276" w:lineRule="auto"/>
            <w:ind w:firstLine="0"/>
            <w:jc w:val="left"/>
          </w:pPr>
        </w:pPrChange>
      </w:pPr>
      <w:ins w:id="1395" w:author="veloz" w:date="2012-01-25T14:19:00Z">
        <w:r>
          <w:rPr>
            <w:lang w:val="es-ES"/>
          </w:rPr>
          <w:t xml:space="preserve">Donde </w:t>
        </w:r>
        <w:r w:rsidRPr="00F41663">
          <w:rPr>
            <w:position w:val="-14"/>
            <w:lang w:val="es-ES"/>
            <w:rPrChange w:id="1396" w:author="veloz" w:date="2012-01-25T14:19:00Z">
              <w:rPr>
                <w:position w:val="-4"/>
                <w:lang w:val="es-ES"/>
              </w:rPr>
            </w:rPrChange>
          </w:rPr>
          <w:object w:dxaOrig="600" w:dyaOrig="400">
            <v:shape id="_x0000_i1307" type="#_x0000_t75" style="width:30pt;height:20.25pt" o:ole="">
              <v:imagedata r:id="rId110" o:title=""/>
            </v:shape>
            <o:OLEObject Type="Embed" ProgID="Equation.DSMT4" ShapeID="_x0000_i1307" DrawAspect="Content" ObjectID="_1389025064" r:id="rId111"/>
          </w:object>
        </w:r>
        <w:r>
          <w:rPr>
            <w:lang w:val="es-ES"/>
          </w:rPr>
          <w:t xml:space="preserve"> es el espectro de potencia de la fuente en frecuencia</w:t>
        </w:r>
      </w:ins>
      <w:ins w:id="1397" w:author="veloz" w:date="2012-01-25T14:50:00Z">
        <w:r w:rsidR="000A2010">
          <w:rPr>
            <w:lang w:val="es-ES"/>
          </w:rPr>
          <w:t xml:space="preserve">, </w:t>
        </w:r>
      </w:ins>
      <w:ins w:id="1398" w:author="veloz" w:date="2012-01-25T14:51:00Z">
        <w:r w:rsidR="005A06B2" w:rsidRPr="000A2010">
          <w:rPr>
            <w:position w:val="-6"/>
            <w:lang w:val="es-ES"/>
            <w:rPrChange w:id="1399" w:author="veloz" w:date="2012-01-25T14:51:00Z">
              <w:rPr>
                <w:position w:val="-6"/>
                <w:lang w:val="es-ES"/>
              </w:rPr>
            </w:rPrChange>
          </w:rPr>
          <w:object w:dxaOrig="940" w:dyaOrig="279">
            <v:shape id="_x0000_i1733" type="#_x0000_t75" style="width:47.25pt;height:14.25pt" o:ole="">
              <v:imagedata r:id="rId112" o:title=""/>
            </v:shape>
            <o:OLEObject Type="Embed" ProgID="Equation.DSMT4" ShapeID="_x0000_i1733" DrawAspect="Content" ObjectID="_1389025065" r:id="rId113"/>
          </w:object>
        </w:r>
      </w:ins>
      <w:ins w:id="1400" w:author="veloz" w:date="2012-01-25T14:19:00Z">
        <w:r>
          <w:rPr>
            <w:lang w:val="es-ES"/>
          </w:rPr>
          <w:t xml:space="preserve"> </w:t>
        </w:r>
      </w:ins>
      <w:ins w:id="1401" w:author="veloz" w:date="2012-01-25T14:52:00Z">
        <w:r w:rsidR="000A2010">
          <w:rPr>
            <w:lang w:val="es-ES"/>
          </w:rPr>
          <w:t xml:space="preserve">es la diferencia de camino óptico entre los haces </w:t>
        </w:r>
      </w:ins>
      <w:ins w:id="1402" w:author="veloz" w:date="2012-01-25T14:19:00Z">
        <w:r>
          <w:rPr>
            <w:lang w:val="es-ES"/>
          </w:rPr>
          <w:t xml:space="preserve">y </w:t>
        </w:r>
        <w:r w:rsidRPr="00F41663">
          <w:rPr>
            <w:position w:val="-14"/>
            <w:lang w:val="es-ES"/>
            <w:rPrChange w:id="1403" w:author="veloz" w:date="2012-01-25T14:19:00Z">
              <w:rPr>
                <w:position w:val="-4"/>
                <w:lang w:val="es-ES"/>
              </w:rPr>
            </w:rPrChange>
          </w:rPr>
          <w:object w:dxaOrig="560" w:dyaOrig="400">
            <v:shape id="_x0000_i1310" type="#_x0000_t75" style="width:27.75pt;height:20.25pt" o:ole="">
              <v:imagedata r:id="rId114" o:title=""/>
            </v:shape>
            <o:OLEObject Type="Embed" ProgID="Equation.DSMT4" ShapeID="_x0000_i1310" DrawAspect="Content" ObjectID="_1389025066" r:id="rId115"/>
          </w:object>
        </w:r>
        <w:r>
          <w:rPr>
            <w:lang w:val="es-ES"/>
          </w:rPr>
          <w:t xml:space="preserve"> el espectro de absorci</w:t>
        </w:r>
      </w:ins>
      <w:ins w:id="1404" w:author="veloz" w:date="2012-01-25T14:20:00Z">
        <w:r>
          <w:rPr>
            <w:lang w:val="es-ES"/>
          </w:rPr>
          <w:t xml:space="preserve">ón de potencia del detector. Asumiendo que </w:t>
        </w:r>
        <w:r w:rsidRPr="00F41663">
          <w:rPr>
            <w:position w:val="-12"/>
            <w:lang w:val="es-ES"/>
            <w:rPrChange w:id="1405" w:author="veloz" w:date="2012-01-25T14:20:00Z">
              <w:rPr>
                <w:position w:val="-4"/>
                <w:lang w:val="es-ES"/>
              </w:rPr>
            </w:rPrChange>
          </w:rPr>
          <w:object w:dxaOrig="220" w:dyaOrig="360">
            <v:shape id="_x0000_i1313" type="#_x0000_t75" style="width:11.25pt;height:18pt" o:ole="">
              <v:imagedata r:id="rId116" o:title=""/>
            </v:shape>
            <o:OLEObject Type="Embed" ProgID="Equation.DSMT4" ShapeID="_x0000_i1313" DrawAspect="Content" ObjectID="_1389025067" r:id="rId117"/>
          </w:object>
        </w:r>
        <w:r>
          <w:rPr>
            <w:lang w:val="es-ES"/>
          </w:rPr>
          <w:t xml:space="preserve"> y </w:t>
        </w:r>
        <w:r w:rsidRPr="00F41663">
          <w:rPr>
            <w:position w:val="-12"/>
            <w:lang w:val="es-ES"/>
            <w:rPrChange w:id="1406" w:author="veloz" w:date="2012-01-25T14:20:00Z">
              <w:rPr>
                <w:position w:val="-4"/>
                <w:lang w:val="es-ES"/>
              </w:rPr>
            </w:rPrChange>
          </w:rPr>
          <w:object w:dxaOrig="220" w:dyaOrig="360">
            <v:shape id="_x0000_i1316" type="#_x0000_t75" style="width:11.25pt;height:18pt" o:ole="">
              <v:imagedata r:id="rId118" o:title=""/>
            </v:shape>
            <o:OLEObject Type="Embed" ProgID="Equation.DSMT4" ShapeID="_x0000_i1316" DrawAspect="Content" ObjectID="_1389025068" r:id="rId119"/>
          </w:object>
        </w:r>
        <w:r>
          <w:rPr>
            <w:lang w:val="es-ES"/>
          </w:rPr>
          <w:t xml:space="preserve"> no dependen de la frecuencia de la luz se obtiene</w:t>
        </w:r>
      </w:ins>
      <w:ins w:id="1407" w:author="veloz" w:date="2012-01-25T14:21:00Z">
        <w:r>
          <w:rPr>
            <w:lang w:val="es-ES"/>
          </w:rPr>
          <w:t>:</w:t>
        </w:r>
      </w:ins>
    </w:p>
    <w:p w:rsidR="00F41663" w:rsidRDefault="00F41663" w:rsidP="00F41663">
      <w:pPr>
        <w:pStyle w:val="MTDisplayEquation"/>
        <w:rPr>
          <w:ins w:id="1408" w:author="veloz" w:date="2012-01-25T14:18:00Z"/>
        </w:rPr>
        <w:pPrChange w:id="1409" w:author="veloz" w:date="2012-01-25T14:21:00Z">
          <w:pPr>
            <w:spacing w:before="0" w:after="200" w:line="276" w:lineRule="auto"/>
            <w:ind w:firstLine="0"/>
            <w:jc w:val="left"/>
          </w:pPr>
        </w:pPrChange>
      </w:pPr>
      <w:ins w:id="1410" w:author="veloz" w:date="2012-01-25T14:21:00Z">
        <w:r>
          <w:tab/>
        </w:r>
        <w:r w:rsidR="005A06B2" w:rsidRPr="00F41663">
          <w:rPr>
            <w:position w:val="-68"/>
            <w:rPrChange w:id="1411" w:author="veloz" w:date="2012-01-25T14:25:00Z">
              <w:rPr>
                <w:position w:val="-68"/>
              </w:rPr>
            </w:rPrChange>
          </w:rPr>
          <w:object w:dxaOrig="6759" w:dyaOrig="1480">
            <v:shape id="_x0000_i1735" type="#_x0000_t75" style="width:338.25pt;height:74.25pt" o:ole="">
              <v:imagedata r:id="rId120" o:title=""/>
            </v:shape>
            <o:OLEObject Type="Embed" ProgID="Equation.DSMT4" ShapeID="_x0000_i1735" DrawAspect="Content" ObjectID="_1389025069" r:id="rId121"/>
          </w:object>
        </w:r>
      </w:ins>
    </w:p>
    <w:p w:rsidR="00F41663" w:rsidRDefault="000A2010" w:rsidP="00F41663">
      <w:pPr>
        <w:rPr>
          <w:ins w:id="1412" w:author="veloz" w:date="2012-01-25T15:03:00Z"/>
          <w:lang w:val="es-ES"/>
        </w:rPr>
      </w:pPr>
      <w:ins w:id="1413" w:author="veloz" w:date="2012-01-25T14:43:00Z">
        <w:r>
          <w:rPr>
            <w:lang w:val="es-ES"/>
          </w:rPr>
          <w:t xml:space="preserve">Donde </w:t>
        </w:r>
        <w:r w:rsidRPr="000A2010">
          <w:rPr>
            <w:position w:val="-12"/>
            <w:lang w:val="es-ES"/>
            <w:rPrChange w:id="1414" w:author="veloz" w:date="2012-01-25T14:43:00Z">
              <w:rPr>
                <w:position w:val="-4"/>
                <w:lang w:val="es-ES"/>
              </w:rPr>
            </w:rPrChange>
          </w:rPr>
          <w:object w:dxaOrig="360" w:dyaOrig="360">
            <v:shape id="_x0000_i1372" type="#_x0000_t75" style="width:18pt;height:18pt" o:ole="">
              <v:imagedata r:id="rId122" o:title=""/>
            </v:shape>
            <o:OLEObject Type="Embed" ProgID="Equation.DSMT4" ShapeID="_x0000_i1372" DrawAspect="Content" ObjectID="_1389025070" r:id="rId123"/>
          </w:object>
        </w:r>
        <w:r>
          <w:rPr>
            <w:lang w:val="es-ES"/>
          </w:rPr>
          <w:t xml:space="preserve"> es la intensidad de la luz que pudiese ser recibida por el detector</w:t>
        </w:r>
      </w:ins>
      <w:ins w:id="1415" w:author="veloz" w:date="2012-01-25T14:44:00Z">
        <w:r>
          <w:rPr>
            <w:lang w:val="es-ES"/>
          </w:rPr>
          <w:t>.</w:t>
        </w:r>
      </w:ins>
      <w:ins w:id="1416" w:author="veloz" w:date="2012-01-25T14:46:00Z">
        <w:r>
          <w:rPr>
            <w:lang w:val="es-ES"/>
          </w:rPr>
          <w:t xml:space="preserve"> Como los espectros de potencia </w:t>
        </w:r>
      </w:ins>
      <w:ins w:id="1417" w:author="veloz" w:date="2012-01-25T14:47:00Z">
        <w:r>
          <w:rPr>
            <w:lang w:val="es-ES"/>
          </w:rPr>
          <w:t xml:space="preserve">son </w:t>
        </w:r>
      </w:ins>
      <w:ins w:id="1418" w:author="veloz" w:date="2012-01-25T14:48:00Z">
        <w:r>
          <w:rPr>
            <w:lang w:val="es-ES"/>
          </w:rPr>
          <w:t xml:space="preserve">pares, los límites de la integral pueden ser sustituidos desde </w:t>
        </w:r>
        <w:r w:rsidRPr="000A2010">
          <w:rPr>
            <w:position w:val="-6"/>
            <w:lang w:val="es-ES"/>
            <w:rPrChange w:id="1419" w:author="veloz" w:date="2012-01-25T14:48:00Z">
              <w:rPr>
                <w:position w:val="-6"/>
                <w:lang w:val="es-ES"/>
              </w:rPr>
            </w:rPrChange>
          </w:rPr>
          <w:object w:dxaOrig="200" w:dyaOrig="279">
            <v:shape id="_x0000_i1375" type="#_x0000_t75" style="width:9.75pt;height:14.25pt" o:ole="">
              <v:imagedata r:id="rId124" o:title=""/>
            </v:shape>
            <o:OLEObject Type="Embed" ProgID="Equation.DSMT4" ShapeID="_x0000_i1375" DrawAspect="Content" ObjectID="_1389025071" r:id="rId125"/>
          </w:object>
        </w:r>
        <w:r>
          <w:rPr>
            <w:lang w:val="es-ES"/>
          </w:rPr>
          <w:t xml:space="preserve"> hasta </w:t>
        </w:r>
      </w:ins>
      <w:ins w:id="1420" w:author="veloz" w:date="2012-01-25T14:49:00Z">
        <w:r w:rsidRPr="000A2010">
          <w:rPr>
            <w:position w:val="-4"/>
            <w:lang w:val="es-ES"/>
            <w:rPrChange w:id="1421" w:author="veloz" w:date="2012-01-25T14:49:00Z">
              <w:rPr>
                <w:position w:val="-4"/>
                <w:lang w:val="es-ES"/>
              </w:rPr>
            </w:rPrChange>
          </w:rPr>
          <w:object w:dxaOrig="240" w:dyaOrig="200">
            <v:shape id="_x0000_i1378" type="#_x0000_t75" style="width:12pt;height:9.75pt" o:ole="">
              <v:imagedata r:id="rId126" o:title=""/>
            </v:shape>
            <o:OLEObject Type="Embed" ProgID="Equation.DSMT4" ShapeID="_x0000_i1378" DrawAspect="Content" ObjectID="_1389025072" r:id="rId127"/>
          </w:object>
        </w:r>
      </w:ins>
    </w:p>
    <w:p w:rsidR="00B14D83" w:rsidRDefault="00B14D83" w:rsidP="00B14D83">
      <w:pPr>
        <w:pStyle w:val="MTDisplayEquation"/>
        <w:rPr>
          <w:ins w:id="1422" w:author="veloz" w:date="2012-01-25T15:03:00Z"/>
        </w:rPr>
        <w:pPrChange w:id="1423" w:author="veloz" w:date="2012-01-25T15:03:00Z">
          <w:pPr/>
        </w:pPrChange>
      </w:pPr>
      <w:ins w:id="1424" w:author="veloz" w:date="2012-01-25T15:03:00Z">
        <w:r>
          <w:tab/>
        </w:r>
        <w:r w:rsidR="005A06B2" w:rsidRPr="007C4924">
          <w:rPr>
            <w:position w:val="-32"/>
          </w:rPr>
          <w:object w:dxaOrig="5300" w:dyaOrig="740">
            <v:shape id="_x0000_i1737" type="#_x0000_t75" style="width:264.75pt;height:36.75pt" o:ole="">
              <v:imagedata r:id="rId128" o:title=""/>
            </v:shape>
            <o:OLEObject Type="Embed" ProgID="Equation.DSMT4" ShapeID="_x0000_i1737" DrawAspect="Content" ObjectID="_1389025073" r:id="rId129"/>
          </w:object>
        </w:r>
      </w:ins>
    </w:p>
    <w:p w:rsidR="00B14D83" w:rsidRPr="00B14D83" w:rsidRDefault="00B14D83" w:rsidP="00B14D83">
      <w:pPr>
        <w:rPr>
          <w:ins w:id="1425" w:author="veloz" w:date="2012-01-25T14:54:00Z"/>
          <w:lang w:val="es-ES"/>
          <w:rPrChange w:id="1426" w:author="veloz" w:date="2012-01-25T15:03:00Z">
            <w:rPr>
              <w:ins w:id="1427" w:author="veloz" w:date="2012-01-25T14:54:00Z"/>
              <w:lang w:val="es-ES"/>
            </w:rPr>
          </w:rPrChange>
        </w:rPr>
        <w:pPrChange w:id="1428" w:author="veloz" w:date="2012-01-25T15:03:00Z">
          <w:pPr/>
        </w:pPrChange>
      </w:pPr>
      <w:ins w:id="1429" w:author="veloz" w:date="2012-01-25T15:03:00Z">
        <w:r>
          <w:rPr>
            <w:lang w:val="es-ES"/>
          </w:rPr>
          <w:t xml:space="preserve">Si se piensa que </w:t>
        </w:r>
        <w:r w:rsidR="005A06B2" w:rsidRPr="00B14D83">
          <w:rPr>
            <w:position w:val="-24"/>
            <w:lang w:val="es-ES"/>
            <w:rPrChange w:id="1430" w:author="veloz" w:date="2012-01-25T15:03:00Z">
              <w:rPr>
                <w:position w:val="-24"/>
                <w:lang w:val="es-ES"/>
              </w:rPr>
            </w:rPrChange>
          </w:rPr>
          <w:object w:dxaOrig="360" w:dyaOrig="620">
            <v:shape id="_x0000_i1739" type="#_x0000_t75" style="width:18pt;height:30.75pt" o:ole="">
              <v:imagedata r:id="rId130" o:title=""/>
            </v:shape>
            <o:OLEObject Type="Embed" ProgID="Equation.DSMT4" ShapeID="_x0000_i1739" DrawAspect="Content" ObjectID="_1389025074" r:id="rId131"/>
          </w:object>
        </w:r>
        <w:r w:rsidR="001F6E0E">
          <w:rPr>
            <w:lang w:val="es-ES"/>
          </w:rPr>
          <w:t xml:space="preserve"> como el tiempo </w:t>
        </w:r>
      </w:ins>
      <w:ins w:id="1431" w:author="veloz" w:date="2012-01-25T15:06:00Z">
        <w:r w:rsidR="001F6E0E" w:rsidRPr="001F6E0E">
          <w:rPr>
            <w:position w:val="-6"/>
            <w:lang w:val="es-ES"/>
            <w:rPrChange w:id="1432" w:author="veloz" w:date="2012-01-25T15:06:00Z">
              <w:rPr>
                <w:position w:val="-4"/>
                <w:lang w:val="es-ES"/>
              </w:rPr>
            </w:rPrChange>
          </w:rPr>
          <w:object w:dxaOrig="139" w:dyaOrig="240">
            <v:shape id="_x0000_i1519" type="#_x0000_t75" style="width:6.75pt;height:12pt" o:ole="">
              <v:imagedata r:id="rId132" o:title=""/>
            </v:shape>
            <o:OLEObject Type="Embed" ProgID="Equation.DSMT4" ShapeID="_x0000_i1519" DrawAspect="Content" ObjectID="_1389025075" r:id="rId133"/>
          </w:object>
        </w:r>
        <w:r w:rsidR="001F6E0E">
          <w:rPr>
            <w:lang w:val="es-ES"/>
          </w:rPr>
          <w:t xml:space="preserve"> </w:t>
        </w:r>
      </w:ins>
      <w:ins w:id="1433" w:author="veloz" w:date="2012-01-25T15:03:00Z">
        <w:r w:rsidR="001F6E0E">
          <w:rPr>
            <w:lang w:val="es-ES"/>
          </w:rPr>
          <w:t xml:space="preserve">en que la luz atraviesa </w:t>
        </w:r>
        <w:r>
          <w:rPr>
            <w:lang w:val="es-ES"/>
          </w:rPr>
          <w:t xml:space="preserve">una distancia </w:t>
        </w:r>
        <w:r w:rsidR="001F6E0E" w:rsidRPr="001F6E0E">
          <w:rPr>
            <w:position w:val="-6"/>
            <w:lang w:val="es-ES"/>
            <w:rPrChange w:id="1434" w:author="veloz" w:date="2012-01-25T15:04:00Z">
              <w:rPr>
                <w:position w:val="-4"/>
                <w:lang w:val="es-ES"/>
              </w:rPr>
            </w:rPrChange>
          </w:rPr>
          <w:object w:dxaOrig="340" w:dyaOrig="279">
            <v:shape id="_x0000_i1516" type="#_x0000_t75" style="width:17.25pt;height:14.25pt" o:ole="">
              <v:imagedata r:id="rId134" o:title=""/>
            </v:shape>
            <o:OLEObject Type="Embed" ProgID="Equation.DSMT4" ShapeID="_x0000_i1516" DrawAspect="Content" ObjectID="_1389025076" r:id="rId135"/>
          </w:object>
        </w:r>
      </w:ins>
      <w:ins w:id="1435" w:author="veloz" w:date="2012-01-25T15:04:00Z">
        <w:r w:rsidR="001F6E0E">
          <w:rPr>
            <w:lang w:val="es-ES"/>
          </w:rPr>
          <w:t>, se puede escribir el termino de la integral como la parte real de la transformada inversa de Fourier del espectro de la fuente absorbido por el detector.</w:t>
        </w:r>
      </w:ins>
    </w:p>
    <w:p w:rsidR="00B14D83" w:rsidRDefault="00B14D83" w:rsidP="00B14D83">
      <w:pPr>
        <w:pStyle w:val="MTDisplayEquation"/>
        <w:rPr>
          <w:ins w:id="1436" w:author="veloz" w:date="2012-01-25T15:10:00Z"/>
        </w:rPr>
        <w:pPrChange w:id="1437" w:author="veloz" w:date="2012-01-25T15:02:00Z">
          <w:pPr>
            <w:pStyle w:val="MTDisplayEquation"/>
          </w:pPr>
        </w:pPrChange>
      </w:pPr>
      <w:ins w:id="1438" w:author="veloz" w:date="2012-01-25T15:02:00Z">
        <w:r>
          <w:tab/>
        </w:r>
        <w:r w:rsidRPr="00B14D83">
          <w:rPr>
            <w:position w:val="-18"/>
            <w:rPrChange w:id="1439" w:author="veloz" w:date="2012-01-25T15:03:00Z">
              <w:rPr>
                <w:position w:val="-4"/>
              </w:rPr>
            </w:rPrChange>
          </w:rPr>
          <w:object w:dxaOrig="4959" w:dyaOrig="480">
            <v:shape id="_x0000_i1506" type="#_x0000_t75" style="width:248.25pt;height:24pt" o:ole="">
              <v:imagedata r:id="rId136" o:title=""/>
            </v:shape>
            <o:OLEObject Type="Embed" ProgID="Equation.DSMT4" ShapeID="_x0000_i1506" DrawAspect="Content" ObjectID="_1389025077" r:id="rId137"/>
          </w:object>
        </w:r>
        <w:r>
          <w:tab/>
        </w:r>
        <w:r>
          <w:fldChar w:fldCharType="begin"/>
        </w:r>
        <w:r>
          <w:instrText xml:space="preserve"> MACROBUTTON MTPlaceRef \* MERGEFORMAT </w:instrText>
        </w:r>
        <w:r>
          <w:fldChar w:fldCharType="begin"/>
        </w:r>
        <w:r>
          <w:instrText xml:space="preserve"> SEQ MTEqn \h \* MERGEFORMAT </w:instrText>
        </w:r>
      </w:ins>
      <w:del w:id="1440" w:author="veloz" w:date="2012-01-25T15:02:00Z">
        <w:r w:rsidDel="00B14D83">
          <w:fldChar w:fldCharType="separate"/>
        </w:r>
      </w:del>
      <w:ins w:id="1441" w:author="veloz" w:date="2012-01-25T15:02:00Z">
        <w:r>
          <w:fldChar w:fldCharType="end"/>
        </w:r>
        <w:r>
          <w:instrText>(</w:instrText>
        </w:r>
        <w:r>
          <w:fldChar w:fldCharType="begin"/>
        </w:r>
        <w:r>
          <w:instrText xml:space="preserve"> SEQ MTSec \c \* Arabic \* MERGEFORMAT </w:instrText>
        </w:r>
      </w:ins>
      <w:r>
        <w:fldChar w:fldCharType="separate"/>
      </w:r>
      <w:ins w:id="1442" w:author="veloz" w:date="2012-01-25T16:38:00Z">
        <w:r w:rsidR="005A06B2">
          <w:rPr>
            <w:noProof/>
          </w:rPr>
          <w:instrText>1</w:instrText>
        </w:r>
      </w:ins>
      <w:ins w:id="1443" w:author="veloz" w:date="2012-01-25T15:02:00Z">
        <w:r>
          <w:fldChar w:fldCharType="end"/>
        </w:r>
        <w:r>
          <w:instrText>.</w:instrText>
        </w:r>
        <w:r>
          <w:fldChar w:fldCharType="begin"/>
        </w:r>
        <w:r>
          <w:instrText xml:space="preserve"> SEQ MTEqn \c \* Arabic \* MERGEFORMAT </w:instrText>
        </w:r>
      </w:ins>
      <w:r>
        <w:fldChar w:fldCharType="separate"/>
      </w:r>
      <w:ins w:id="1444" w:author="veloz" w:date="2012-01-25T16:38:00Z">
        <w:r w:rsidR="005A06B2">
          <w:rPr>
            <w:noProof/>
          </w:rPr>
          <w:instrText>9</w:instrText>
        </w:r>
      </w:ins>
      <w:ins w:id="1445" w:author="veloz" w:date="2012-01-25T15:02:00Z">
        <w:r>
          <w:fldChar w:fldCharType="end"/>
        </w:r>
        <w:r>
          <w:instrText>)</w:instrText>
        </w:r>
        <w:r>
          <w:fldChar w:fldCharType="end"/>
        </w:r>
      </w:ins>
    </w:p>
    <w:p w:rsidR="001F6E0E" w:rsidRDefault="001F6E0E" w:rsidP="001F6E0E">
      <w:pPr>
        <w:rPr>
          <w:ins w:id="1446" w:author="veloz" w:date="2012-01-25T15:10:00Z"/>
          <w:lang w:val="es-ES"/>
        </w:rPr>
      </w:pPr>
      <w:ins w:id="1447" w:author="veloz" w:date="2012-01-25T15:10:00Z">
        <w:r>
          <w:rPr>
            <w:lang w:val="es-ES"/>
          </w:rPr>
          <w:t xml:space="preserve">El espectro de potencia es igual al modulo al cuadrado del espectro </w:t>
        </w:r>
      </w:ins>
    </w:p>
    <w:p w:rsidR="001F6E0E" w:rsidRDefault="001F6E0E" w:rsidP="001F6E0E">
      <w:pPr>
        <w:pStyle w:val="MTDisplayEquation"/>
        <w:rPr>
          <w:ins w:id="1448" w:author="veloz" w:date="2012-01-25T15:12:00Z"/>
        </w:rPr>
        <w:pPrChange w:id="1449" w:author="veloz" w:date="2012-01-25T15:10:00Z">
          <w:pPr>
            <w:pStyle w:val="MTDisplayEquation"/>
          </w:pPr>
        </w:pPrChange>
      </w:pPr>
      <w:ins w:id="1450" w:author="veloz" w:date="2012-01-25T15:10:00Z">
        <w:r>
          <w:tab/>
        </w:r>
        <w:r w:rsidR="00F13BF2" w:rsidRPr="00F13BF2">
          <w:rPr>
            <w:position w:val="-126"/>
            <w:rPrChange w:id="1451" w:author="veloz" w:date="2012-01-25T15:16:00Z">
              <w:rPr>
                <w:position w:val="-126"/>
              </w:rPr>
            </w:rPrChange>
          </w:rPr>
          <w:object w:dxaOrig="3700" w:dyaOrig="2640">
            <v:shape id="_x0000_i1534" type="#_x0000_t75" style="width:185.25pt;height:132pt" o:ole="">
              <v:imagedata r:id="rId138" o:title=""/>
            </v:shape>
            <o:OLEObject Type="Embed" ProgID="Equation.DSMT4" ShapeID="_x0000_i1534" DrawAspect="Content" ObjectID="_1389025078" r:id="rId139"/>
          </w:object>
        </w:r>
      </w:ins>
    </w:p>
    <w:p w:rsidR="001F6E0E" w:rsidRDefault="00F13BF2" w:rsidP="001F6E0E">
      <w:pPr>
        <w:rPr>
          <w:ins w:id="1452" w:author="veloz" w:date="2012-01-25T15:21:00Z"/>
          <w:lang w:val="es-ES"/>
        </w:rPr>
        <w:pPrChange w:id="1453" w:author="veloz" w:date="2012-01-25T15:12:00Z">
          <w:pPr>
            <w:pStyle w:val="MTDisplayEquation"/>
          </w:pPr>
        </w:pPrChange>
      </w:pPr>
      <w:ins w:id="1454" w:author="veloz" w:date="2012-01-25T15:17:00Z">
        <w:r>
          <w:rPr>
            <w:lang w:val="es-ES"/>
          </w:rPr>
          <w:t>La transformada inversa de Fourier de una funci</w:t>
        </w:r>
      </w:ins>
      <w:ins w:id="1455" w:author="veloz" w:date="2012-01-25T15:18:00Z">
        <w:r>
          <w:rPr>
            <w:lang w:val="es-ES"/>
          </w:rPr>
          <w:t>ón</w:t>
        </w:r>
      </w:ins>
      <w:ins w:id="1456" w:author="veloz" w:date="2012-01-25T15:19:00Z">
        <w:r>
          <w:rPr>
            <w:lang w:val="es-ES"/>
          </w:rPr>
          <w:t xml:space="preserve"> en frecuencia</w:t>
        </w:r>
      </w:ins>
      <w:ins w:id="1457" w:author="veloz" w:date="2012-01-25T15:18:00Z">
        <w:r>
          <w:rPr>
            <w:lang w:val="es-ES"/>
          </w:rPr>
          <w:t xml:space="preserve"> multiplicada por otra est</w:t>
        </w:r>
      </w:ins>
      <w:ins w:id="1458" w:author="veloz" w:date="2012-01-25T15:19:00Z">
        <w:r>
          <w:rPr>
            <w:lang w:val="es-ES"/>
          </w:rPr>
          <w:t>á</w:t>
        </w:r>
      </w:ins>
      <w:ins w:id="1459" w:author="veloz" w:date="2012-01-25T15:18:00Z">
        <w:r>
          <w:rPr>
            <w:lang w:val="es-ES"/>
          </w:rPr>
          <w:t xml:space="preserve"> definida como la convolución </w:t>
        </w:r>
      </w:ins>
      <w:ins w:id="1460" w:author="veloz" w:date="2012-01-25T15:19:00Z">
        <w:r>
          <w:rPr>
            <w:lang w:val="es-ES"/>
          </w:rPr>
          <w:t xml:space="preserve">de ambas funciones </w:t>
        </w:r>
      </w:ins>
      <w:ins w:id="1461" w:author="veloz" w:date="2012-01-25T15:18:00Z">
        <w:r>
          <w:rPr>
            <w:lang w:val="es-ES"/>
          </w:rPr>
          <w:t>en el espacio de tiempo.</w:t>
        </w:r>
      </w:ins>
      <w:ins w:id="1462" w:author="veloz" w:date="2012-01-25T15:19:00Z">
        <w:r>
          <w:rPr>
            <w:lang w:val="es-ES"/>
          </w:rPr>
          <w:t xml:space="preserve"> Y si una función es el conjugado de la otra, entonces la convolución está definida como la autocorrelaci</w:t>
        </w:r>
      </w:ins>
      <w:ins w:id="1463" w:author="veloz" w:date="2012-01-25T15:20:00Z">
        <w:r>
          <w:rPr>
            <w:lang w:val="es-ES"/>
          </w:rPr>
          <w:t>ón. En base a esto la información de la interferencia está contenida en el patrón de autocorrelación del espectro de la fuente</w:t>
        </w:r>
      </w:ins>
      <w:ins w:id="1464" w:author="veloz" w:date="2012-01-25T15:21:00Z">
        <w:r>
          <w:rPr>
            <w:lang w:val="es-ES"/>
          </w:rPr>
          <w:t xml:space="preserve"> absorbido por el detector en el espacio temporal.</w:t>
        </w:r>
      </w:ins>
    </w:p>
    <w:p w:rsidR="00F13BF2" w:rsidRDefault="00F13BF2" w:rsidP="00F13BF2">
      <w:pPr>
        <w:pStyle w:val="MTDisplayEquation"/>
        <w:rPr>
          <w:ins w:id="1465" w:author="veloz" w:date="2012-01-25T15:25:00Z"/>
        </w:rPr>
        <w:pPrChange w:id="1466" w:author="veloz" w:date="2012-01-25T15:21:00Z">
          <w:pPr>
            <w:pStyle w:val="MTDisplayEquation"/>
          </w:pPr>
        </w:pPrChange>
      </w:pPr>
      <w:ins w:id="1467" w:author="veloz" w:date="2012-01-25T15:21:00Z">
        <w:r>
          <w:tab/>
        </w:r>
        <w:r w:rsidRPr="00F13BF2">
          <w:rPr>
            <w:position w:val="-30"/>
            <w:rPrChange w:id="1468" w:author="veloz" w:date="2012-01-25T15:25:00Z">
              <w:rPr>
                <w:position w:val="-4"/>
              </w:rPr>
            </w:rPrChange>
          </w:rPr>
          <w:object w:dxaOrig="4060" w:dyaOrig="720">
            <v:shape id="_x0000_i1537" type="#_x0000_t75" style="width:203.25pt;height:36pt" o:ole="">
              <v:imagedata r:id="rId140" o:title=""/>
            </v:shape>
            <o:OLEObject Type="Embed" ProgID="Equation.DSMT4" ShapeID="_x0000_i1537" DrawAspect="Content" ObjectID="_1389025079" r:id="rId141"/>
          </w:object>
        </w:r>
      </w:ins>
    </w:p>
    <w:p w:rsidR="00F13BF2" w:rsidRDefault="00F13BF2" w:rsidP="00F13BF2">
      <w:pPr>
        <w:rPr>
          <w:ins w:id="1469" w:author="veloz" w:date="2012-01-25T15:25:00Z"/>
          <w:lang w:val="es-ES"/>
        </w:rPr>
        <w:pPrChange w:id="1470" w:author="veloz" w:date="2012-01-25T15:25:00Z">
          <w:pPr>
            <w:pStyle w:val="MTDisplayEquation"/>
          </w:pPr>
        </w:pPrChange>
      </w:pPr>
      <w:ins w:id="1471" w:author="veloz" w:date="2012-01-25T15:25:00Z">
        <w:r>
          <w:rPr>
            <w:lang w:val="es-ES"/>
          </w:rPr>
          <w:t xml:space="preserve">Por lo tanto </w:t>
        </w:r>
        <w:r w:rsidR="00B04F7C">
          <w:rPr>
            <w:lang w:val="es-ES"/>
          </w:rPr>
          <w:t>la intensidad obtenida por el detector será igual a:</w:t>
        </w:r>
      </w:ins>
    </w:p>
    <w:p w:rsidR="00B04F7C" w:rsidRDefault="00B04F7C" w:rsidP="00B04F7C">
      <w:pPr>
        <w:pStyle w:val="MTDisplayEquation"/>
        <w:rPr>
          <w:ins w:id="1472" w:author="veloz" w:date="2012-01-25T15:33:00Z"/>
        </w:rPr>
        <w:pPrChange w:id="1473" w:author="veloz" w:date="2012-01-25T15:25:00Z">
          <w:pPr>
            <w:pStyle w:val="MTDisplayEquation"/>
          </w:pPr>
        </w:pPrChange>
      </w:pPr>
      <w:ins w:id="1474" w:author="veloz" w:date="2012-01-25T15:25:00Z">
        <w:r>
          <w:tab/>
        </w:r>
        <w:r w:rsidR="005A06B2" w:rsidRPr="00B04F7C">
          <w:rPr>
            <w:position w:val="-30"/>
            <w:rPrChange w:id="1475" w:author="veloz" w:date="2012-01-25T15:31:00Z">
              <w:rPr>
                <w:position w:val="-30"/>
              </w:rPr>
            </w:rPrChange>
          </w:rPr>
          <w:object w:dxaOrig="4000" w:dyaOrig="720">
            <v:shape id="_x0000_i1741" type="#_x0000_t75" style="width:200.25pt;height:36pt" o:ole="">
              <v:imagedata r:id="rId142" o:title=""/>
            </v:shape>
            <o:OLEObject Type="Embed" ProgID="Equation.DSMT4" ShapeID="_x0000_i1741" DrawAspect="Content" ObjectID="_1389025080" r:id="rId143"/>
          </w:object>
        </w:r>
        <w:r>
          <w:tab/>
        </w:r>
        <w:r>
          <w:fldChar w:fldCharType="begin"/>
        </w:r>
        <w:r>
          <w:instrText xml:space="preserve"> MACROBUTTON MTPlaceRef \* MERGEFORMAT </w:instrText>
        </w:r>
        <w:r>
          <w:fldChar w:fldCharType="begin"/>
        </w:r>
        <w:r>
          <w:instrText xml:space="preserve"> SEQ MTEqn \h \* MERGEFORMAT </w:instrText>
        </w:r>
      </w:ins>
      <w:del w:id="1476" w:author="veloz" w:date="2012-01-25T15:25:00Z">
        <w:r w:rsidDel="00B04F7C">
          <w:fldChar w:fldCharType="separate"/>
        </w:r>
      </w:del>
      <w:ins w:id="1477" w:author="veloz" w:date="2012-01-25T15:25:00Z">
        <w:r>
          <w:fldChar w:fldCharType="end"/>
        </w:r>
        <w:bookmarkStart w:id="1478" w:name="ZEqnNum261601"/>
        <w:r>
          <w:instrText>(</w:instrText>
        </w:r>
        <w:r>
          <w:fldChar w:fldCharType="begin"/>
        </w:r>
        <w:r>
          <w:instrText xml:space="preserve"> SEQ MTSec \c \* Arabic \* MERGEFORMAT </w:instrText>
        </w:r>
      </w:ins>
      <w:r>
        <w:fldChar w:fldCharType="separate"/>
      </w:r>
      <w:ins w:id="1479" w:author="veloz" w:date="2012-01-25T16:38:00Z">
        <w:r w:rsidR="005A06B2">
          <w:rPr>
            <w:noProof/>
          </w:rPr>
          <w:instrText>1</w:instrText>
        </w:r>
      </w:ins>
      <w:ins w:id="1480" w:author="veloz" w:date="2012-01-25T15:25:00Z">
        <w:r>
          <w:fldChar w:fldCharType="end"/>
        </w:r>
        <w:r>
          <w:instrText>.</w:instrText>
        </w:r>
        <w:r>
          <w:fldChar w:fldCharType="begin"/>
        </w:r>
        <w:r>
          <w:instrText xml:space="preserve"> SEQ MTEqn \c \* Arabic \* MERGEFORMAT </w:instrText>
        </w:r>
      </w:ins>
      <w:r>
        <w:fldChar w:fldCharType="separate"/>
      </w:r>
      <w:ins w:id="1481" w:author="veloz" w:date="2012-01-25T16:38:00Z">
        <w:r w:rsidR="005A06B2">
          <w:rPr>
            <w:noProof/>
          </w:rPr>
          <w:instrText>10</w:instrText>
        </w:r>
      </w:ins>
      <w:ins w:id="1482" w:author="veloz" w:date="2012-01-25T15:25:00Z">
        <w:r>
          <w:fldChar w:fldCharType="end"/>
        </w:r>
        <w:r>
          <w:instrText>)</w:instrText>
        </w:r>
        <w:bookmarkEnd w:id="1478"/>
        <w:r>
          <w:fldChar w:fldCharType="end"/>
        </w:r>
      </w:ins>
    </w:p>
    <w:p w:rsidR="00674B5A" w:rsidRDefault="00B04F7C" w:rsidP="00674B5A">
      <w:pPr>
        <w:rPr>
          <w:ins w:id="1483" w:author="veloz" w:date="2012-01-25T16:48:00Z"/>
          <w:lang w:val="es-ES"/>
        </w:rPr>
        <w:pPrChange w:id="1484" w:author="veloz" w:date="2012-01-25T16:48:00Z">
          <w:pPr>
            <w:pStyle w:val="MTDisplayEquation"/>
          </w:pPr>
        </w:pPrChange>
      </w:pPr>
      <w:ins w:id="1485" w:author="veloz" w:date="2012-01-25T15:33:00Z">
        <w:r>
          <w:rPr>
            <w:lang w:val="es-ES"/>
          </w:rPr>
          <w:t>Con esta ecuación solo hace falta calcular la autocorrelación del espectro</w:t>
        </w:r>
      </w:ins>
      <w:ins w:id="1486" w:author="veloz" w:date="2012-01-25T15:34:00Z">
        <w:r>
          <w:rPr>
            <w:lang w:val="es-ES"/>
          </w:rPr>
          <w:t xml:space="preserve"> de la fuente</w:t>
        </w:r>
      </w:ins>
      <w:ins w:id="1487" w:author="veloz" w:date="2012-01-25T15:33:00Z">
        <w:r>
          <w:rPr>
            <w:lang w:val="es-ES"/>
          </w:rPr>
          <w:t xml:space="preserve"> absorbido</w:t>
        </w:r>
      </w:ins>
      <w:ins w:id="1488" w:author="veloz" w:date="2012-01-25T15:34:00Z">
        <w:r>
          <w:rPr>
            <w:lang w:val="es-ES"/>
          </w:rPr>
          <w:t xml:space="preserve"> por el detector y evaluarlo a la distintas diferencias de camino óptico</w:t>
        </w:r>
      </w:ins>
      <w:ins w:id="1489" w:author="veloz" w:date="2012-01-25T15:37:00Z">
        <w:r w:rsidR="00181CCA">
          <w:rPr>
            <w:lang w:val="es-ES"/>
          </w:rPr>
          <w:t xml:space="preserve"> que puedan existir en la muestra</w:t>
        </w:r>
      </w:ins>
      <w:ins w:id="1490" w:author="veloz" w:date="2012-01-25T15:34:00Z">
        <w:r>
          <w:rPr>
            <w:lang w:val="es-ES"/>
          </w:rPr>
          <w:t>.</w:t>
        </w:r>
      </w:ins>
    </w:p>
    <w:p w:rsidR="005A06B2" w:rsidRPr="00B04F7C" w:rsidRDefault="005A06B2" w:rsidP="00B04F7C">
      <w:pPr>
        <w:rPr>
          <w:ins w:id="1491" w:author="veloz" w:date="2012-01-25T15:02:00Z"/>
          <w:lang w:val="es-ES"/>
          <w:rPrChange w:id="1492" w:author="veloz" w:date="2012-01-25T15:33:00Z">
            <w:rPr>
              <w:ins w:id="1493" w:author="veloz" w:date="2012-01-25T15:02:00Z"/>
            </w:rPr>
          </w:rPrChange>
        </w:rPr>
        <w:pPrChange w:id="1494" w:author="veloz" w:date="2012-01-25T15:33:00Z">
          <w:pPr>
            <w:pStyle w:val="MTDisplayEquation"/>
          </w:pPr>
        </w:pPrChange>
      </w:pPr>
      <w:ins w:id="1495" w:author="veloz" w:date="2012-01-25T16:33:00Z">
        <w:r>
          <w:rPr>
            <w:lang w:val="es-ES"/>
          </w:rPr>
          <w:t>El modulo de interferometría del simulador recibe los par</w:t>
        </w:r>
      </w:ins>
      <w:ins w:id="1496" w:author="veloz" w:date="2012-01-25T16:34:00Z">
        <w:r>
          <w:rPr>
            <w:lang w:val="es-ES"/>
          </w:rPr>
          <w:t>ámetros de la cámara</w:t>
        </w:r>
      </w:ins>
      <w:ins w:id="1497" w:author="veloz" w:date="2012-01-25T16:39:00Z">
        <w:r>
          <w:rPr>
            <w:lang w:val="es-ES"/>
          </w:rPr>
          <w:t xml:space="preserve"> (espectros de potencia de los sensores R</w:t>
        </w:r>
      </w:ins>
      <w:ins w:id="1498" w:author="veloz" w:date="2012-01-25T16:45:00Z">
        <w:r w:rsidR="00674B5A">
          <w:rPr>
            <w:lang w:val="es-ES"/>
          </w:rPr>
          <w:t xml:space="preserve">, </w:t>
        </w:r>
      </w:ins>
      <w:ins w:id="1499" w:author="veloz" w:date="2012-01-25T16:39:00Z">
        <w:r>
          <w:rPr>
            <w:lang w:val="es-ES"/>
          </w:rPr>
          <w:t>G</w:t>
        </w:r>
      </w:ins>
      <w:ins w:id="1500" w:author="veloz" w:date="2012-01-25T16:45:00Z">
        <w:r w:rsidR="00674B5A">
          <w:rPr>
            <w:lang w:val="es-ES"/>
          </w:rPr>
          <w:t xml:space="preserve"> y </w:t>
        </w:r>
      </w:ins>
      <w:ins w:id="1501" w:author="veloz" w:date="2012-01-25T16:39:00Z">
        <w:r>
          <w:rPr>
            <w:lang w:val="es-ES"/>
          </w:rPr>
          <w:t>B) y la información del espectro de la fuente de iluminación. Con esta información reconstruye la función de autocorrelación para cada sensor y luego</w:t>
        </w:r>
      </w:ins>
      <w:ins w:id="1502" w:author="veloz" w:date="2012-01-25T16:40:00Z">
        <w:r>
          <w:rPr>
            <w:lang w:val="es-ES"/>
          </w:rPr>
          <w:t xml:space="preserve"> con la información del perfil</w:t>
        </w:r>
      </w:ins>
      <w:ins w:id="1503" w:author="veloz" w:date="2012-01-25T16:42:00Z">
        <w:r>
          <w:rPr>
            <w:lang w:val="es-ES"/>
          </w:rPr>
          <w:t xml:space="preserve"> </w:t>
        </w:r>
        <w:r w:rsidRPr="005A06B2">
          <w:rPr>
            <w:position w:val="-14"/>
            <w:lang w:val="es-ES"/>
            <w:rPrChange w:id="1504" w:author="veloz" w:date="2012-01-25T16:42:00Z">
              <w:rPr>
                <w:position w:val="-4"/>
              </w:rPr>
            </w:rPrChange>
          </w:rPr>
          <w:object w:dxaOrig="760" w:dyaOrig="400">
            <v:shape id="_x0000_i1744" type="#_x0000_t75" style="width:38.25pt;height:20.25pt" o:ole="">
              <v:imagedata r:id="rId144" o:title=""/>
            </v:shape>
            <o:OLEObject Type="Embed" ProgID="Equation.DSMT4" ShapeID="_x0000_i1744" DrawAspect="Content" ObjectID="_1389025081" r:id="rId145"/>
          </w:object>
        </w:r>
        <w:r>
          <w:rPr>
            <w:lang w:val="es-ES"/>
          </w:rPr>
          <w:t xml:space="preserve"> obtiene la diferencia de camino óptico </w:t>
        </w:r>
        <w:r w:rsidRPr="005A06B2">
          <w:rPr>
            <w:position w:val="-14"/>
            <w:lang w:val="es-ES"/>
            <w:rPrChange w:id="1505" w:author="veloz" w:date="2012-01-25T16:43:00Z">
              <w:rPr>
                <w:position w:val="-6"/>
              </w:rPr>
            </w:rPrChange>
          </w:rPr>
          <w:object w:dxaOrig="880" w:dyaOrig="400">
            <v:shape id="_x0000_i1749" type="#_x0000_t75" style="width:44.25pt;height:20.25pt" o:ole="">
              <v:imagedata r:id="rId146" o:title=""/>
            </v:shape>
            <o:OLEObject Type="Embed" ProgID="Equation.DSMT4" ShapeID="_x0000_i1749" DrawAspect="Content" ObjectID="_1389025082" r:id="rId147"/>
          </w:object>
        </w:r>
      </w:ins>
      <w:ins w:id="1506" w:author="veloz" w:date="2012-01-25T16:43:00Z">
        <w:r w:rsidR="00674B5A">
          <w:rPr>
            <w:lang w:val="es-ES"/>
          </w:rPr>
          <w:t xml:space="preserve"> y evalua la autocorrelación</w:t>
        </w:r>
      </w:ins>
      <w:ins w:id="1507" w:author="veloz" w:date="2012-01-25T16:46:00Z">
        <w:r w:rsidR="00674B5A">
          <w:rPr>
            <w:lang w:val="es-ES"/>
          </w:rPr>
          <w:t xml:space="preserve"> </w:t>
        </w:r>
        <w:r w:rsidR="00674B5A" w:rsidRPr="00674B5A">
          <w:rPr>
            <w:position w:val="-28"/>
            <w:lang w:val="es-ES"/>
            <w:rPrChange w:id="1508" w:author="veloz" w:date="2012-01-25T16:46:00Z">
              <w:rPr>
                <w:position w:val="-4"/>
              </w:rPr>
            </w:rPrChange>
          </w:rPr>
          <w:object w:dxaOrig="960" w:dyaOrig="680">
            <v:shape id="_x0000_i1760" type="#_x0000_t75" style="width:48pt;height:33.75pt" o:ole="">
              <v:imagedata r:id="rId148" o:title=""/>
            </v:shape>
            <o:OLEObject Type="Embed" ProgID="Equation.DSMT4" ShapeID="_x0000_i1760" DrawAspect="Content" ObjectID="_1389025083" r:id="rId149"/>
          </w:object>
        </w:r>
      </w:ins>
      <w:ins w:id="1509" w:author="veloz" w:date="2012-01-25T16:43:00Z">
        <w:r w:rsidR="00674B5A">
          <w:rPr>
            <w:lang w:val="es-ES"/>
          </w:rPr>
          <w:t xml:space="preserve"> para este valor.</w:t>
        </w:r>
      </w:ins>
      <w:bookmarkStart w:id="1510" w:name="_GoBack"/>
      <w:bookmarkEnd w:id="1510"/>
      <w:ins w:id="1511" w:author="veloz" w:date="2012-01-25T16:46:00Z">
        <w:r w:rsidR="00674B5A">
          <w:rPr>
            <w:lang w:val="es-ES"/>
          </w:rPr>
          <w:t xml:space="preserve"> De acuerdo al tiempo de exposición de la cámara y </w:t>
        </w:r>
      </w:ins>
      <w:ins w:id="1512" w:author="veloz" w:date="2012-01-25T16:43:00Z">
        <w:r w:rsidR="00674B5A">
          <w:rPr>
            <w:lang w:val="es-ES"/>
          </w:rPr>
          <w:t xml:space="preserve"> luego con la información de la visibilidad</w:t>
        </w:r>
      </w:ins>
      <w:ins w:id="1513" w:author="veloz" w:date="2012-01-25T16:40:00Z">
        <w:r>
          <w:rPr>
            <w:lang w:val="es-ES"/>
          </w:rPr>
          <w:t xml:space="preserve"> de la muestra</w:t>
        </w:r>
      </w:ins>
      <w:ins w:id="1514" w:author="veloz" w:date="2012-01-25T16:43:00Z">
        <w:r w:rsidR="00674B5A">
          <w:rPr>
            <w:lang w:val="es-ES"/>
          </w:rPr>
          <w:t xml:space="preserve"> para cada punto</w:t>
        </w:r>
      </w:ins>
      <w:ins w:id="1515" w:author="veloz" w:date="2012-01-25T16:39:00Z">
        <w:r>
          <w:rPr>
            <w:lang w:val="es-ES"/>
          </w:rPr>
          <w:t xml:space="preserve"> </w:t>
        </w:r>
      </w:ins>
      <w:ins w:id="1516" w:author="veloz" w:date="2012-01-25T16:40:00Z">
        <w:r w:rsidRPr="005A06B2">
          <w:rPr>
            <w:position w:val="-14"/>
            <w:lang w:val="es-ES"/>
            <w:rPrChange w:id="1517" w:author="veloz" w:date="2012-01-25T16:40:00Z">
              <w:rPr>
                <w:position w:val="-4"/>
              </w:rPr>
            </w:rPrChange>
          </w:rPr>
          <w:object w:dxaOrig="600" w:dyaOrig="400">
            <v:shape id="_x0000_i1729" type="#_x0000_t75" style="width:30pt;height:20.25pt" o:ole="">
              <v:imagedata r:id="rId150" o:title=""/>
            </v:shape>
            <o:OLEObject Type="Embed" ProgID="Equation.DSMT4" ShapeID="_x0000_i1729" DrawAspect="Content" ObjectID="_1389025084" r:id="rId151"/>
          </w:object>
        </w:r>
      </w:ins>
      <w:ins w:id="1518" w:author="veloz" w:date="2012-01-25T16:44:00Z">
        <w:r w:rsidR="00674B5A">
          <w:rPr>
            <w:lang w:val="es-ES"/>
          </w:rPr>
          <w:t xml:space="preserve"> calcula un estimado de </w:t>
        </w:r>
        <w:r w:rsidR="00674B5A" w:rsidRPr="00674B5A">
          <w:rPr>
            <w:position w:val="-12"/>
            <w:lang w:val="es-ES"/>
            <w:rPrChange w:id="1519" w:author="veloz" w:date="2012-01-25T16:44:00Z">
              <w:rPr>
                <w:position w:val="-4"/>
              </w:rPr>
            </w:rPrChange>
          </w:rPr>
          <w:object w:dxaOrig="220" w:dyaOrig="360">
            <v:shape id="_x0000_i1752" type="#_x0000_t75" style="width:11.25pt;height:18pt" o:ole="">
              <v:imagedata r:id="rId152" o:title=""/>
            </v:shape>
            <o:OLEObject Type="Embed" ProgID="Equation.DSMT4" ShapeID="_x0000_i1752" DrawAspect="Content" ObjectID="_1389025085" r:id="rId153"/>
          </w:object>
        </w:r>
        <w:r w:rsidR="00674B5A">
          <w:rPr>
            <w:lang w:val="es-ES"/>
          </w:rPr>
          <w:t xml:space="preserve"> y finalmente obtiene la intensidad </w:t>
        </w:r>
        <w:r w:rsidR="00674B5A" w:rsidRPr="00674B5A">
          <w:rPr>
            <w:position w:val="-14"/>
            <w:lang w:val="es-ES"/>
            <w:rPrChange w:id="1520" w:author="veloz" w:date="2012-01-25T16:44:00Z">
              <w:rPr>
                <w:position w:val="-14"/>
              </w:rPr>
            </w:rPrChange>
          </w:rPr>
          <w:object w:dxaOrig="900" w:dyaOrig="400">
            <v:shape id="_x0000_i1757" type="#_x0000_t75" style="width:45pt;height:20.25pt" o:ole="">
              <v:imagedata r:id="rId154" o:title=""/>
            </v:shape>
            <o:OLEObject Type="Embed" ProgID="Equation.DSMT4" ShapeID="_x0000_i1757" DrawAspect="Content" ObjectID="_1389025086" r:id="rId155"/>
          </w:object>
        </w:r>
        <w:r w:rsidR="00674B5A">
          <w:rPr>
            <w:lang w:val="es-ES"/>
          </w:rPr>
          <w:t xml:space="preserve"> para cada punto </w:t>
        </w:r>
      </w:ins>
      <w:ins w:id="1521" w:author="veloz" w:date="2012-01-25T16:45:00Z">
        <w:r w:rsidR="00674B5A">
          <w:rPr>
            <w:lang w:val="es-ES"/>
          </w:rPr>
          <w:t>de la imagen y para cada sensor de la cámara.</w:t>
        </w:r>
      </w:ins>
    </w:p>
    <w:p w:rsidR="00825AF9" w:rsidRDefault="00825AF9" w:rsidP="0091587C">
      <w:pPr>
        <w:spacing w:before="0" w:after="200" w:line="276" w:lineRule="auto"/>
        <w:ind w:firstLine="0"/>
        <w:jc w:val="left"/>
        <w:rPr>
          <w:ins w:id="1522" w:author="veloz" w:date="2012-01-25T13:10:00Z"/>
        </w:rPr>
      </w:pPr>
    </w:p>
    <w:p w:rsidR="00825AF9" w:rsidRDefault="00825AF9" w:rsidP="0091587C">
      <w:pPr>
        <w:spacing w:before="0" w:after="200" w:line="276" w:lineRule="auto"/>
        <w:ind w:firstLine="0"/>
        <w:jc w:val="left"/>
        <w:rPr>
          <w:ins w:id="1523" w:author="veloz" w:date="2012-01-25T13:09:00Z"/>
        </w:rPr>
        <w:sectPr w:rsidR="00825AF9" w:rsidSect="0091587C">
          <w:pgSz w:w="12240" w:h="15840" w:code="1"/>
          <w:pgMar w:top="1418" w:right="1418" w:bottom="1418" w:left="1701" w:header="709" w:footer="709" w:gutter="0"/>
          <w:pgNumType w:start="1"/>
          <w:cols w:space="708"/>
          <w:docGrid w:linePitch="360"/>
        </w:sectPr>
      </w:pPr>
    </w:p>
    <w:p w:rsidR="00825AF9" w:rsidRDefault="00825AF9" w:rsidP="00825AF9">
      <w:pPr>
        <w:pStyle w:val="Ttulo1"/>
        <w:numPr>
          <w:ilvl w:val="0"/>
          <w:numId w:val="2"/>
        </w:numPr>
        <w:rPr>
          <w:ins w:id="1524" w:author="veloz" w:date="2012-01-25T13:09:00Z"/>
        </w:rPr>
      </w:pPr>
      <w:ins w:id="1525" w:author="veloz" w:date="2012-01-25T13:09:00Z">
        <w:r w:rsidRPr="00025331">
          <w:t xml:space="preserve">Capítulo </w:t>
        </w:r>
        <w:r>
          <w:t>II</w:t>
        </w:r>
        <w:r w:rsidRPr="00025331">
          <w:br/>
        </w:r>
        <w:r w:rsidRPr="00025331">
          <w:br/>
          <w:t>Conclusiones y recomendaciones</w:t>
        </w:r>
      </w:ins>
    </w:p>
    <w:p w:rsidR="00825AF9" w:rsidRDefault="00825AF9" w:rsidP="0091587C">
      <w:pPr>
        <w:pStyle w:val="Normalsininterlineado"/>
        <w:rPr>
          <w:ins w:id="1526" w:author="veloz" w:date="2012-01-25T13:09:00Z"/>
        </w:rPr>
        <w:sectPr w:rsidR="00825AF9" w:rsidSect="0091587C">
          <w:pgSz w:w="12240" w:h="15840" w:code="1"/>
          <w:pgMar w:top="1418" w:right="1418" w:bottom="1418" w:left="1701" w:header="709" w:footer="709" w:gutter="0"/>
          <w:pgNumType w:start="1"/>
          <w:cols w:space="708"/>
          <w:docGrid w:linePitch="360"/>
        </w:sectPr>
      </w:pPr>
    </w:p>
    <w:p w:rsidR="0091587C" w:rsidRPr="00051699" w:rsidRDefault="0091587C" w:rsidP="0091587C">
      <w:pPr>
        <w:pStyle w:val="Normalsininterlineado"/>
        <w:rPr>
          <w:ins w:id="1527" w:author="veloz" w:date="2011-04-07T11:54:00Z"/>
        </w:rPr>
      </w:pPr>
    </w:p>
    <w:p w:rsidR="0091587C" w:rsidRDefault="0091587C" w:rsidP="0091587C">
      <w:pPr>
        <w:pStyle w:val="Normalsininterlineado"/>
        <w:rPr>
          <w:ins w:id="1528" w:author="veloz" w:date="2011-04-07T11:54:00Z"/>
        </w:rPr>
      </w:pPr>
      <w:bookmarkStart w:id="1529" w:name="_Toc276051295"/>
    </w:p>
    <w:p w:rsidR="0091587C" w:rsidRDefault="0091587C" w:rsidP="0091587C">
      <w:pPr>
        <w:pStyle w:val="Normalsininterlineado"/>
        <w:rPr>
          <w:ins w:id="1530" w:author="veloz" w:date="2011-04-07T11:54:00Z"/>
        </w:rPr>
      </w:pPr>
    </w:p>
    <w:p w:rsidR="0091587C" w:rsidRDefault="0091587C" w:rsidP="0091587C">
      <w:pPr>
        <w:pStyle w:val="Normalsininterlineado"/>
        <w:rPr>
          <w:ins w:id="1531" w:author="veloz" w:date="2011-04-07T11:54:00Z"/>
        </w:rPr>
      </w:pPr>
    </w:p>
    <w:p w:rsidR="0091587C" w:rsidRDefault="0091587C" w:rsidP="0091587C">
      <w:pPr>
        <w:pStyle w:val="Ttulo1"/>
        <w:numPr>
          <w:ilvl w:val="0"/>
          <w:numId w:val="0"/>
        </w:numPr>
        <w:rPr>
          <w:ins w:id="1532" w:author="veloz" w:date="2011-04-07T11:54:00Z"/>
        </w:rPr>
      </w:pPr>
      <w:bookmarkStart w:id="1533" w:name="_Toc282134887"/>
      <w:bookmarkStart w:id="1534" w:name="_Toc314559941"/>
      <w:ins w:id="1535" w:author="veloz" w:date="2011-04-07T11:54:00Z">
        <w:r w:rsidRPr="00051699">
          <w:t>Referencias</w:t>
        </w:r>
        <w:bookmarkEnd w:id="1533"/>
        <w:bookmarkEnd w:id="1534"/>
        <w:r w:rsidRPr="00051699">
          <w:t xml:space="preserve"> </w:t>
        </w:r>
        <w:bookmarkEnd w:id="1529"/>
      </w:ins>
    </w:p>
    <w:moveToRangeStart w:id="1536" w:author="nico" w:date="2011-04-07T19:42:00Z" w:name="move289968652"/>
    <w:p w:rsidR="004D2937" w:rsidRPr="004D2937" w:rsidRDefault="0052561B" w:rsidP="004D2937">
      <w:pPr>
        <w:spacing w:after="0" w:line="240" w:lineRule="auto"/>
        <w:ind w:left="720" w:hanging="720"/>
        <w:rPr>
          <w:rFonts w:ascii="Calibri" w:hAnsi="Calibri" w:cs="Calibri"/>
          <w:noProof/>
          <w:sz w:val="22"/>
          <w:lang w:val="en-US"/>
        </w:rPr>
      </w:pPr>
      <w:moveTo w:id="1537" w:author="nico" w:date="2011-04-07T19:42:00Z">
        <w:r>
          <w:fldChar w:fldCharType="begin"/>
        </w:r>
        <w:r w:rsidR="000735E9" w:rsidRPr="004E32B4">
          <w:rPr>
            <w:lang w:val="en-US"/>
            <w:rPrChange w:id="1538" w:author="veloz" w:date="2012-01-25T13:32:00Z">
              <w:rPr>
                <w:lang w:val="en-US"/>
              </w:rPr>
            </w:rPrChange>
          </w:rPr>
          <w:instrText xml:space="preserve"> ADDIN EN.REFLIST </w:instrText>
        </w:r>
        <w:r>
          <w:fldChar w:fldCharType="separate"/>
        </w:r>
      </w:moveTo>
      <w:bookmarkStart w:id="1539" w:name="_ENREF_1"/>
      <w:r w:rsidR="004D2937" w:rsidRPr="004E32B4">
        <w:rPr>
          <w:rFonts w:ascii="Calibri" w:hAnsi="Calibri" w:cs="Calibri"/>
          <w:noProof/>
          <w:sz w:val="22"/>
          <w:lang w:val="en-US"/>
          <w:rPrChange w:id="1540" w:author="veloz" w:date="2012-01-25T13:32:00Z">
            <w:rPr>
              <w:rFonts w:ascii="Calibri" w:hAnsi="Calibri" w:cs="Calibri"/>
              <w:noProof/>
              <w:sz w:val="22"/>
              <w:lang w:val="en-US"/>
            </w:rPr>
          </w:rPrChange>
        </w:rPr>
        <w:t>1.</w:t>
      </w:r>
      <w:r w:rsidR="004D2937" w:rsidRPr="004E32B4">
        <w:rPr>
          <w:rFonts w:ascii="Calibri" w:hAnsi="Calibri" w:cs="Calibri"/>
          <w:noProof/>
          <w:sz w:val="22"/>
          <w:lang w:val="en-US"/>
          <w:rPrChange w:id="1541" w:author="veloz" w:date="2012-01-25T13:32:00Z">
            <w:rPr>
              <w:rFonts w:ascii="Calibri" w:hAnsi="Calibri" w:cs="Calibri"/>
              <w:noProof/>
              <w:sz w:val="22"/>
              <w:lang w:val="en-US"/>
            </w:rPr>
          </w:rPrChange>
        </w:rPr>
        <w:tab/>
        <w:t xml:space="preserve">Jenkins, F.A. and H.E. White, </w:t>
      </w:r>
      <w:r w:rsidR="004D2937" w:rsidRPr="004E32B4">
        <w:rPr>
          <w:rFonts w:ascii="Calibri" w:hAnsi="Calibri" w:cs="Calibri"/>
          <w:i/>
          <w:noProof/>
          <w:sz w:val="22"/>
          <w:lang w:val="en-US"/>
          <w:rPrChange w:id="1542" w:author="veloz" w:date="2012-01-25T13:32:00Z">
            <w:rPr>
              <w:rFonts w:ascii="Calibri" w:hAnsi="Calibri" w:cs="Calibri"/>
              <w:i/>
              <w:noProof/>
              <w:sz w:val="22"/>
              <w:lang w:val="en-US"/>
            </w:rPr>
          </w:rPrChange>
        </w:rPr>
        <w:t>Fundame</w:t>
      </w:r>
      <w:r w:rsidR="004D2937" w:rsidRPr="004D2937">
        <w:rPr>
          <w:rFonts w:ascii="Calibri" w:hAnsi="Calibri" w:cs="Calibri"/>
          <w:i/>
          <w:noProof/>
          <w:sz w:val="22"/>
          <w:lang w:val="en-US"/>
        </w:rPr>
        <w:t>ntals of Optics</w:t>
      </w:r>
      <w:r w:rsidR="004D2937" w:rsidRPr="004D2937">
        <w:rPr>
          <w:rFonts w:ascii="Calibri" w:hAnsi="Calibri" w:cs="Calibri"/>
          <w:noProof/>
          <w:sz w:val="22"/>
          <w:lang w:val="en-US"/>
        </w:rPr>
        <w:t>. 2001: McGraw-Hill.</w:t>
      </w:r>
      <w:bookmarkEnd w:id="1539"/>
    </w:p>
    <w:p w:rsidR="004D2937" w:rsidRPr="004D2937" w:rsidRDefault="004D2937" w:rsidP="004D2937">
      <w:pPr>
        <w:spacing w:after="0" w:line="240" w:lineRule="auto"/>
        <w:ind w:left="720" w:hanging="720"/>
        <w:rPr>
          <w:rFonts w:ascii="Calibri" w:hAnsi="Calibri" w:cs="Calibri"/>
          <w:noProof/>
          <w:sz w:val="22"/>
          <w:lang w:val="en-US"/>
        </w:rPr>
      </w:pPr>
      <w:bookmarkStart w:id="1543" w:name="_ENREF_2"/>
      <w:r w:rsidRPr="004D2937">
        <w:rPr>
          <w:rFonts w:ascii="Calibri" w:hAnsi="Calibri" w:cs="Calibri"/>
          <w:noProof/>
          <w:sz w:val="22"/>
          <w:lang w:val="en-US"/>
        </w:rPr>
        <w:t>2.</w:t>
      </w:r>
      <w:r w:rsidRPr="004D2937">
        <w:rPr>
          <w:rFonts w:ascii="Calibri" w:hAnsi="Calibri" w:cs="Calibri"/>
          <w:noProof/>
          <w:sz w:val="22"/>
          <w:lang w:val="en-US"/>
        </w:rPr>
        <w:tab/>
        <w:t xml:space="preserve">Gåsvik, K.J., </w:t>
      </w:r>
      <w:r w:rsidRPr="004D2937">
        <w:rPr>
          <w:rFonts w:ascii="Calibri" w:hAnsi="Calibri" w:cs="Calibri"/>
          <w:i/>
          <w:noProof/>
          <w:sz w:val="22"/>
          <w:lang w:val="en-US"/>
        </w:rPr>
        <w:t>Optical metrology</w:t>
      </w:r>
      <w:r w:rsidRPr="004D2937">
        <w:rPr>
          <w:rFonts w:ascii="Calibri" w:hAnsi="Calibri" w:cs="Calibri"/>
          <w:noProof/>
          <w:sz w:val="22"/>
          <w:lang w:val="en-US"/>
        </w:rPr>
        <w:t>. 2002: J. Wiley &amp; Sons.</w:t>
      </w:r>
      <w:bookmarkEnd w:id="1543"/>
    </w:p>
    <w:p w:rsidR="004D2937" w:rsidRPr="004D2937" w:rsidRDefault="004D2937" w:rsidP="004D2937">
      <w:pPr>
        <w:spacing w:after="0" w:line="240" w:lineRule="auto"/>
        <w:ind w:left="720" w:hanging="720"/>
        <w:rPr>
          <w:rFonts w:ascii="Calibri" w:hAnsi="Calibri" w:cs="Calibri"/>
          <w:noProof/>
          <w:sz w:val="22"/>
          <w:lang w:val="en-US"/>
        </w:rPr>
      </w:pPr>
      <w:bookmarkStart w:id="1544" w:name="_ENREF_3"/>
      <w:r w:rsidRPr="004D2937">
        <w:rPr>
          <w:rFonts w:ascii="Calibri" w:hAnsi="Calibri" w:cs="Calibri"/>
          <w:noProof/>
          <w:sz w:val="22"/>
          <w:lang w:val="en-US"/>
        </w:rPr>
        <w:t>3.</w:t>
      </w:r>
      <w:r w:rsidRPr="004D2937">
        <w:rPr>
          <w:rFonts w:ascii="Calibri" w:hAnsi="Calibri" w:cs="Calibri"/>
          <w:noProof/>
          <w:sz w:val="22"/>
          <w:lang w:val="en-US"/>
        </w:rPr>
        <w:tab/>
        <w:t xml:space="preserve">Tkalčič, M., </w:t>
      </w:r>
      <w:r w:rsidRPr="004D2937">
        <w:rPr>
          <w:rFonts w:ascii="Calibri" w:hAnsi="Calibri" w:cs="Calibri"/>
          <w:i/>
          <w:noProof/>
          <w:sz w:val="22"/>
          <w:lang w:val="en-US"/>
        </w:rPr>
        <w:t>Colour spaces - perceptual, historical and applicational background</w:t>
      </w:r>
      <w:r w:rsidRPr="004D2937">
        <w:rPr>
          <w:rFonts w:ascii="Calibri" w:hAnsi="Calibri" w:cs="Calibri"/>
          <w:noProof/>
          <w:sz w:val="22"/>
          <w:lang w:val="en-US"/>
        </w:rPr>
        <w:t xml:space="preserve">, in </w:t>
      </w:r>
      <w:r w:rsidRPr="004D2937">
        <w:rPr>
          <w:rFonts w:ascii="Calibri" w:hAnsi="Calibri" w:cs="Calibri"/>
          <w:i/>
          <w:noProof/>
          <w:sz w:val="22"/>
          <w:lang w:val="en-US"/>
        </w:rPr>
        <w:t>Faculty of electrical engineering</w:t>
      </w:r>
      <w:r w:rsidRPr="004D2937">
        <w:rPr>
          <w:rFonts w:ascii="Calibri" w:hAnsi="Calibri" w:cs="Calibri"/>
          <w:noProof/>
          <w:sz w:val="22"/>
          <w:lang w:val="en-US"/>
        </w:rPr>
        <w:t>. 2003, University of Ljubljana: Ljubljana, Slovenia.</w:t>
      </w:r>
      <w:bookmarkEnd w:id="1544"/>
    </w:p>
    <w:p w:rsidR="004D2937" w:rsidRPr="004D2937" w:rsidRDefault="004D2937" w:rsidP="004D2937">
      <w:pPr>
        <w:spacing w:after="0" w:line="240" w:lineRule="auto"/>
        <w:ind w:left="720" w:hanging="720"/>
        <w:rPr>
          <w:rFonts w:ascii="Calibri" w:hAnsi="Calibri" w:cs="Calibri"/>
          <w:noProof/>
          <w:sz w:val="22"/>
          <w:lang w:val="en-US"/>
        </w:rPr>
      </w:pPr>
      <w:bookmarkStart w:id="1545" w:name="_ENREF_4"/>
      <w:r w:rsidRPr="004D2937">
        <w:rPr>
          <w:rFonts w:ascii="Calibri" w:hAnsi="Calibri" w:cs="Calibri"/>
          <w:noProof/>
          <w:sz w:val="22"/>
          <w:lang w:val="en-US"/>
        </w:rPr>
        <w:t>4.</w:t>
      </w:r>
      <w:r w:rsidRPr="004D2937">
        <w:rPr>
          <w:rFonts w:ascii="Calibri" w:hAnsi="Calibri" w:cs="Calibri"/>
          <w:noProof/>
          <w:sz w:val="22"/>
          <w:lang w:val="en-US"/>
        </w:rPr>
        <w:tab/>
        <w:t xml:space="preserve">Svaetichin, G., </w:t>
      </w:r>
      <w:r w:rsidRPr="004D2937">
        <w:rPr>
          <w:rFonts w:ascii="Calibri" w:hAnsi="Calibri" w:cs="Calibri"/>
          <w:i/>
          <w:noProof/>
          <w:sz w:val="22"/>
          <w:lang w:val="en-US"/>
        </w:rPr>
        <w:t>Spectral response curves from single cones</w:t>
      </w:r>
      <w:r w:rsidRPr="004D2937">
        <w:rPr>
          <w:rFonts w:ascii="Calibri" w:hAnsi="Calibri" w:cs="Calibri"/>
          <w:noProof/>
          <w:sz w:val="22"/>
          <w:lang w:val="en-US"/>
        </w:rPr>
        <w:t>. 1956: acta physiologica.</w:t>
      </w:r>
      <w:bookmarkEnd w:id="1545"/>
    </w:p>
    <w:p w:rsidR="004D2937" w:rsidRPr="004D2937" w:rsidRDefault="004D2937" w:rsidP="004D2937">
      <w:pPr>
        <w:spacing w:after="0" w:line="240" w:lineRule="auto"/>
        <w:ind w:left="720" w:hanging="720"/>
        <w:rPr>
          <w:rFonts w:ascii="Calibri" w:hAnsi="Calibri" w:cs="Calibri"/>
          <w:noProof/>
          <w:sz w:val="22"/>
          <w:lang w:val="en-US"/>
        </w:rPr>
      </w:pPr>
      <w:bookmarkStart w:id="1546" w:name="_ENREF_5"/>
      <w:r w:rsidRPr="004D2937">
        <w:rPr>
          <w:rFonts w:ascii="Calibri" w:hAnsi="Calibri" w:cs="Calibri"/>
          <w:noProof/>
          <w:sz w:val="22"/>
          <w:lang w:val="en-US"/>
        </w:rPr>
        <w:t>5.</w:t>
      </w:r>
      <w:r w:rsidRPr="004D2937">
        <w:rPr>
          <w:rFonts w:ascii="Calibri" w:hAnsi="Calibri" w:cs="Calibri"/>
          <w:noProof/>
          <w:sz w:val="22"/>
          <w:lang w:val="en-US"/>
        </w:rPr>
        <w:tab/>
        <w:t xml:space="preserve">Ebner, M., </w:t>
      </w:r>
      <w:r w:rsidRPr="004D2937">
        <w:rPr>
          <w:rFonts w:ascii="Calibri" w:hAnsi="Calibri" w:cs="Calibri"/>
          <w:i/>
          <w:noProof/>
          <w:sz w:val="22"/>
          <w:lang w:val="en-US"/>
        </w:rPr>
        <w:t>Color constancy</w:t>
      </w:r>
      <w:r w:rsidRPr="004D2937">
        <w:rPr>
          <w:rFonts w:ascii="Calibri" w:hAnsi="Calibri" w:cs="Calibri"/>
          <w:noProof/>
          <w:sz w:val="22"/>
          <w:lang w:val="en-US"/>
        </w:rPr>
        <w:t>. 2007: John Wiley.</w:t>
      </w:r>
      <w:bookmarkEnd w:id="1546"/>
    </w:p>
    <w:p w:rsidR="004D2937" w:rsidRPr="004D2937" w:rsidRDefault="004D2937" w:rsidP="004D2937">
      <w:pPr>
        <w:spacing w:after="0" w:line="240" w:lineRule="auto"/>
        <w:ind w:left="720" w:hanging="720"/>
        <w:rPr>
          <w:rFonts w:ascii="Calibri" w:hAnsi="Calibri" w:cs="Calibri"/>
          <w:noProof/>
          <w:sz w:val="22"/>
          <w:lang w:val="en-US"/>
        </w:rPr>
      </w:pPr>
      <w:bookmarkStart w:id="1547" w:name="_ENREF_6"/>
      <w:r w:rsidRPr="004D2937">
        <w:rPr>
          <w:rFonts w:ascii="Calibri" w:hAnsi="Calibri" w:cs="Calibri"/>
          <w:noProof/>
          <w:sz w:val="22"/>
          <w:lang w:val="en-US"/>
        </w:rPr>
        <w:t>6.</w:t>
      </w:r>
      <w:r w:rsidRPr="004D2937">
        <w:rPr>
          <w:rFonts w:ascii="Calibri" w:hAnsi="Calibri" w:cs="Calibri"/>
          <w:noProof/>
          <w:sz w:val="22"/>
          <w:lang w:val="en-US"/>
        </w:rPr>
        <w:tab/>
        <w:t xml:space="preserve">Yadid-Pecht, O. and R. Etienne-Cummings, </w:t>
      </w:r>
      <w:r w:rsidRPr="004D2937">
        <w:rPr>
          <w:rFonts w:ascii="Calibri" w:hAnsi="Calibri" w:cs="Calibri"/>
          <w:i/>
          <w:noProof/>
          <w:sz w:val="22"/>
          <w:lang w:val="en-US"/>
        </w:rPr>
        <w:t>CMOS imagers: from phototransduction to image processing</w:t>
      </w:r>
      <w:r w:rsidRPr="004D2937">
        <w:rPr>
          <w:rFonts w:ascii="Calibri" w:hAnsi="Calibri" w:cs="Calibri"/>
          <w:noProof/>
          <w:sz w:val="22"/>
          <w:lang w:val="en-US"/>
        </w:rPr>
        <w:t>. 2004: Kluwer Academic.</w:t>
      </w:r>
      <w:bookmarkEnd w:id="1547"/>
    </w:p>
    <w:p w:rsidR="004D2937" w:rsidRPr="004D2937" w:rsidRDefault="004D2937" w:rsidP="004D2937">
      <w:pPr>
        <w:spacing w:after="0" w:line="240" w:lineRule="auto"/>
        <w:ind w:left="720" w:hanging="720"/>
        <w:rPr>
          <w:rFonts w:ascii="Calibri" w:hAnsi="Calibri" w:cs="Calibri"/>
          <w:noProof/>
          <w:sz w:val="22"/>
          <w:lang w:val="en-US"/>
        </w:rPr>
      </w:pPr>
      <w:bookmarkStart w:id="1548" w:name="_ENREF_7"/>
      <w:r w:rsidRPr="004D2937">
        <w:rPr>
          <w:rFonts w:ascii="Calibri" w:hAnsi="Calibri" w:cs="Calibri"/>
          <w:noProof/>
          <w:sz w:val="22"/>
          <w:lang w:val="en-US"/>
        </w:rPr>
        <w:t>7.</w:t>
      </w:r>
      <w:r w:rsidRPr="004D2937">
        <w:rPr>
          <w:rFonts w:ascii="Calibri" w:hAnsi="Calibri" w:cs="Calibri"/>
          <w:noProof/>
          <w:sz w:val="22"/>
          <w:lang w:val="en-US"/>
        </w:rPr>
        <w:tab/>
        <w:t xml:space="preserve">Murphy, D.B., </w:t>
      </w:r>
      <w:r w:rsidRPr="004D2937">
        <w:rPr>
          <w:rFonts w:ascii="Calibri" w:hAnsi="Calibri" w:cs="Calibri"/>
          <w:i/>
          <w:noProof/>
          <w:sz w:val="22"/>
          <w:lang w:val="en-US"/>
        </w:rPr>
        <w:t>Fundamentals of light microscopy and electronic imaging</w:t>
      </w:r>
      <w:r w:rsidRPr="004D2937">
        <w:rPr>
          <w:rFonts w:ascii="Calibri" w:hAnsi="Calibri" w:cs="Calibri"/>
          <w:noProof/>
          <w:sz w:val="22"/>
          <w:lang w:val="en-US"/>
        </w:rPr>
        <w:t>. 2001: Wiley-Liss.</w:t>
      </w:r>
      <w:bookmarkEnd w:id="1548"/>
    </w:p>
    <w:p w:rsidR="004D2937" w:rsidRPr="004D2937" w:rsidRDefault="004D2937" w:rsidP="004D2937">
      <w:pPr>
        <w:spacing w:line="240" w:lineRule="auto"/>
        <w:ind w:left="720" w:hanging="720"/>
        <w:rPr>
          <w:rFonts w:ascii="Calibri" w:hAnsi="Calibri" w:cs="Calibri"/>
          <w:noProof/>
          <w:sz w:val="22"/>
          <w:lang w:val="en-US"/>
        </w:rPr>
      </w:pPr>
      <w:bookmarkStart w:id="1549" w:name="_ENREF_8"/>
      <w:r w:rsidRPr="004D2937">
        <w:rPr>
          <w:rFonts w:ascii="Calibri" w:hAnsi="Calibri" w:cs="Calibri"/>
          <w:noProof/>
          <w:sz w:val="22"/>
          <w:lang w:val="en-US"/>
        </w:rPr>
        <w:t>8.</w:t>
      </w:r>
      <w:r w:rsidRPr="004D2937">
        <w:rPr>
          <w:rFonts w:ascii="Calibri" w:hAnsi="Calibri" w:cs="Calibri"/>
          <w:noProof/>
          <w:sz w:val="22"/>
          <w:lang w:val="en-US"/>
        </w:rPr>
        <w:tab/>
        <w:t xml:space="preserve">Holst, G.C., </w:t>
      </w:r>
      <w:r w:rsidRPr="004D2937">
        <w:rPr>
          <w:rFonts w:ascii="Calibri" w:hAnsi="Calibri" w:cs="Calibri"/>
          <w:i/>
          <w:noProof/>
          <w:sz w:val="22"/>
          <w:lang w:val="en-US"/>
        </w:rPr>
        <w:t>CCD arrays, cameras, and displays</w:t>
      </w:r>
      <w:r w:rsidRPr="004D2937">
        <w:rPr>
          <w:rFonts w:ascii="Calibri" w:hAnsi="Calibri" w:cs="Calibri"/>
          <w:noProof/>
          <w:sz w:val="22"/>
          <w:lang w:val="en-US"/>
        </w:rPr>
        <w:t>. 1998: JCD Publishing.</w:t>
      </w:r>
      <w:bookmarkEnd w:id="1549"/>
    </w:p>
    <w:p w:rsidR="004D2937" w:rsidRDefault="004D2937" w:rsidP="004D2937">
      <w:pPr>
        <w:spacing w:line="240" w:lineRule="auto"/>
        <w:rPr>
          <w:rFonts w:ascii="Calibri" w:hAnsi="Calibri" w:cs="Calibri"/>
          <w:noProof/>
          <w:sz w:val="22"/>
          <w:lang w:val="en-US"/>
        </w:rPr>
      </w:pPr>
    </w:p>
    <w:p w:rsidR="0091587C" w:rsidRPr="007D7EC0" w:rsidDel="000735E9" w:rsidRDefault="0052561B" w:rsidP="000735E9">
      <w:pPr>
        <w:rPr>
          <w:ins w:id="1550" w:author="veloz" w:date="2011-04-07T11:54:00Z"/>
          <w:del w:id="1551" w:author="nico" w:date="2011-04-07T19:41:00Z"/>
        </w:rPr>
      </w:pPr>
      <w:moveTo w:id="1552" w:author="nico" w:date="2011-04-07T19:42:00Z">
        <w:r>
          <w:fldChar w:fldCharType="end"/>
        </w:r>
      </w:moveTo>
      <w:moveToRangeEnd w:id="1536"/>
    </w:p>
    <w:p w:rsidR="0091587C" w:rsidRPr="00A97389" w:rsidDel="000735E9" w:rsidRDefault="006526CA" w:rsidP="0091587C">
      <w:pPr>
        <w:spacing w:after="0" w:line="240" w:lineRule="auto"/>
        <w:ind w:left="720" w:hanging="720"/>
        <w:rPr>
          <w:ins w:id="1553" w:author="veloz" w:date="2011-04-07T11:55:00Z"/>
          <w:del w:id="1554" w:author="nico" w:date="2011-04-07T19:41:00Z"/>
          <w:rFonts w:ascii="Calibri" w:hAnsi="Calibri" w:cs="Calibri"/>
          <w:noProof/>
          <w:lang w:val="en-US"/>
        </w:rPr>
      </w:pPr>
      <w:bookmarkStart w:id="1555" w:name="_Ref247473720"/>
      <w:bookmarkStart w:id="1556" w:name="_Ref211595353"/>
      <w:bookmarkStart w:id="1557" w:name="_Ref247946475"/>
      <w:bookmarkStart w:id="1558" w:name="_Ref220682986"/>
      <w:bookmarkStart w:id="1559" w:name="_Ref220140157"/>
      <w:bookmarkStart w:id="1560" w:name="_Ref215165341"/>
      <w:ins w:id="1561" w:author="veloz" w:date="2011-04-07T11:55:00Z">
        <w:del w:id="1562" w:author="nico" w:date="2011-04-07T19:41:00Z">
          <w:r w:rsidDel="000735E9">
            <w:rPr>
              <w:rFonts w:ascii="Calibri" w:hAnsi="Calibri" w:cs="Calibri"/>
              <w:noProof/>
              <w:lang w:val="en-US"/>
            </w:rPr>
            <w:delText>1.</w:delText>
          </w:r>
          <w:r w:rsidDel="000735E9">
            <w:rPr>
              <w:rFonts w:ascii="Calibri" w:hAnsi="Calibri" w:cs="Calibri"/>
              <w:noProof/>
              <w:lang w:val="en-US"/>
            </w:rPr>
            <w:tab/>
            <w:delText xml:space="preserve">Gåsvik, K.J., </w:delText>
          </w:r>
          <w:r w:rsidDel="000735E9">
            <w:rPr>
              <w:rFonts w:ascii="Calibri" w:hAnsi="Calibri" w:cs="Calibri"/>
              <w:i/>
              <w:noProof/>
              <w:lang w:val="en-US"/>
            </w:rPr>
            <w:delText>Optical metrology</w:delText>
          </w:r>
          <w:r w:rsidDel="000735E9">
            <w:rPr>
              <w:rFonts w:ascii="Calibri" w:hAnsi="Calibri" w:cs="Calibri"/>
              <w:noProof/>
              <w:lang w:val="en-US"/>
            </w:rPr>
            <w:delText xml:space="preserve">. </w:delText>
          </w:r>
          <w:r w:rsidR="0091587C" w:rsidRPr="00A97389" w:rsidDel="000735E9">
            <w:rPr>
              <w:rFonts w:ascii="Calibri" w:hAnsi="Calibri" w:cs="Calibri"/>
              <w:noProof/>
              <w:lang w:val="en-US"/>
            </w:rPr>
            <w:delText>2002: J. Wiley &amp; Sons.</w:delText>
          </w:r>
        </w:del>
      </w:ins>
    </w:p>
    <w:p w:rsidR="0091587C" w:rsidRPr="00A97389" w:rsidDel="000735E9" w:rsidRDefault="0091587C" w:rsidP="0091587C">
      <w:pPr>
        <w:spacing w:after="0" w:line="240" w:lineRule="auto"/>
        <w:ind w:left="720" w:hanging="720"/>
        <w:rPr>
          <w:ins w:id="1563" w:author="veloz" w:date="2011-04-07T11:55:00Z"/>
          <w:del w:id="1564" w:author="nico" w:date="2011-04-07T19:41:00Z"/>
          <w:rFonts w:ascii="Calibri" w:hAnsi="Calibri" w:cs="Calibri"/>
          <w:noProof/>
          <w:lang w:val="en-US"/>
        </w:rPr>
      </w:pPr>
      <w:ins w:id="1565" w:author="veloz" w:date="2011-04-07T11:55:00Z">
        <w:del w:id="1566" w:author="nico" w:date="2011-04-07T19:41:00Z">
          <w:r w:rsidRPr="00A97389" w:rsidDel="000735E9">
            <w:rPr>
              <w:rFonts w:ascii="Calibri" w:hAnsi="Calibri" w:cs="Calibri"/>
              <w:noProof/>
              <w:lang w:val="en-US"/>
            </w:rPr>
            <w:delText>2.</w:delText>
          </w:r>
          <w:r w:rsidRPr="00A97389" w:rsidDel="000735E9">
            <w:rPr>
              <w:rFonts w:ascii="Calibri" w:hAnsi="Calibri" w:cs="Calibri"/>
              <w:noProof/>
              <w:lang w:val="en-US"/>
            </w:rPr>
            <w:tab/>
            <w:delText xml:space="preserve">Murphy, D.B., </w:delText>
          </w:r>
          <w:r w:rsidRPr="00A97389" w:rsidDel="000735E9">
            <w:rPr>
              <w:rFonts w:ascii="Calibri" w:hAnsi="Calibri" w:cs="Calibri"/>
              <w:i/>
              <w:noProof/>
              <w:lang w:val="en-US"/>
            </w:rPr>
            <w:delText>Fundamentals of light microscopy and electronic imaging</w:delText>
          </w:r>
          <w:r w:rsidRPr="00A97389" w:rsidDel="000735E9">
            <w:rPr>
              <w:rFonts w:ascii="Calibri" w:hAnsi="Calibri" w:cs="Calibri"/>
              <w:noProof/>
              <w:lang w:val="en-US"/>
            </w:rPr>
            <w:delText>. 2001: Wiley-Liss.</w:delText>
          </w:r>
        </w:del>
      </w:ins>
    </w:p>
    <w:p w:rsidR="0091587C" w:rsidRPr="00A97389" w:rsidDel="000735E9" w:rsidRDefault="0091587C" w:rsidP="0091587C">
      <w:pPr>
        <w:spacing w:line="240" w:lineRule="auto"/>
        <w:ind w:left="720" w:hanging="720"/>
        <w:rPr>
          <w:ins w:id="1567" w:author="veloz" w:date="2011-04-07T11:55:00Z"/>
          <w:del w:id="1568" w:author="nico" w:date="2011-04-07T19:41:00Z"/>
          <w:rFonts w:ascii="Calibri" w:hAnsi="Calibri" w:cs="Calibri"/>
          <w:noProof/>
        </w:rPr>
      </w:pPr>
      <w:ins w:id="1569" w:author="veloz" w:date="2011-04-07T11:55:00Z">
        <w:del w:id="1570" w:author="nico" w:date="2011-04-07T19:41:00Z">
          <w:r w:rsidRPr="00A97389" w:rsidDel="000735E9">
            <w:rPr>
              <w:rFonts w:ascii="Calibri" w:hAnsi="Calibri" w:cs="Calibri"/>
              <w:noProof/>
              <w:lang w:val="en-US"/>
            </w:rPr>
            <w:delText>3.</w:delText>
          </w:r>
          <w:r w:rsidRPr="00A97389" w:rsidDel="000735E9">
            <w:rPr>
              <w:rFonts w:ascii="Calibri" w:hAnsi="Calibri" w:cs="Calibri"/>
              <w:noProof/>
              <w:lang w:val="en-US"/>
            </w:rPr>
            <w:tab/>
            <w:delText xml:space="preserve">Holst, G.C., </w:delText>
          </w:r>
          <w:r w:rsidRPr="00A97389" w:rsidDel="000735E9">
            <w:rPr>
              <w:rFonts w:ascii="Calibri" w:hAnsi="Calibri" w:cs="Calibri"/>
              <w:i/>
              <w:noProof/>
              <w:lang w:val="en-US"/>
            </w:rPr>
            <w:delText>CCD arrays, cameras, and displays</w:delText>
          </w:r>
          <w:r w:rsidRPr="00A97389" w:rsidDel="000735E9">
            <w:rPr>
              <w:rFonts w:ascii="Calibri" w:hAnsi="Calibri" w:cs="Calibri"/>
              <w:noProof/>
              <w:lang w:val="en-US"/>
            </w:rPr>
            <w:delText xml:space="preserve">. </w:delText>
          </w:r>
          <w:r w:rsidRPr="00A97389" w:rsidDel="000735E9">
            <w:rPr>
              <w:rFonts w:ascii="Calibri" w:hAnsi="Calibri" w:cs="Calibri"/>
              <w:noProof/>
            </w:rPr>
            <w:delText>1998: JCD Publishing.</w:delText>
          </w:r>
        </w:del>
      </w:ins>
    </w:p>
    <w:p w:rsidR="0091587C" w:rsidRPr="00051699" w:rsidDel="000735E9" w:rsidRDefault="0091587C" w:rsidP="0091587C">
      <w:pPr>
        <w:pStyle w:val="Prrafodelista"/>
        <w:ind w:left="1080" w:firstLine="0"/>
        <w:rPr>
          <w:ins w:id="1571" w:author="veloz" w:date="2011-04-07T11:54:00Z"/>
          <w:del w:id="1572" w:author="nico" w:date="2011-04-07T19:41:00Z"/>
        </w:rPr>
      </w:pPr>
    </w:p>
    <w:bookmarkEnd w:id="1555"/>
    <w:bookmarkEnd w:id="1556"/>
    <w:bookmarkEnd w:id="1557"/>
    <w:bookmarkEnd w:id="1558"/>
    <w:bookmarkEnd w:id="1559"/>
    <w:bookmarkEnd w:id="1560"/>
    <w:p w:rsidR="0091587C" w:rsidRPr="00051699" w:rsidRDefault="0091587C" w:rsidP="0091587C">
      <w:pPr>
        <w:rPr>
          <w:ins w:id="1573" w:author="veloz" w:date="2011-04-07T11:54:00Z"/>
        </w:rPr>
        <w:sectPr w:rsidR="0091587C" w:rsidRPr="00051699" w:rsidSect="0091587C">
          <w:pgSz w:w="12240" w:h="15840" w:code="1"/>
          <w:pgMar w:top="1418" w:right="1418" w:bottom="1418" w:left="1701" w:header="709" w:footer="709" w:gutter="0"/>
          <w:pgNumType w:start="1"/>
          <w:cols w:space="708"/>
          <w:docGrid w:linePitch="360"/>
        </w:sectPr>
      </w:pPr>
    </w:p>
    <w:p w:rsidR="0091587C" w:rsidRDefault="0091587C" w:rsidP="0091587C">
      <w:pPr>
        <w:pStyle w:val="Normalsininterlineado"/>
        <w:rPr>
          <w:ins w:id="1574" w:author="veloz" w:date="2011-04-07T11:54:00Z"/>
        </w:rPr>
      </w:pPr>
    </w:p>
    <w:p w:rsidR="0091587C" w:rsidRDefault="0091587C" w:rsidP="0091587C">
      <w:pPr>
        <w:pStyle w:val="Normalsininterlineado"/>
        <w:rPr>
          <w:ins w:id="1575" w:author="veloz" w:date="2011-04-07T11:54:00Z"/>
        </w:rPr>
      </w:pPr>
    </w:p>
    <w:p w:rsidR="0091587C" w:rsidRDefault="0091587C" w:rsidP="0091587C">
      <w:pPr>
        <w:pStyle w:val="Normalsininterlineado"/>
        <w:rPr>
          <w:ins w:id="1576" w:author="veloz" w:date="2011-04-07T11:54:00Z"/>
        </w:rPr>
      </w:pPr>
    </w:p>
    <w:p w:rsidR="0091587C" w:rsidRDefault="0091587C" w:rsidP="0091587C">
      <w:pPr>
        <w:pStyle w:val="Normalsininterlineado"/>
        <w:rPr>
          <w:ins w:id="1577" w:author="veloz" w:date="2011-04-07T11:54:00Z"/>
        </w:rPr>
      </w:pPr>
    </w:p>
    <w:p w:rsidR="0091587C" w:rsidRPr="00051699" w:rsidRDefault="0091587C" w:rsidP="0091587C">
      <w:pPr>
        <w:pStyle w:val="Ttulo1"/>
        <w:numPr>
          <w:ilvl w:val="0"/>
          <w:numId w:val="45"/>
        </w:numPr>
        <w:ind w:left="0" w:firstLine="0"/>
        <w:rPr>
          <w:ins w:id="1578" w:author="veloz" w:date="2011-04-07T11:54:00Z"/>
        </w:rPr>
      </w:pPr>
      <w:ins w:id="1579" w:author="veloz" w:date="2011-04-07T11:54:00Z">
        <w:r>
          <w:br/>
        </w:r>
        <w:r>
          <w:br/>
        </w:r>
        <w:bookmarkStart w:id="1580" w:name="_Toc314559942"/>
        <w:r>
          <w:t>Anexo a</w:t>
        </w:r>
        <w:bookmarkEnd w:id="1580"/>
      </w:ins>
    </w:p>
    <w:p w:rsidR="0091587C" w:rsidRPr="00051699" w:rsidRDefault="0091587C" w:rsidP="0091587C">
      <w:pPr>
        <w:pStyle w:val="Normalsininterlineado"/>
        <w:rPr>
          <w:ins w:id="1581" w:author="veloz" w:date="2011-04-07T11:54:00Z"/>
        </w:rPr>
      </w:pPr>
    </w:p>
    <w:p w:rsidR="005C13E7" w:rsidRDefault="005C13E7">
      <w:pPr>
        <w:spacing w:before="0" w:after="200" w:line="276" w:lineRule="auto"/>
        <w:ind w:firstLine="0"/>
        <w:jc w:val="left"/>
        <w:rPr>
          <w:del w:id="1582" w:author="veloz" w:date="2011-04-07T12:02:00Z"/>
        </w:rPr>
        <w:pPrChange w:id="1583" w:author="veloz" w:date="2011-04-07T12:02:00Z">
          <w:pPr/>
        </w:pPrChange>
      </w:pPr>
    </w:p>
    <w:p w:rsidR="0031309C" w:rsidRDefault="00F55B48">
      <w:pPr>
        <w:pStyle w:val="Ttulo2"/>
        <w:rPr>
          <w:del w:id="1584" w:author="veloz" w:date="2011-04-07T12:02:00Z"/>
        </w:rPr>
      </w:pPr>
      <w:del w:id="1585" w:author="veloz" w:date="2011-04-07T12:02:00Z">
        <w:r w:rsidDel="0075049B">
          <w:delText>Bibliografía</w:delText>
        </w:r>
      </w:del>
    </w:p>
    <w:p w:rsidR="005C13E7" w:rsidRDefault="0052561B">
      <w:pPr>
        <w:spacing w:after="0" w:line="240" w:lineRule="auto"/>
        <w:ind w:firstLine="0"/>
        <w:rPr>
          <w:del w:id="1586" w:author="veloz" w:date="2011-04-07T11:54:00Z"/>
          <w:rFonts w:ascii="Calibri" w:hAnsi="Calibri" w:cs="Calibri"/>
          <w:noProof/>
          <w:lang w:val="en-US"/>
          <w:rPrChange w:id="1587" w:author="veloz" w:date="2011-04-07T11:14:00Z">
            <w:rPr>
              <w:del w:id="1588" w:author="veloz" w:date="2011-04-07T11:54:00Z"/>
              <w:rFonts w:ascii="Calibri" w:hAnsi="Calibri" w:cs="Calibri"/>
              <w:noProof/>
            </w:rPr>
          </w:rPrChange>
        </w:rPr>
        <w:pPrChange w:id="1589" w:author="veloz" w:date="2011-04-07T12:02:00Z">
          <w:pPr>
            <w:spacing w:after="0" w:line="240" w:lineRule="auto"/>
            <w:ind w:left="720" w:hanging="720"/>
          </w:pPr>
        </w:pPrChange>
      </w:pPr>
      <w:del w:id="1590" w:author="veloz" w:date="2011-04-07T12:02:00Z">
        <w:r w:rsidDel="0075049B">
          <w:fldChar w:fldCharType="begin"/>
        </w:r>
        <w:r w:rsidRPr="0052561B">
          <w:rPr>
            <w:lang w:val="en-US"/>
            <w:rPrChange w:id="1591" w:author="veloz" w:date="2011-04-07T11:51:00Z">
              <w:rPr>
                <w:color w:val="0000FF"/>
                <w:u w:val="single"/>
              </w:rPr>
            </w:rPrChange>
          </w:rPr>
          <w:delInstrText xml:space="preserve"> ADDIN EN.REFLIST </w:delInstrText>
        </w:r>
        <w:r w:rsidDel="0075049B">
          <w:fldChar w:fldCharType="separate"/>
        </w:r>
      </w:del>
      <w:del w:id="1592" w:author="veloz" w:date="2011-04-07T11:54:00Z">
        <w:r w:rsidRPr="0052561B">
          <w:rPr>
            <w:rFonts w:ascii="Calibri" w:hAnsi="Calibri" w:cs="Calibri"/>
            <w:noProof/>
            <w:lang w:val="en-US"/>
            <w:rPrChange w:id="1593" w:author="veloz" w:date="2011-04-07T11:51:00Z">
              <w:rPr>
                <w:rFonts w:ascii="Calibri" w:hAnsi="Calibri" w:cs="Calibri"/>
                <w:noProof/>
                <w:color w:val="0000FF"/>
                <w:u w:val="single"/>
              </w:rPr>
            </w:rPrChange>
          </w:rPr>
          <w:delText>1.</w:delText>
        </w:r>
        <w:r w:rsidRPr="0052561B">
          <w:rPr>
            <w:rFonts w:ascii="Calibri" w:hAnsi="Calibri" w:cs="Calibri"/>
            <w:noProof/>
            <w:lang w:val="en-US"/>
            <w:rPrChange w:id="1594" w:author="veloz" w:date="2011-04-07T11:51:00Z">
              <w:rPr>
                <w:rFonts w:ascii="Calibri" w:hAnsi="Calibri" w:cs="Calibri"/>
                <w:noProof/>
                <w:color w:val="0000FF"/>
                <w:u w:val="single"/>
              </w:rPr>
            </w:rPrChange>
          </w:rPr>
          <w:tab/>
          <w:delText xml:space="preserve">Gåsvik, K.J., </w:delText>
        </w:r>
        <w:r w:rsidRPr="0052561B">
          <w:rPr>
            <w:rFonts w:ascii="Calibri" w:hAnsi="Calibri" w:cs="Calibri"/>
            <w:i/>
            <w:noProof/>
            <w:lang w:val="en-US"/>
            <w:rPrChange w:id="1595" w:author="veloz" w:date="2011-04-07T11:51:00Z">
              <w:rPr>
                <w:rFonts w:ascii="Calibri" w:hAnsi="Calibri" w:cs="Calibri"/>
                <w:i/>
                <w:noProof/>
                <w:color w:val="0000FF"/>
                <w:u w:val="single"/>
              </w:rPr>
            </w:rPrChange>
          </w:rPr>
          <w:delText>Optical metrology</w:delText>
        </w:r>
        <w:r w:rsidRPr="0052561B">
          <w:rPr>
            <w:rFonts w:ascii="Calibri" w:hAnsi="Calibri" w:cs="Calibri"/>
            <w:noProof/>
            <w:lang w:val="en-US"/>
            <w:rPrChange w:id="1596" w:author="veloz" w:date="2011-04-07T11:51:00Z">
              <w:rPr>
                <w:rFonts w:ascii="Calibri" w:hAnsi="Calibri" w:cs="Calibri"/>
                <w:noProof/>
                <w:color w:val="0000FF"/>
                <w:u w:val="single"/>
              </w:rPr>
            </w:rPrChange>
          </w:rPr>
          <w:delText xml:space="preserve">. </w:delText>
        </w:r>
        <w:r w:rsidRPr="0052561B">
          <w:rPr>
            <w:rFonts w:ascii="Calibri" w:hAnsi="Calibri" w:cs="Calibri"/>
            <w:noProof/>
            <w:lang w:val="en-US"/>
            <w:rPrChange w:id="1597" w:author="veloz" w:date="2011-04-07T11:14:00Z">
              <w:rPr>
                <w:rFonts w:ascii="Calibri" w:hAnsi="Calibri" w:cs="Calibri"/>
                <w:noProof/>
                <w:color w:val="0000FF"/>
                <w:u w:val="single"/>
              </w:rPr>
            </w:rPrChange>
          </w:rPr>
          <w:delText>2002: J. Wiley &amp; Sons.</w:delText>
        </w:r>
      </w:del>
    </w:p>
    <w:p w:rsidR="005C13E7" w:rsidRDefault="0052561B">
      <w:pPr>
        <w:spacing w:after="0" w:line="240" w:lineRule="auto"/>
        <w:ind w:firstLine="0"/>
        <w:rPr>
          <w:del w:id="1598" w:author="veloz" w:date="2011-04-07T11:54:00Z"/>
          <w:rFonts w:ascii="Calibri" w:hAnsi="Calibri" w:cs="Calibri"/>
          <w:noProof/>
          <w:lang w:val="en-US"/>
          <w:rPrChange w:id="1599" w:author="veloz" w:date="2011-04-07T11:14:00Z">
            <w:rPr>
              <w:del w:id="1600" w:author="veloz" w:date="2011-04-07T11:54:00Z"/>
              <w:rFonts w:ascii="Calibri" w:hAnsi="Calibri" w:cs="Calibri"/>
              <w:noProof/>
            </w:rPr>
          </w:rPrChange>
        </w:rPr>
        <w:pPrChange w:id="1601" w:author="veloz" w:date="2011-04-07T12:02:00Z">
          <w:pPr>
            <w:spacing w:after="0" w:line="240" w:lineRule="auto"/>
            <w:ind w:left="720" w:hanging="720"/>
          </w:pPr>
        </w:pPrChange>
      </w:pPr>
      <w:del w:id="1602" w:author="veloz" w:date="2011-04-07T11:54:00Z">
        <w:r w:rsidRPr="0052561B">
          <w:rPr>
            <w:rFonts w:ascii="Calibri" w:hAnsi="Calibri" w:cs="Calibri"/>
            <w:noProof/>
            <w:lang w:val="en-US"/>
            <w:rPrChange w:id="1603" w:author="veloz" w:date="2011-04-07T11:14:00Z">
              <w:rPr>
                <w:rFonts w:ascii="Calibri" w:hAnsi="Calibri" w:cs="Calibri"/>
                <w:noProof/>
                <w:color w:val="0000FF"/>
                <w:u w:val="single"/>
              </w:rPr>
            </w:rPrChange>
          </w:rPr>
          <w:delText>2.</w:delText>
        </w:r>
        <w:r w:rsidRPr="0052561B">
          <w:rPr>
            <w:rFonts w:ascii="Calibri" w:hAnsi="Calibri" w:cs="Calibri"/>
            <w:noProof/>
            <w:lang w:val="en-US"/>
            <w:rPrChange w:id="1604" w:author="veloz" w:date="2011-04-07T11:14:00Z">
              <w:rPr>
                <w:rFonts w:ascii="Calibri" w:hAnsi="Calibri" w:cs="Calibri"/>
                <w:noProof/>
                <w:color w:val="0000FF"/>
                <w:u w:val="single"/>
              </w:rPr>
            </w:rPrChange>
          </w:rPr>
          <w:tab/>
          <w:delText xml:space="preserve">Murphy, D.B., </w:delText>
        </w:r>
        <w:r w:rsidRPr="0052561B">
          <w:rPr>
            <w:rFonts w:ascii="Calibri" w:hAnsi="Calibri" w:cs="Calibri"/>
            <w:i/>
            <w:noProof/>
            <w:lang w:val="en-US"/>
            <w:rPrChange w:id="1605" w:author="veloz" w:date="2011-04-07T11:14:00Z">
              <w:rPr>
                <w:rFonts w:ascii="Calibri" w:hAnsi="Calibri" w:cs="Calibri"/>
                <w:i/>
                <w:noProof/>
                <w:color w:val="0000FF"/>
                <w:u w:val="single"/>
              </w:rPr>
            </w:rPrChange>
          </w:rPr>
          <w:delText>Fundamentals of light microscopy and electronic imaging</w:delText>
        </w:r>
        <w:r w:rsidRPr="0052561B">
          <w:rPr>
            <w:rFonts w:ascii="Calibri" w:hAnsi="Calibri" w:cs="Calibri"/>
            <w:noProof/>
            <w:lang w:val="en-US"/>
            <w:rPrChange w:id="1606" w:author="veloz" w:date="2011-04-07T11:14:00Z">
              <w:rPr>
                <w:rFonts w:ascii="Calibri" w:hAnsi="Calibri" w:cs="Calibri"/>
                <w:noProof/>
                <w:color w:val="0000FF"/>
                <w:u w:val="single"/>
              </w:rPr>
            </w:rPrChange>
          </w:rPr>
          <w:delText>. 2001: Wiley-Liss.</w:delText>
        </w:r>
      </w:del>
    </w:p>
    <w:p w:rsidR="005C13E7" w:rsidRDefault="0052561B">
      <w:pPr>
        <w:spacing w:after="0" w:line="240" w:lineRule="auto"/>
        <w:ind w:firstLine="0"/>
        <w:rPr>
          <w:del w:id="1607" w:author="veloz" w:date="2011-04-07T12:02:00Z"/>
          <w:rFonts w:ascii="Calibri" w:hAnsi="Calibri" w:cs="Calibri"/>
          <w:noProof/>
        </w:rPr>
        <w:pPrChange w:id="1608" w:author="veloz" w:date="2011-04-07T12:02:00Z">
          <w:pPr>
            <w:spacing w:line="240" w:lineRule="auto"/>
            <w:ind w:left="720" w:hanging="720"/>
          </w:pPr>
        </w:pPrChange>
      </w:pPr>
      <w:del w:id="1609" w:author="veloz" w:date="2011-04-07T11:54:00Z">
        <w:r w:rsidRPr="0052561B">
          <w:rPr>
            <w:rFonts w:ascii="Calibri" w:hAnsi="Calibri" w:cs="Calibri"/>
            <w:noProof/>
            <w:lang w:val="en-US"/>
            <w:rPrChange w:id="1610" w:author="veloz" w:date="2011-04-07T11:14:00Z">
              <w:rPr>
                <w:rFonts w:ascii="Calibri" w:hAnsi="Calibri" w:cs="Calibri"/>
                <w:noProof/>
                <w:color w:val="0000FF"/>
                <w:u w:val="single"/>
              </w:rPr>
            </w:rPrChange>
          </w:rPr>
          <w:delText>3.</w:delText>
        </w:r>
        <w:r w:rsidRPr="0052561B">
          <w:rPr>
            <w:rFonts w:ascii="Calibri" w:hAnsi="Calibri" w:cs="Calibri"/>
            <w:noProof/>
            <w:lang w:val="en-US"/>
            <w:rPrChange w:id="1611" w:author="veloz" w:date="2011-04-07T11:14:00Z">
              <w:rPr>
                <w:rFonts w:ascii="Calibri" w:hAnsi="Calibri" w:cs="Calibri"/>
                <w:noProof/>
                <w:color w:val="0000FF"/>
                <w:u w:val="single"/>
              </w:rPr>
            </w:rPrChange>
          </w:rPr>
          <w:tab/>
          <w:delText xml:space="preserve">Holst, G.C., </w:delText>
        </w:r>
        <w:r w:rsidRPr="0052561B">
          <w:rPr>
            <w:rFonts w:ascii="Calibri" w:hAnsi="Calibri" w:cs="Calibri"/>
            <w:i/>
            <w:noProof/>
            <w:lang w:val="en-US"/>
            <w:rPrChange w:id="1612" w:author="veloz" w:date="2011-04-07T11:14:00Z">
              <w:rPr>
                <w:rFonts w:ascii="Calibri" w:hAnsi="Calibri" w:cs="Calibri"/>
                <w:i/>
                <w:noProof/>
                <w:color w:val="0000FF"/>
                <w:u w:val="single"/>
              </w:rPr>
            </w:rPrChange>
          </w:rPr>
          <w:delText>CCD arrays, cameras, and displays</w:delText>
        </w:r>
        <w:r w:rsidRPr="0052561B">
          <w:rPr>
            <w:rFonts w:ascii="Calibri" w:hAnsi="Calibri" w:cs="Calibri"/>
            <w:noProof/>
            <w:lang w:val="en-US"/>
            <w:rPrChange w:id="1613" w:author="veloz" w:date="2011-04-07T11:14:00Z">
              <w:rPr>
                <w:rFonts w:ascii="Calibri" w:hAnsi="Calibri" w:cs="Calibri"/>
                <w:noProof/>
                <w:color w:val="0000FF"/>
                <w:u w:val="single"/>
              </w:rPr>
            </w:rPrChange>
          </w:rPr>
          <w:delText xml:space="preserve">. </w:delText>
        </w:r>
        <w:r w:rsidR="00A97389" w:rsidRPr="00A97389" w:rsidDel="0091587C">
          <w:rPr>
            <w:rFonts w:ascii="Calibri" w:hAnsi="Calibri" w:cs="Calibri"/>
            <w:noProof/>
          </w:rPr>
          <w:delText>1998: JCD Publishing.</w:delText>
        </w:r>
      </w:del>
    </w:p>
    <w:p w:rsidR="005C13E7" w:rsidRDefault="005C13E7">
      <w:pPr>
        <w:spacing w:line="240" w:lineRule="auto"/>
        <w:ind w:firstLine="0"/>
        <w:jc w:val="left"/>
        <w:rPr>
          <w:del w:id="1614" w:author="veloz" w:date="2011-04-07T12:02:00Z"/>
          <w:rFonts w:ascii="Calibri" w:hAnsi="Calibri" w:cs="Calibri"/>
          <w:noProof/>
        </w:rPr>
        <w:pPrChange w:id="1615" w:author="veloz" w:date="2011-04-07T12:02:00Z">
          <w:pPr>
            <w:spacing w:line="240" w:lineRule="auto"/>
            <w:jc w:val="left"/>
          </w:pPr>
        </w:pPrChange>
      </w:pPr>
    </w:p>
    <w:p w:rsidR="0075049B" w:rsidRDefault="0052561B" w:rsidP="0075049B">
      <w:pPr>
        <w:ind w:firstLine="0"/>
      </w:pPr>
      <w:del w:id="1616" w:author="veloz" w:date="2011-04-07T12:02:00Z">
        <w:r w:rsidDel="0075049B">
          <w:fldChar w:fldCharType="end"/>
        </w:r>
      </w:del>
    </w:p>
    <w:p w:rsidR="0075049B" w:rsidRDefault="0075049B" w:rsidP="0075049B">
      <w:pPr>
        <w:ind w:firstLine="0"/>
      </w:pPr>
    </w:p>
    <w:moveFromRangeStart w:id="1617" w:author="nico" w:date="2011-04-07T19:42:00Z" w:name="move289968652"/>
    <w:p w:rsidR="000735E9" w:rsidRPr="000735E9" w:rsidDel="000735E9" w:rsidRDefault="0052561B" w:rsidP="000735E9">
      <w:pPr>
        <w:spacing w:after="0" w:line="240" w:lineRule="auto"/>
        <w:ind w:left="720" w:hanging="720"/>
        <w:rPr>
          <w:rFonts w:ascii="Calibri" w:hAnsi="Calibri" w:cs="Calibri"/>
          <w:noProof/>
          <w:sz w:val="22"/>
          <w:lang w:val="en-US"/>
        </w:rPr>
      </w:pPr>
      <w:moveFrom w:id="1618" w:author="nico" w:date="2011-04-07T19:42:00Z">
        <w:r w:rsidDel="000735E9">
          <w:fldChar w:fldCharType="begin"/>
        </w:r>
        <w:r w:rsidRPr="0052561B">
          <w:rPr>
            <w:lang w:val="en-US"/>
            <w:rPrChange w:id="1619" w:author="veloz" w:date="2011-04-07T12:03:00Z">
              <w:rPr>
                <w:color w:val="0000FF"/>
                <w:u w:val="single"/>
              </w:rPr>
            </w:rPrChange>
          </w:rPr>
          <w:instrText xml:space="preserve"> ADDIN EN.REFLIST </w:instrText>
        </w:r>
        <w:r w:rsidDel="000735E9">
          <w:fldChar w:fldCharType="separate"/>
        </w:r>
        <w:r w:rsidR="000735E9" w:rsidRPr="000735E9" w:rsidDel="000735E9">
          <w:rPr>
            <w:rFonts w:ascii="Calibri" w:hAnsi="Calibri" w:cs="Calibri"/>
            <w:noProof/>
            <w:sz w:val="22"/>
            <w:lang w:val="en-US"/>
          </w:rPr>
          <w:t>1.</w:t>
        </w:r>
        <w:r w:rsidR="000735E9" w:rsidRPr="000735E9" w:rsidDel="000735E9">
          <w:rPr>
            <w:rFonts w:ascii="Calibri" w:hAnsi="Calibri" w:cs="Calibri"/>
            <w:noProof/>
            <w:sz w:val="22"/>
            <w:lang w:val="en-US"/>
          </w:rPr>
          <w:tab/>
          <w:t xml:space="preserve">Gåsvik, K.J., </w:t>
        </w:r>
        <w:r w:rsidR="000735E9" w:rsidRPr="000735E9" w:rsidDel="000735E9">
          <w:rPr>
            <w:rFonts w:ascii="Calibri" w:hAnsi="Calibri" w:cs="Calibri"/>
            <w:i/>
            <w:noProof/>
            <w:sz w:val="22"/>
            <w:lang w:val="en-US"/>
          </w:rPr>
          <w:t>Optical metrology</w:t>
        </w:r>
        <w:r w:rsidR="000735E9" w:rsidRPr="000735E9" w:rsidDel="000735E9">
          <w:rPr>
            <w:rFonts w:ascii="Calibri" w:hAnsi="Calibri" w:cs="Calibri"/>
            <w:noProof/>
            <w:sz w:val="22"/>
            <w:lang w:val="en-US"/>
          </w:rPr>
          <w:t>. 2002: J. Wiley &amp; Sons.</w:t>
        </w:r>
      </w:moveFrom>
    </w:p>
    <w:p w:rsidR="000735E9" w:rsidRPr="000735E9" w:rsidDel="000735E9" w:rsidRDefault="000735E9" w:rsidP="000735E9">
      <w:pPr>
        <w:spacing w:after="0" w:line="240" w:lineRule="auto"/>
        <w:ind w:left="720" w:hanging="720"/>
        <w:rPr>
          <w:rFonts w:ascii="Calibri" w:hAnsi="Calibri" w:cs="Calibri"/>
          <w:noProof/>
          <w:sz w:val="22"/>
          <w:lang w:val="en-US"/>
        </w:rPr>
      </w:pPr>
      <w:moveFrom w:id="1620" w:author="nico" w:date="2011-04-07T19:42:00Z">
        <w:r w:rsidRPr="000735E9" w:rsidDel="000735E9">
          <w:rPr>
            <w:rFonts w:ascii="Calibri" w:hAnsi="Calibri" w:cs="Calibri"/>
            <w:noProof/>
            <w:sz w:val="22"/>
            <w:lang w:val="en-US"/>
          </w:rPr>
          <w:t>2.</w:t>
        </w:r>
        <w:r w:rsidRPr="000735E9" w:rsidDel="000735E9">
          <w:rPr>
            <w:rFonts w:ascii="Calibri" w:hAnsi="Calibri" w:cs="Calibri"/>
            <w:noProof/>
            <w:sz w:val="22"/>
            <w:lang w:val="en-US"/>
          </w:rPr>
          <w:tab/>
          <w:t xml:space="preserve">Tkalčič, M., </w:t>
        </w:r>
        <w:r w:rsidRPr="000735E9" w:rsidDel="000735E9">
          <w:rPr>
            <w:rFonts w:ascii="Calibri" w:hAnsi="Calibri" w:cs="Calibri"/>
            <w:i/>
            <w:noProof/>
            <w:sz w:val="22"/>
            <w:lang w:val="en-US"/>
          </w:rPr>
          <w:t>Colour spaces - perceptual, historical and applicational background</w:t>
        </w:r>
        <w:r w:rsidRPr="000735E9" w:rsidDel="000735E9">
          <w:rPr>
            <w:rFonts w:ascii="Calibri" w:hAnsi="Calibri" w:cs="Calibri"/>
            <w:noProof/>
            <w:sz w:val="22"/>
            <w:lang w:val="en-US"/>
          </w:rPr>
          <w:t xml:space="preserve">, in </w:t>
        </w:r>
        <w:r w:rsidRPr="000735E9" w:rsidDel="000735E9">
          <w:rPr>
            <w:rFonts w:ascii="Calibri" w:hAnsi="Calibri" w:cs="Calibri"/>
            <w:i/>
            <w:noProof/>
            <w:sz w:val="22"/>
            <w:lang w:val="en-US"/>
          </w:rPr>
          <w:t>Faculty of electrical engineering</w:t>
        </w:r>
        <w:r w:rsidRPr="000735E9" w:rsidDel="000735E9">
          <w:rPr>
            <w:rFonts w:ascii="Calibri" w:hAnsi="Calibri" w:cs="Calibri"/>
            <w:noProof/>
            <w:sz w:val="22"/>
            <w:lang w:val="en-US"/>
          </w:rPr>
          <w:t>. 2003, University of Ljubljana: Ljubljana, Slovenia.</w:t>
        </w:r>
      </w:moveFrom>
    </w:p>
    <w:p w:rsidR="000735E9" w:rsidRPr="000735E9" w:rsidDel="000735E9" w:rsidRDefault="000735E9" w:rsidP="000735E9">
      <w:pPr>
        <w:spacing w:after="0" w:line="240" w:lineRule="auto"/>
        <w:ind w:left="720" w:hanging="720"/>
        <w:rPr>
          <w:rFonts w:ascii="Calibri" w:hAnsi="Calibri" w:cs="Calibri"/>
          <w:noProof/>
          <w:sz w:val="22"/>
          <w:lang w:val="en-US"/>
        </w:rPr>
      </w:pPr>
      <w:moveFrom w:id="1621" w:author="nico" w:date="2011-04-07T19:42:00Z">
        <w:r w:rsidRPr="000735E9" w:rsidDel="000735E9">
          <w:rPr>
            <w:rFonts w:ascii="Calibri" w:hAnsi="Calibri" w:cs="Calibri"/>
            <w:noProof/>
            <w:sz w:val="22"/>
            <w:lang w:val="en-US"/>
          </w:rPr>
          <w:t>3.</w:t>
        </w:r>
        <w:r w:rsidRPr="000735E9" w:rsidDel="000735E9">
          <w:rPr>
            <w:rFonts w:ascii="Calibri" w:hAnsi="Calibri" w:cs="Calibri"/>
            <w:noProof/>
            <w:sz w:val="22"/>
            <w:lang w:val="en-US"/>
          </w:rPr>
          <w:tab/>
          <w:t xml:space="preserve">Svaetichin, G., </w:t>
        </w:r>
        <w:r w:rsidRPr="000735E9" w:rsidDel="000735E9">
          <w:rPr>
            <w:rFonts w:ascii="Calibri" w:hAnsi="Calibri" w:cs="Calibri"/>
            <w:i/>
            <w:noProof/>
            <w:sz w:val="22"/>
            <w:lang w:val="en-US"/>
          </w:rPr>
          <w:t>Spectral response curves from single cones</w:t>
        </w:r>
        <w:r w:rsidRPr="000735E9" w:rsidDel="000735E9">
          <w:rPr>
            <w:rFonts w:ascii="Calibri" w:hAnsi="Calibri" w:cs="Calibri"/>
            <w:noProof/>
            <w:sz w:val="22"/>
            <w:lang w:val="en-US"/>
          </w:rPr>
          <w:t>. 1956: acta physiologica.</w:t>
        </w:r>
      </w:moveFrom>
    </w:p>
    <w:p w:rsidR="000735E9" w:rsidRPr="000735E9" w:rsidDel="000735E9" w:rsidRDefault="000735E9" w:rsidP="000735E9">
      <w:pPr>
        <w:spacing w:after="0" w:line="240" w:lineRule="auto"/>
        <w:ind w:left="720" w:hanging="720"/>
        <w:rPr>
          <w:rFonts w:ascii="Calibri" w:hAnsi="Calibri" w:cs="Calibri"/>
          <w:noProof/>
          <w:sz w:val="22"/>
          <w:lang w:val="en-US"/>
        </w:rPr>
      </w:pPr>
      <w:moveFrom w:id="1622" w:author="nico" w:date="2011-04-07T19:42:00Z">
        <w:r w:rsidRPr="000735E9" w:rsidDel="000735E9">
          <w:rPr>
            <w:rFonts w:ascii="Calibri" w:hAnsi="Calibri" w:cs="Calibri"/>
            <w:noProof/>
            <w:sz w:val="22"/>
            <w:lang w:val="en-US"/>
          </w:rPr>
          <w:t>4.</w:t>
        </w:r>
        <w:r w:rsidRPr="000735E9" w:rsidDel="000735E9">
          <w:rPr>
            <w:rFonts w:ascii="Calibri" w:hAnsi="Calibri" w:cs="Calibri"/>
            <w:noProof/>
            <w:sz w:val="22"/>
            <w:lang w:val="en-US"/>
          </w:rPr>
          <w:tab/>
          <w:t xml:space="preserve">Murphy, D.B., </w:t>
        </w:r>
        <w:r w:rsidRPr="000735E9" w:rsidDel="000735E9">
          <w:rPr>
            <w:rFonts w:ascii="Calibri" w:hAnsi="Calibri" w:cs="Calibri"/>
            <w:i/>
            <w:noProof/>
            <w:sz w:val="22"/>
            <w:lang w:val="en-US"/>
          </w:rPr>
          <w:t>Fundamentals of light microscopy and electronic imaging</w:t>
        </w:r>
        <w:r w:rsidRPr="000735E9" w:rsidDel="000735E9">
          <w:rPr>
            <w:rFonts w:ascii="Calibri" w:hAnsi="Calibri" w:cs="Calibri"/>
            <w:noProof/>
            <w:sz w:val="22"/>
            <w:lang w:val="en-US"/>
          </w:rPr>
          <w:t>. 2001: Wiley-Liss.</w:t>
        </w:r>
      </w:moveFrom>
    </w:p>
    <w:p w:rsidR="000735E9" w:rsidRPr="000735E9" w:rsidDel="000735E9" w:rsidRDefault="000735E9" w:rsidP="000735E9">
      <w:pPr>
        <w:spacing w:line="240" w:lineRule="auto"/>
        <w:ind w:left="720" w:hanging="720"/>
        <w:rPr>
          <w:rFonts w:ascii="Calibri" w:hAnsi="Calibri" w:cs="Calibri"/>
          <w:noProof/>
          <w:sz w:val="22"/>
          <w:lang w:val="en-US"/>
        </w:rPr>
      </w:pPr>
      <w:moveFrom w:id="1623" w:author="nico" w:date="2011-04-07T19:42:00Z">
        <w:r w:rsidRPr="000735E9" w:rsidDel="000735E9">
          <w:rPr>
            <w:rFonts w:ascii="Calibri" w:hAnsi="Calibri" w:cs="Calibri"/>
            <w:noProof/>
            <w:sz w:val="22"/>
            <w:lang w:val="en-US"/>
          </w:rPr>
          <w:t>5.</w:t>
        </w:r>
        <w:r w:rsidRPr="000735E9" w:rsidDel="000735E9">
          <w:rPr>
            <w:rFonts w:ascii="Calibri" w:hAnsi="Calibri" w:cs="Calibri"/>
            <w:noProof/>
            <w:sz w:val="22"/>
            <w:lang w:val="en-US"/>
          </w:rPr>
          <w:tab/>
          <w:t xml:space="preserve">Holst, G.C., </w:t>
        </w:r>
        <w:r w:rsidRPr="000735E9" w:rsidDel="000735E9">
          <w:rPr>
            <w:rFonts w:ascii="Calibri" w:hAnsi="Calibri" w:cs="Calibri"/>
            <w:i/>
            <w:noProof/>
            <w:sz w:val="22"/>
            <w:lang w:val="en-US"/>
          </w:rPr>
          <w:t>CCD arrays, cameras, and displays</w:t>
        </w:r>
        <w:r w:rsidRPr="000735E9" w:rsidDel="000735E9">
          <w:rPr>
            <w:rFonts w:ascii="Calibri" w:hAnsi="Calibri" w:cs="Calibri"/>
            <w:noProof/>
            <w:sz w:val="22"/>
            <w:lang w:val="en-US"/>
          </w:rPr>
          <w:t>. 1998: JCD Publishing.</w:t>
        </w:r>
      </w:moveFrom>
    </w:p>
    <w:p w:rsidR="000735E9" w:rsidDel="000735E9" w:rsidRDefault="000735E9" w:rsidP="000735E9">
      <w:pPr>
        <w:spacing w:line="240" w:lineRule="auto"/>
        <w:rPr>
          <w:rFonts w:ascii="Calibri" w:hAnsi="Calibri" w:cs="Calibri"/>
          <w:noProof/>
          <w:sz w:val="22"/>
          <w:lang w:val="en-US"/>
        </w:rPr>
      </w:pPr>
    </w:p>
    <w:p w:rsidR="005C13E7" w:rsidRDefault="0052561B">
      <w:pPr>
        <w:ind w:firstLine="0"/>
        <w:pPrChange w:id="1624" w:author="veloz" w:date="2011-04-07T12:02:00Z">
          <w:pPr/>
        </w:pPrChange>
      </w:pPr>
      <w:moveFrom w:id="1625" w:author="nico" w:date="2011-04-07T19:42:00Z">
        <w:r w:rsidDel="000735E9">
          <w:fldChar w:fldCharType="end"/>
        </w:r>
      </w:moveFrom>
      <w:moveFromRangeEnd w:id="1617"/>
    </w:p>
    <w:sectPr w:rsidR="005C13E7" w:rsidSect="00BF1090">
      <w:pgSz w:w="12240" w:h="15840" w:code="1"/>
      <w:pgMar w:top="1418" w:right="1418" w:bottom="1418" w:left="1701" w:header="709" w:footer="709" w:gutter="0"/>
      <w:cols w:space="708"/>
      <w:docGrid w:linePitch="360"/>
      <w:sectPrChange w:id="1626" w:author="veloz" w:date="2011-04-07T11:40:00Z">
        <w:sectPr w:rsidR="005C13E7" w:rsidSect="00BF1090">
          <w:pgSz w:code="0"/>
          <w:pgMar w:top="1417" w:right="1701" w:bottom="1417" w:left="1701" w:header="708" w:footer="708"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6B2" w:rsidRDefault="005A06B2" w:rsidP="00413BAF">
      <w:pPr>
        <w:spacing w:before="0" w:after="0" w:line="240" w:lineRule="auto"/>
      </w:pPr>
      <w:r>
        <w:separator/>
      </w:r>
    </w:p>
  </w:endnote>
  <w:endnote w:type="continuationSeparator" w:id="0">
    <w:p w:rsidR="005A06B2" w:rsidRDefault="005A06B2" w:rsidP="00413B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6B2" w:rsidRDefault="005A06B2" w:rsidP="00BF10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5A06B2" w:rsidRDefault="005A06B2" w:rsidP="00BF1090">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6B2" w:rsidRDefault="005A06B2" w:rsidP="00BF1090">
    <w:pPr>
      <w:pStyle w:val="Piedepgina"/>
      <w:ind w:right="36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6B2" w:rsidRDefault="005A06B2" w:rsidP="00BF1090">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i</w:t>
    </w:r>
    <w:r>
      <w:rPr>
        <w:rStyle w:val="Nmerodepgina"/>
      </w:rPr>
      <w:fldChar w:fldCharType="end"/>
    </w:r>
  </w:p>
  <w:p w:rsidR="005A06B2" w:rsidRDefault="005A06B2" w:rsidP="00BF1090">
    <w:pPr>
      <w:pStyle w:val="Piedepgina"/>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6B2" w:rsidRPr="00DF5442" w:rsidRDefault="005A06B2" w:rsidP="00BF1090">
    <w:pPr>
      <w:pStyle w:val="Piedepgina"/>
      <w:ind w:firstLine="0"/>
      <w:rPr>
        <w:lang w:val="es-VE"/>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6B2" w:rsidRDefault="005A06B2">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6B2" w:rsidRPr="00DF5442" w:rsidRDefault="005A06B2" w:rsidP="0091587C">
    <w:pPr>
      <w:pStyle w:val="Piedepgina"/>
      <w:ind w:right="360" w:firstLine="0"/>
      <w:rPr>
        <w:lang w:val="es-V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6B2" w:rsidRDefault="005A06B2" w:rsidP="00413BAF">
      <w:pPr>
        <w:spacing w:before="0" w:after="0" w:line="240" w:lineRule="auto"/>
      </w:pPr>
      <w:r>
        <w:separator/>
      </w:r>
    </w:p>
  </w:footnote>
  <w:footnote w:type="continuationSeparator" w:id="0">
    <w:p w:rsidR="005A06B2" w:rsidRDefault="005A06B2" w:rsidP="00413BAF">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6B2" w:rsidRDefault="005A06B2" w:rsidP="00BF1090">
    <w:pPr>
      <w:pStyle w:val="Encabezado"/>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96852"/>
      <w:docPartObj>
        <w:docPartGallery w:val="Page Numbers (Top of Page)"/>
        <w:docPartUnique/>
      </w:docPartObj>
    </w:sdtPr>
    <w:sdtContent>
      <w:p w:rsidR="005A06B2" w:rsidRDefault="005A06B2" w:rsidP="00BF1090">
        <w:pPr>
          <w:pStyle w:val="Encabezado"/>
          <w:jc w:val="right"/>
        </w:pPr>
        <w:r>
          <w:fldChar w:fldCharType="begin"/>
        </w:r>
        <w:r>
          <w:instrText xml:space="preserve"> PAGE   \* MERGEFORMAT </w:instrText>
        </w:r>
        <w:r>
          <w:fldChar w:fldCharType="separate"/>
        </w:r>
        <w:r>
          <w:rPr>
            <w:noProof/>
          </w:rPr>
          <w:t>x</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6B2" w:rsidRPr="00966DAD" w:rsidRDefault="005A06B2" w:rsidP="00BF1090">
    <w:pPr>
      <w:pStyle w:val="Encabezado"/>
      <w:ind w:firstLine="0"/>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96878"/>
      <w:docPartObj>
        <w:docPartGallery w:val="Page Numbers (Top of Page)"/>
        <w:docPartUnique/>
      </w:docPartObj>
    </w:sdtPr>
    <w:sdtContent>
      <w:p w:rsidR="005A06B2" w:rsidRDefault="005A06B2">
        <w:pPr>
          <w:pStyle w:val="Encabezado"/>
          <w:jc w:val="right"/>
        </w:pPr>
        <w:r>
          <w:fldChar w:fldCharType="begin"/>
        </w:r>
        <w:r>
          <w:instrText xml:space="preserve"> PAGE   \* MERGEFORMAT </w:instrText>
        </w:r>
        <w:r>
          <w:fldChar w:fldCharType="separate"/>
        </w:r>
        <w:r w:rsidR="00F62DF0">
          <w:rPr>
            <w:noProof/>
          </w:rPr>
          <w:t>3</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0E90"/>
    <w:multiLevelType w:val="hybridMultilevel"/>
    <w:tmpl w:val="DF92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47638"/>
    <w:multiLevelType w:val="hybridMultilevel"/>
    <w:tmpl w:val="15408BD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A866A0E"/>
    <w:multiLevelType w:val="hybridMultilevel"/>
    <w:tmpl w:val="C6B48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B2A81"/>
    <w:multiLevelType w:val="hybridMultilevel"/>
    <w:tmpl w:val="BC64E5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17622D6E"/>
    <w:multiLevelType w:val="hybridMultilevel"/>
    <w:tmpl w:val="459E541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5">
    <w:nsid w:val="203B335F"/>
    <w:multiLevelType w:val="hybridMultilevel"/>
    <w:tmpl w:val="240C516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6">
    <w:nsid w:val="2263756C"/>
    <w:multiLevelType w:val="hybridMultilevel"/>
    <w:tmpl w:val="29A4F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C41CFB"/>
    <w:multiLevelType w:val="hybridMultilevel"/>
    <w:tmpl w:val="241829BA"/>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8">
    <w:nsid w:val="29B24AD6"/>
    <w:multiLevelType w:val="hybridMultilevel"/>
    <w:tmpl w:val="6E4CDE22"/>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9">
    <w:nsid w:val="2A390C85"/>
    <w:multiLevelType w:val="hybridMultilevel"/>
    <w:tmpl w:val="719A94BE"/>
    <w:lvl w:ilvl="0" w:tplc="35FE9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B04717A"/>
    <w:multiLevelType w:val="hybridMultilevel"/>
    <w:tmpl w:val="6FF22968"/>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1">
    <w:nsid w:val="2B54036C"/>
    <w:multiLevelType w:val="hybridMultilevel"/>
    <w:tmpl w:val="E96EA434"/>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2">
    <w:nsid w:val="2C2553DB"/>
    <w:multiLevelType w:val="hybridMultilevel"/>
    <w:tmpl w:val="9D62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363BE0"/>
    <w:multiLevelType w:val="hybridMultilevel"/>
    <w:tmpl w:val="6E60DA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36A81ADB"/>
    <w:multiLevelType w:val="hybridMultilevel"/>
    <w:tmpl w:val="D35AB36A"/>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15">
    <w:nsid w:val="3AD12290"/>
    <w:multiLevelType w:val="hybridMultilevel"/>
    <w:tmpl w:val="4D02B42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nsid w:val="3B340187"/>
    <w:multiLevelType w:val="hybridMultilevel"/>
    <w:tmpl w:val="980A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4C1F17"/>
    <w:multiLevelType w:val="hybridMultilevel"/>
    <w:tmpl w:val="FBFE0A5A"/>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18">
    <w:nsid w:val="3C2752C6"/>
    <w:multiLevelType w:val="hybridMultilevel"/>
    <w:tmpl w:val="6430F82C"/>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19">
    <w:nsid w:val="3F7E7BFD"/>
    <w:multiLevelType w:val="hybridMultilevel"/>
    <w:tmpl w:val="FD3A65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46957C90"/>
    <w:multiLevelType w:val="hybridMultilevel"/>
    <w:tmpl w:val="3340A0D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1">
    <w:nsid w:val="48FE0C76"/>
    <w:multiLevelType w:val="hybridMultilevel"/>
    <w:tmpl w:val="B3FC4BE8"/>
    <w:lvl w:ilvl="0" w:tplc="99222730">
      <w:start w:val="1"/>
      <w:numFmt w:val="upperLetter"/>
      <w:lvlText w:val="Anexo %1"/>
      <w:lvlJc w:val="left"/>
      <w:pPr>
        <w:ind w:left="720" w:hanging="360"/>
      </w:pPr>
      <w:rPr>
        <w:rFonts w:hint="default"/>
        <w:vanish w:val="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49853997"/>
    <w:multiLevelType w:val="multilevel"/>
    <w:tmpl w:val="29680604"/>
    <w:lvl w:ilvl="0">
      <w:start w:val="1"/>
      <w:numFmt w:val="decimal"/>
      <w:pStyle w:val="Ttulo1"/>
      <w:suff w:val="nothing"/>
      <w:lvlText w:val="%1"/>
      <w:lvlJc w:val="left"/>
      <w:pPr>
        <w:ind w:left="0" w:firstLine="0"/>
      </w:pPr>
      <w:rPr>
        <w:rFonts w:hint="default"/>
        <w:vanish/>
      </w:rPr>
    </w:lvl>
    <w:lvl w:ilvl="1">
      <w:start w:val="1"/>
      <w:numFmt w:val="decimal"/>
      <w:pStyle w:val="Ttulo2"/>
      <w:isLgl/>
      <w:suff w:val="space"/>
      <w:lvlText w:val="%1.%2."/>
      <w:lvlJc w:val="left"/>
      <w:pPr>
        <w:ind w:left="0" w:firstLine="0"/>
      </w:pPr>
      <w:rPr>
        <w:rFonts w:hint="default"/>
      </w:rPr>
    </w:lvl>
    <w:lvl w:ilvl="2">
      <w:start w:val="1"/>
      <w:numFmt w:val="decimal"/>
      <w:pStyle w:val="Ttulo3"/>
      <w:isLgl/>
      <w:suff w:val="space"/>
      <w:lvlText w:val="%1.%2.%3."/>
      <w:lvlJc w:val="left"/>
      <w:pPr>
        <w:ind w:left="0" w:firstLine="0"/>
      </w:pPr>
      <w:rPr>
        <w:rFonts w:hint="default"/>
      </w:rPr>
    </w:lvl>
    <w:lvl w:ilvl="3">
      <w:start w:val="1"/>
      <w:numFmt w:val="decimal"/>
      <w:pStyle w:val="Ttulo4"/>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23">
    <w:nsid w:val="4C0365A4"/>
    <w:multiLevelType w:val="hybridMultilevel"/>
    <w:tmpl w:val="63BA6202"/>
    <w:lvl w:ilvl="0" w:tplc="0409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4">
    <w:nsid w:val="4D5D1EF7"/>
    <w:multiLevelType w:val="hybridMultilevel"/>
    <w:tmpl w:val="38F8F2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533304F6"/>
    <w:multiLevelType w:val="multilevel"/>
    <w:tmpl w:val="06F0A06A"/>
    <w:lvl w:ilvl="0">
      <w:start w:val="1"/>
      <w:numFmt w:val="decimal"/>
      <w:lvlText w:val="%1"/>
      <w:lvlJc w:val="center"/>
      <w:pPr>
        <w:ind w:left="360" w:hanging="360"/>
      </w:pPr>
      <w:rPr>
        <w:rFonts w:ascii="Times New Roman" w:hAnsi="Times New Roman" w:hint="default"/>
        <w:b w:val="0"/>
        <w:bCs w:val="0"/>
        <w:i w:val="0"/>
        <w:iCs w:val="0"/>
        <w:caps w:val="0"/>
        <w:smallCaps w:val="0"/>
        <w:strike w:val="0"/>
        <w:dstrike w:val="0"/>
        <w:outline w:val="0"/>
        <w:shadow w:val="0"/>
        <w:emboss w:val="0"/>
        <w:imprint w:val="0"/>
        <w:noProof w:val="0"/>
        <w:vanish/>
        <w:spacing w:val="0"/>
        <w:kern w:val="0"/>
        <w:position w:val="0"/>
        <w:u w:val="none"/>
        <w:vertAlign w:val="baseline"/>
        <w:em w:val="none"/>
      </w:rPr>
    </w:lvl>
    <w:lvl w:ilvl="1">
      <w:start w:val="1"/>
      <w:numFmt w:val="decimal"/>
      <w:isLgl/>
      <w:suff w:val="space"/>
      <w:lvlText w:val="%1.%2"/>
      <w:lvlJc w:val="left"/>
      <w:pPr>
        <w:ind w:left="284" w:firstLine="0"/>
      </w:pPr>
      <w:rPr>
        <w:rFonts w:hint="default"/>
      </w:rPr>
    </w:lvl>
    <w:lvl w:ilvl="2">
      <w:start w:val="1"/>
      <w:numFmt w:val="decimal"/>
      <w:isLgl/>
      <w:suff w:val="space"/>
      <w:lvlText w:val="%1.%2.%3"/>
      <w:lvlJc w:val="left"/>
      <w:pPr>
        <w:ind w:left="568" w:firstLine="0"/>
      </w:pPr>
      <w:rPr>
        <w:rFonts w:hint="default"/>
      </w:rPr>
    </w:lvl>
    <w:lvl w:ilvl="3">
      <w:start w:val="1"/>
      <w:numFmt w:val="decimal"/>
      <w:isLgl/>
      <w:suff w:val="space"/>
      <w:lvlText w:val="%1.%2.%3.%4"/>
      <w:lvlJc w:val="left"/>
      <w:pPr>
        <w:ind w:left="852" w:firstLine="0"/>
      </w:pPr>
      <w:rPr>
        <w:rFonts w:hint="default"/>
      </w:rPr>
    </w:lvl>
    <w:lvl w:ilvl="4">
      <w:start w:val="1"/>
      <w:numFmt w:val="decimal"/>
      <w:pStyle w:val="Ttulo5"/>
      <w:isLgl/>
      <w:suff w:val="space"/>
      <w:lvlText w:val="%1.%2.%3.%4.%5"/>
      <w:lvlJc w:val="left"/>
      <w:pPr>
        <w:ind w:left="1136" w:firstLine="0"/>
      </w:pPr>
      <w:rPr>
        <w:rFonts w:hint="default"/>
      </w:rPr>
    </w:lvl>
    <w:lvl w:ilvl="5">
      <w:start w:val="1"/>
      <w:numFmt w:val="decimal"/>
      <w:pStyle w:val="Ttulo6"/>
      <w:isLgl/>
      <w:lvlText w:val="%1.%2.%3.%4.%5.%6"/>
      <w:lvlJc w:val="left"/>
      <w:pPr>
        <w:ind w:left="1420" w:firstLine="0"/>
      </w:pPr>
      <w:rPr>
        <w:rFonts w:hint="default"/>
      </w:rPr>
    </w:lvl>
    <w:lvl w:ilvl="6">
      <w:start w:val="1"/>
      <w:numFmt w:val="decimal"/>
      <w:pStyle w:val="Ttulo7"/>
      <w:isLgl/>
      <w:lvlText w:val="%1.%2.%3.%4.%5.%6.%7"/>
      <w:lvlJc w:val="left"/>
      <w:pPr>
        <w:ind w:left="1704" w:firstLine="0"/>
      </w:pPr>
      <w:rPr>
        <w:rFonts w:hint="default"/>
      </w:rPr>
    </w:lvl>
    <w:lvl w:ilvl="7">
      <w:start w:val="1"/>
      <w:numFmt w:val="decimal"/>
      <w:pStyle w:val="Ttulo8"/>
      <w:isLgl/>
      <w:lvlText w:val="%1.%2.%3.%4.%5.%6.%7.%8"/>
      <w:lvlJc w:val="left"/>
      <w:pPr>
        <w:ind w:left="1988" w:firstLine="0"/>
      </w:pPr>
      <w:rPr>
        <w:rFonts w:hint="default"/>
      </w:rPr>
    </w:lvl>
    <w:lvl w:ilvl="8">
      <w:start w:val="1"/>
      <w:numFmt w:val="decimal"/>
      <w:pStyle w:val="Ttulo9"/>
      <w:isLgl/>
      <w:lvlText w:val="%1.%2.%3.%4.%5.%6.%7.%8.%9"/>
      <w:lvlJc w:val="left"/>
      <w:pPr>
        <w:ind w:left="2272" w:firstLine="0"/>
      </w:pPr>
      <w:rPr>
        <w:rFonts w:hint="default"/>
      </w:rPr>
    </w:lvl>
  </w:abstractNum>
  <w:abstractNum w:abstractNumId="26">
    <w:nsid w:val="57B750E2"/>
    <w:multiLevelType w:val="hybridMultilevel"/>
    <w:tmpl w:val="6638E6F0"/>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7">
    <w:nsid w:val="595E2548"/>
    <w:multiLevelType w:val="hybridMultilevel"/>
    <w:tmpl w:val="CFB4A1B8"/>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28">
    <w:nsid w:val="5E6F0C84"/>
    <w:multiLevelType w:val="hybridMultilevel"/>
    <w:tmpl w:val="A7F84D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6052073A"/>
    <w:multiLevelType w:val="hybridMultilevel"/>
    <w:tmpl w:val="F4D4242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63253D43"/>
    <w:multiLevelType w:val="hybridMultilevel"/>
    <w:tmpl w:val="E486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3245E1"/>
    <w:multiLevelType w:val="hybridMultilevel"/>
    <w:tmpl w:val="01A0A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916D9A"/>
    <w:multiLevelType w:val="hybridMultilevel"/>
    <w:tmpl w:val="ED94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E0E6BCD"/>
    <w:multiLevelType w:val="hybridMultilevel"/>
    <w:tmpl w:val="D0109376"/>
    <w:lvl w:ilvl="0" w:tplc="0409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4">
    <w:nsid w:val="70651D7C"/>
    <w:multiLevelType w:val="hybridMultilevel"/>
    <w:tmpl w:val="9C0852E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730552F8"/>
    <w:multiLevelType w:val="hybridMultilevel"/>
    <w:tmpl w:val="6712A736"/>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6">
    <w:nsid w:val="77123938"/>
    <w:multiLevelType w:val="hybridMultilevel"/>
    <w:tmpl w:val="8C5400AE"/>
    <w:lvl w:ilvl="0" w:tplc="200A000F">
      <w:start w:val="1"/>
      <w:numFmt w:val="decimal"/>
      <w:lvlText w:val="%1."/>
      <w:lvlJc w:val="left"/>
      <w:pPr>
        <w:ind w:left="1117" w:hanging="360"/>
      </w:pPr>
    </w:lvl>
    <w:lvl w:ilvl="1" w:tplc="200A0019" w:tentative="1">
      <w:start w:val="1"/>
      <w:numFmt w:val="lowerLetter"/>
      <w:lvlText w:val="%2."/>
      <w:lvlJc w:val="left"/>
      <w:pPr>
        <w:ind w:left="1837" w:hanging="360"/>
      </w:pPr>
    </w:lvl>
    <w:lvl w:ilvl="2" w:tplc="200A001B" w:tentative="1">
      <w:start w:val="1"/>
      <w:numFmt w:val="lowerRoman"/>
      <w:lvlText w:val="%3."/>
      <w:lvlJc w:val="right"/>
      <w:pPr>
        <w:ind w:left="2557" w:hanging="180"/>
      </w:pPr>
    </w:lvl>
    <w:lvl w:ilvl="3" w:tplc="200A000F" w:tentative="1">
      <w:start w:val="1"/>
      <w:numFmt w:val="decimal"/>
      <w:lvlText w:val="%4."/>
      <w:lvlJc w:val="left"/>
      <w:pPr>
        <w:ind w:left="3277" w:hanging="360"/>
      </w:pPr>
    </w:lvl>
    <w:lvl w:ilvl="4" w:tplc="200A0019" w:tentative="1">
      <w:start w:val="1"/>
      <w:numFmt w:val="lowerLetter"/>
      <w:lvlText w:val="%5."/>
      <w:lvlJc w:val="left"/>
      <w:pPr>
        <w:ind w:left="3997" w:hanging="360"/>
      </w:pPr>
    </w:lvl>
    <w:lvl w:ilvl="5" w:tplc="200A001B" w:tentative="1">
      <w:start w:val="1"/>
      <w:numFmt w:val="lowerRoman"/>
      <w:lvlText w:val="%6."/>
      <w:lvlJc w:val="right"/>
      <w:pPr>
        <w:ind w:left="4717" w:hanging="180"/>
      </w:pPr>
    </w:lvl>
    <w:lvl w:ilvl="6" w:tplc="200A000F" w:tentative="1">
      <w:start w:val="1"/>
      <w:numFmt w:val="decimal"/>
      <w:lvlText w:val="%7."/>
      <w:lvlJc w:val="left"/>
      <w:pPr>
        <w:ind w:left="5437" w:hanging="360"/>
      </w:pPr>
    </w:lvl>
    <w:lvl w:ilvl="7" w:tplc="200A0019" w:tentative="1">
      <w:start w:val="1"/>
      <w:numFmt w:val="lowerLetter"/>
      <w:lvlText w:val="%8."/>
      <w:lvlJc w:val="left"/>
      <w:pPr>
        <w:ind w:left="6157" w:hanging="360"/>
      </w:pPr>
    </w:lvl>
    <w:lvl w:ilvl="8" w:tplc="200A001B" w:tentative="1">
      <w:start w:val="1"/>
      <w:numFmt w:val="lowerRoman"/>
      <w:lvlText w:val="%9."/>
      <w:lvlJc w:val="right"/>
      <w:pPr>
        <w:ind w:left="6877" w:hanging="180"/>
      </w:pPr>
    </w:lvl>
  </w:abstractNum>
  <w:abstractNum w:abstractNumId="37">
    <w:nsid w:val="78907D07"/>
    <w:multiLevelType w:val="hybridMultilevel"/>
    <w:tmpl w:val="98348C5E"/>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38">
    <w:nsid w:val="7ADD3FB3"/>
    <w:multiLevelType w:val="hybridMultilevel"/>
    <w:tmpl w:val="FAAC30C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7B717B3D"/>
    <w:multiLevelType w:val="hybridMultilevel"/>
    <w:tmpl w:val="6F8E2EC8"/>
    <w:lvl w:ilvl="0" w:tplc="200A0001">
      <w:start w:val="1"/>
      <w:numFmt w:val="bullet"/>
      <w:lvlText w:val=""/>
      <w:lvlJc w:val="left"/>
      <w:pPr>
        <w:ind w:left="1117" w:hanging="360"/>
      </w:pPr>
      <w:rPr>
        <w:rFonts w:ascii="Symbol" w:hAnsi="Symbol" w:hint="default"/>
      </w:rPr>
    </w:lvl>
    <w:lvl w:ilvl="1" w:tplc="200A0003" w:tentative="1">
      <w:start w:val="1"/>
      <w:numFmt w:val="bullet"/>
      <w:lvlText w:val="o"/>
      <w:lvlJc w:val="left"/>
      <w:pPr>
        <w:ind w:left="1837" w:hanging="360"/>
      </w:pPr>
      <w:rPr>
        <w:rFonts w:ascii="Courier New" w:hAnsi="Courier New" w:cs="Courier New" w:hint="default"/>
      </w:rPr>
    </w:lvl>
    <w:lvl w:ilvl="2" w:tplc="200A0005" w:tentative="1">
      <w:start w:val="1"/>
      <w:numFmt w:val="bullet"/>
      <w:lvlText w:val=""/>
      <w:lvlJc w:val="left"/>
      <w:pPr>
        <w:ind w:left="2557" w:hanging="360"/>
      </w:pPr>
      <w:rPr>
        <w:rFonts w:ascii="Wingdings" w:hAnsi="Wingdings" w:hint="default"/>
      </w:rPr>
    </w:lvl>
    <w:lvl w:ilvl="3" w:tplc="200A0001" w:tentative="1">
      <w:start w:val="1"/>
      <w:numFmt w:val="bullet"/>
      <w:lvlText w:val=""/>
      <w:lvlJc w:val="left"/>
      <w:pPr>
        <w:ind w:left="3277" w:hanging="360"/>
      </w:pPr>
      <w:rPr>
        <w:rFonts w:ascii="Symbol" w:hAnsi="Symbol" w:hint="default"/>
      </w:rPr>
    </w:lvl>
    <w:lvl w:ilvl="4" w:tplc="200A0003" w:tentative="1">
      <w:start w:val="1"/>
      <w:numFmt w:val="bullet"/>
      <w:lvlText w:val="o"/>
      <w:lvlJc w:val="left"/>
      <w:pPr>
        <w:ind w:left="3997" w:hanging="360"/>
      </w:pPr>
      <w:rPr>
        <w:rFonts w:ascii="Courier New" w:hAnsi="Courier New" w:cs="Courier New" w:hint="default"/>
      </w:rPr>
    </w:lvl>
    <w:lvl w:ilvl="5" w:tplc="200A0005" w:tentative="1">
      <w:start w:val="1"/>
      <w:numFmt w:val="bullet"/>
      <w:lvlText w:val=""/>
      <w:lvlJc w:val="left"/>
      <w:pPr>
        <w:ind w:left="4717" w:hanging="360"/>
      </w:pPr>
      <w:rPr>
        <w:rFonts w:ascii="Wingdings" w:hAnsi="Wingdings" w:hint="default"/>
      </w:rPr>
    </w:lvl>
    <w:lvl w:ilvl="6" w:tplc="200A0001" w:tentative="1">
      <w:start w:val="1"/>
      <w:numFmt w:val="bullet"/>
      <w:lvlText w:val=""/>
      <w:lvlJc w:val="left"/>
      <w:pPr>
        <w:ind w:left="5437" w:hanging="360"/>
      </w:pPr>
      <w:rPr>
        <w:rFonts w:ascii="Symbol" w:hAnsi="Symbol" w:hint="default"/>
      </w:rPr>
    </w:lvl>
    <w:lvl w:ilvl="7" w:tplc="200A0003" w:tentative="1">
      <w:start w:val="1"/>
      <w:numFmt w:val="bullet"/>
      <w:lvlText w:val="o"/>
      <w:lvlJc w:val="left"/>
      <w:pPr>
        <w:ind w:left="6157" w:hanging="360"/>
      </w:pPr>
      <w:rPr>
        <w:rFonts w:ascii="Courier New" w:hAnsi="Courier New" w:cs="Courier New" w:hint="default"/>
      </w:rPr>
    </w:lvl>
    <w:lvl w:ilvl="8" w:tplc="200A0005" w:tentative="1">
      <w:start w:val="1"/>
      <w:numFmt w:val="bullet"/>
      <w:lvlText w:val=""/>
      <w:lvlJc w:val="left"/>
      <w:pPr>
        <w:ind w:left="6877" w:hanging="360"/>
      </w:pPr>
      <w:rPr>
        <w:rFonts w:ascii="Wingdings" w:hAnsi="Wingdings" w:hint="default"/>
      </w:rPr>
    </w:lvl>
  </w:abstractNum>
  <w:abstractNum w:abstractNumId="40">
    <w:nsid w:val="7D5861E5"/>
    <w:multiLevelType w:val="hybridMultilevel"/>
    <w:tmpl w:val="4914EB2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38"/>
  </w:num>
  <w:num w:numId="2">
    <w:abstractNumId w:val="22"/>
  </w:num>
  <w:num w:numId="3">
    <w:abstractNumId w:val="22"/>
  </w:num>
  <w:num w:numId="4">
    <w:abstractNumId w:val="22"/>
  </w:num>
  <w:num w:numId="5">
    <w:abstractNumId w:val="22"/>
  </w:num>
  <w:num w:numId="6">
    <w:abstractNumId w:val="25"/>
  </w:num>
  <w:num w:numId="7">
    <w:abstractNumId w:val="25"/>
  </w:num>
  <w:num w:numId="8">
    <w:abstractNumId w:val="25"/>
  </w:num>
  <w:num w:numId="9">
    <w:abstractNumId w:val="25"/>
  </w:num>
  <w:num w:numId="10">
    <w:abstractNumId w:val="25"/>
  </w:num>
  <w:num w:numId="11">
    <w:abstractNumId w:val="16"/>
  </w:num>
  <w:num w:numId="12">
    <w:abstractNumId w:val="0"/>
  </w:num>
  <w:num w:numId="13">
    <w:abstractNumId w:val="32"/>
  </w:num>
  <w:num w:numId="14">
    <w:abstractNumId w:val="12"/>
  </w:num>
  <w:num w:numId="15">
    <w:abstractNumId w:val="9"/>
  </w:num>
  <w:num w:numId="16">
    <w:abstractNumId w:val="6"/>
  </w:num>
  <w:num w:numId="17">
    <w:abstractNumId w:val="15"/>
  </w:num>
  <w:num w:numId="18">
    <w:abstractNumId w:val="2"/>
  </w:num>
  <w:num w:numId="19">
    <w:abstractNumId w:val="31"/>
  </w:num>
  <w:num w:numId="20">
    <w:abstractNumId w:val="30"/>
  </w:num>
  <w:num w:numId="21">
    <w:abstractNumId w:val="29"/>
  </w:num>
  <w:num w:numId="22">
    <w:abstractNumId w:val="24"/>
  </w:num>
  <w:num w:numId="23">
    <w:abstractNumId w:val="19"/>
  </w:num>
  <w:num w:numId="24">
    <w:abstractNumId w:val="28"/>
  </w:num>
  <w:num w:numId="25">
    <w:abstractNumId w:val="20"/>
  </w:num>
  <w:num w:numId="26">
    <w:abstractNumId w:val="17"/>
  </w:num>
  <w:num w:numId="27">
    <w:abstractNumId w:val="23"/>
  </w:num>
  <w:num w:numId="28">
    <w:abstractNumId w:val="33"/>
  </w:num>
  <w:num w:numId="29">
    <w:abstractNumId w:val="40"/>
  </w:num>
  <w:num w:numId="30">
    <w:abstractNumId w:val="37"/>
  </w:num>
  <w:num w:numId="31">
    <w:abstractNumId w:val="18"/>
  </w:num>
  <w:num w:numId="32">
    <w:abstractNumId w:val="26"/>
  </w:num>
  <w:num w:numId="33">
    <w:abstractNumId w:val="35"/>
  </w:num>
  <w:num w:numId="34">
    <w:abstractNumId w:val="11"/>
  </w:num>
  <w:num w:numId="35">
    <w:abstractNumId w:val="5"/>
  </w:num>
  <w:num w:numId="36">
    <w:abstractNumId w:val="27"/>
  </w:num>
  <w:num w:numId="37">
    <w:abstractNumId w:val="10"/>
  </w:num>
  <w:num w:numId="38">
    <w:abstractNumId w:val="4"/>
  </w:num>
  <w:num w:numId="39">
    <w:abstractNumId w:val="36"/>
  </w:num>
  <w:num w:numId="40">
    <w:abstractNumId w:val="39"/>
  </w:num>
  <w:num w:numId="41">
    <w:abstractNumId w:val="3"/>
  </w:num>
  <w:num w:numId="42">
    <w:abstractNumId w:val="34"/>
  </w:num>
  <w:num w:numId="43">
    <w:abstractNumId w:val="13"/>
  </w:num>
  <w:num w:numId="44">
    <w:abstractNumId w:val="1"/>
  </w:num>
  <w:num w:numId="45">
    <w:abstractNumId w:val="21"/>
  </w:num>
  <w:num w:numId="46">
    <w:abstractNumId w:val="7"/>
  </w:num>
  <w:num w:numId="47">
    <w:abstractNumId w:val="8"/>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markup="0"/>
  <w:trackRevisions/>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ffrw0ef80w99be5pxfpfrpvrx0pptxtadwp&quot;&gt;tesis&lt;record-ids&gt;&lt;item&gt;17&lt;/item&gt;&lt;item&gt;18&lt;/item&gt;&lt;item&gt;19&lt;/item&gt;&lt;item&gt;20&lt;/item&gt;&lt;item&gt;21&lt;/item&gt;&lt;item&gt;23&lt;/item&gt;&lt;item&gt;38&lt;/item&gt;&lt;item&gt;39&lt;/item&gt;&lt;/record-ids&gt;&lt;/item&gt;&lt;/Libraries&gt;"/>
  </w:docVars>
  <w:rsids>
    <w:rsidRoot w:val="00331690"/>
    <w:rsid w:val="00014FD8"/>
    <w:rsid w:val="000735E9"/>
    <w:rsid w:val="000776FB"/>
    <w:rsid w:val="000A2010"/>
    <w:rsid w:val="00103D7E"/>
    <w:rsid w:val="00104944"/>
    <w:rsid w:val="001370C0"/>
    <w:rsid w:val="00172B25"/>
    <w:rsid w:val="00181CCA"/>
    <w:rsid w:val="001F6E0E"/>
    <w:rsid w:val="0020418F"/>
    <w:rsid w:val="0022383F"/>
    <w:rsid w:val="00243CA4"/>
    <w:rsid w:val="00252ABD"/>
    <w:rsid w:val="00262774"/>
    <w:rsid w:val="00286CFC"/>
    <w:rsid w:val="002A157D"/>
    <w:rsid w:val="002B7E76"/>
    <w:rsid w:val="00301519"/>
    <w:rsid w:val="0031309C"/>
    <w:rsid w:val="0031340B"/>
    <w:rsid w:val="00320096"/>
    <w:rsid w:val="00331690"/>
    <w:rsid w:val="00337DCB"/>
    <w:rsid w:val="00343A63"/>
    <w:rsid w:val="00364DFE"/>
    <w:rsid w:val="003D0AE3"/>
    <w:rsid w:val="003E2B5B"/>
    <w:rsid w:val="003E58D0"/>
    <w:rsid w:val="00413BAF"/>
    <w:rsid w:val="004434DB"/>
    <w:rsid w:val="004871A6"/>
    <w:rsid w:val="00493A19"/>
    <w:rsid w:val="00495037"/>
    <w:rsid w:val="00495EE3"/>
    <w:rsid w:val="004D2937"/>
    <w:rsid w:val="004E1A5E"/>
    <w:rsid w:val="004E32B4"/>
    <w:rsid w:val="0052561B"/>
    <w:rsid w:val="0052570F"/>
    <w:rsid w:val="005457FB"/>
    <w:rsid w:val="0056251D"/>
    <w:rsid w:val="005A06B2"/>
    <w:rsid w:val="005C13E7"/>
    <w:rsid w:val="005C73DB"/>
    <w:rsid w:val="00646F26"/>
    <w:rsid w:val="006526CA"/>
    <w:rsid w:val="00674B5A"/>
    <w:rsid w:val="006750C8"/>
    <w:rsid w:val="00685D1F"/>
    <w:rsid w:val="0069243F"/>
    <w:rsid w:val="006967DF"/>
    <w:rsid w:val="006B3FB0"/>
    <w:rsid w:val="006E0ECA"/>
    <w:rsid w:val="00700B01"/>
    <w:rsid w:val="00727B63"/>
    <w:rsid w:val="00747234"/>
    <w:rsid w:val="0075049B"/>
    <w:rsid w:val="00755834"/>
    <w:rsid w:val="0076217B"/>
    <w:rsid w:val="00763C6D"/>
    <w:rsid w:val="007F5501"/>
    <w:rsid w:val="008035CB"/>
    <w:rsid w:val="00825AF9"/>
    <w:rsid w:val="0086683B"/>
    <w:rsid w:val="008668FE"/>
    <w:rsid w:val="008A004F"/>
    <w:rsid w:val="008A1939"/>
    <w:rsid w:val="008D5001"/>
    <w:rsid w:val="008E3419"/>
    <w:rsid w:val="0091587C"/>
    <w:rsid w:val="00926E4E"/>
    <w:rsid w:val="009B208D"/>
    <w:rsid w:val="00A030EB"/>
    <w:rsid w:val="00A44CF6"/>
    <w:rsid w:val="00A47840"/>
    <w:rsid w:val="00A76539"/>
    <w:rsid w:val="00A97389"/>
    <w:rsid w:val="00AA4836"/>
    <w:rsid w:val="00B04F7C"/>
    <w:rsid w:val="00B14D83"/>
    <w:rsid w:val="00B257ED"/>
    <w:rsid w:val="00B372A5"/>
    <w:rsid w:val="00B378BE"/>
    <w:rsid w:val="00B82B2C"/>
    <w:rsid w:val="00B9144C"/>
    <w:rsid w:val="00BD042F"/>
    <w:rsid w:val="00BE4A7B"/>
    <w:rsid w:val="00BF1090"/>
    <w:rsid w:val="00C235F7"/>
    <w:rsid w:val="00C6058A"/>
    <w:rsid w:val="00C91524"/>
    <w:rsid w:val="00CB3349"/>
    <w:rsid w:val="00CB76CC"/>
    <w:rsid w:val="00D03F1F"/>
    <w:rsid w:val="00D76767"/>
    <w:rsid w:val="00D91FBF"/>
    <w:rsid w:val="00DF5072"/>
    <w:rsid w:val="00E33F8C"/>
    <w:rsid w:val="00EB426B"/>
    <w:rsid w:val="00EE263D"/>
    <w:rsid w:val="00F078E9"/>
    <w:rsid w:val="00F13BF2"/>
    <w:rsid w:val="00F41663"/>
    <w:rsid w:val="00F473AD"/>
    <w:rsid w:val="00F55B48"/>
    <w:rsid w:val="00F62DF0"/>
    <w:rsid w:val="00F65A0A"/>
    <w:rsid w:val="00F67246"/>
    <w:rsid w:val="00F86F56"/>
    <w:rsid w:val="00FA7C39"/>
    <w:rsid w:val="00FE4C9E"/>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090"/>
    <w:pPr>
      <w:spacing w:before="240" w:after="240" w:line="360" w:lineRule="auto"/>
      <w:ind w:firstLine="397"/>
      <w:jc w:val="both"/>
    </w:pPr>
    <w:rPr>
      <w:rFonts w:ascii="Times New Roman" w:hAnsi="Times New Roman"/>
      <w:sz w:val="24"/>
    </w:rPr>
  </w:style>
  <w:style w:type="paragraph" w:styleId="Ttulo1">
    <w:name w:val="heading 1"/>
    <w:basedOn w:val="Normal"/>
    <w:next w:val="Normal"/>
    <w:link w:val="Ttulo1Car"/>
    <w:uiPriority w:val="9"/>
    <w:qFormat/>
    <w:rsid w:val="00BF1090"/>
    <w:pPr>
      <w:keepNext/>
      <w:keepLines/>
      <w:numPr>
        <w:numId w:val="5"/>
      </w:numPr>
      <w:tabs>
        <w:tab w:val="left" w:pos="6"/>
      </w:tabs>
      <w:spacing w:before="260" w:after="0"/>
      <w:contextualSpacing/>
      <w:jc w:val="center"/>
      <w:outlineLvl w:val="0"/>
    </w:pPr>
    <w:rPr>
      <w:rFonts w:eastAsiaTheme="majorEastAsia" w:cstheme="majorBidi"/>
      <w:b/>
      <w:bCs/>
      <w:caps/>
      <w:sz w:val="28"/>
      <w:szCs w:val="28"/>
    </w:rPr>
  </w:style>
  <w:style w:type="paragraph" w:styleId="Ttulo2">
    <w:name w:val="heading 2"/>
    <w:basedOn w:val="Normal"/>
    <w:next w:val="Normal"/>
    <w:link w:val="Ttulo2Car"/>
    <w:uiPriority w:val="9"/>
    <w:unhideWhenUsed/>
    <w:qFormat/>
    <w:rsid w:val="00BF1090"/>
    <w:pPr>
      <w:keepNext/>
      <w:keepLines/>
      <w:numPr>
        <w:ilvl w:val="1"/>
        <w:numId w:val="5"/>
      </w:numPr>
      <w:spacing w:before="36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BF1090"/>
    <w:pPr>
      <w:keepNext/>
      <w:keepLines/>
      <w:numPr>
        <w:ilvl w:val="2"/>
        <w:numId w:val="5"/>
      </w:numPr>
      <w:spacing w:before="300" w:after="0"/>
      <w:outlineLvl w:val="2"/>
    </w:pPr>
    <w:rPr>
      <w:rFonts w:eastAsiaTheme="majorEastAsia" w:cstheme="majorBidi"/>
      <w:b/>
      <w:bCs/>
    </w:rPr>
  </w:style>
  <w:style w:type="paragraph" w:styleId="Ttulo4">
    <w:name w:val="heading 4"/>
    <w:basedOn w:val="Normal"/>
    <w:next w:val="Normal"/>
    <w:link w:val="Ttulo4Car"/>
    <w:uiPriority w:val="9"/>
    <w:unhideWhenUsed/>
    <w:qFormat/>
    <w:rsid w:val="00BF1090"/>
    <w:pPr>
      <w:keepNext/>
      <w:keepLines/>
      <w:numPr>
        <w:ilvl w:val="3"/>
        <w:numId w:val="5"/>
      </w:numPr>
      <w:spacing w:before="200" w:after="0"/>
      <w:outlineLvl w:val="3"/>
    </w:pPr>
    <w:rPr>
      <w:rFonts w:eastAsiaTheme="majorEastAsia" w:cstheme="majorBidi"/>
      <w:b/>
      <w:bCs/>
      <w:iCs/>
    </w:rPr>
  </w:style>
  <w:style w:type="paragraph" w:styleId="Ttulo5">
    <w:name w:val="heading 5"/>
    <w:basedOn w:val="Normal"/>
    <w:next w:val="Normal"/>
    <w:link w:val="Ttulo5Car"/>
    <w:uiPriority w:val="9"/>
    <w:unhideWhenUsed/>
    <w:qFormat/>
    <w:rsid w:val="00BF1090"/>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F1090"/>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F1090"/>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F1090"/>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F1090"/>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TEquationSection">
    <w:name w:val="MTEquationSection"/>
    <w:basedOn w:val="Fuentedeprrafopredeter"/>
    <w:rsid w:val="00BF1090"/>
    <w:rPr>
      <w:rFonts w:cs="Times New Roman"/>
      <w:vanish w:val="0"/>
      <w:color w:val="FF0000"/>
    </w:rPr>
  </w:style>
  <w:style w:type="paragraph" w:customStyle="1" w:styleId="MTDisplayEquation">
    <w:name w:val="MTDisplayEquation"/>
    <w:basedOn w:val="Normal"/>
    <w:next w:val="Normal"/>
    <w:link w:val="MTDisplayEquationCar"/>
    <w:rsid w:val="00BF1090"/>
    <w:pPr>
      <w:tabs>
        <w:tab w:val="center" w:pos="4680"/>
        <w:tab w:val="right" w:pos="9072"/>
      </w:tabs>
    </w:pPr>
    <w:rPr>
      <w:szCs w:val="24"/>
      <w:lang w:val="es-ES"/>
    </w:rPr>
  </w:style>
  <w:style w:type="character" w:customStyle="1" w:styleId="MTDisplayEquationCar">
    <w:name w:val="MTDisplayEquation Car"/>
    <w:basedOn w:val="Fuentedeprrafopredeter"/>
    <w:link w:val="MTDisplayEquation"/>
    <w:rsid w:val="00BF1090"/>
  </w:style>
  <w:style w:type="paragraph" w:styleId="Prrafodelista">
    <w:name w:val="List Paragraph"/>
    <w:basedOn w:val="Normal"/>
    <w:uiPriority w:val="34"/>
    <w:qFormat/>
    <w:rsid w:val="00BF1090"/>
    <w:pPr>
      <w:ind w:left="720"/>
      <w:contextualSpacing/>
    </w:pPr>
  </w:style>
  <w:style w:type="character" w:customStyle="1" w:styleId="Ttulo2Car">
    <w:name w:val="Título 2 Car"/>
    <w:basedOn w:val="Fuentedeprrafopredeter"/>
    <w:link w:val="Ttulo2"/>
    <w:uiPriority w:val="9"/>
    <w:rsid w:val="006E0ECA"/>
    <w:rPr>
      <w:rFonts w:ascii="Times New Roman" w:eastAsiaTheme="majorEastAsia" w:hAnsi="Times New Roman" w:cstheme="majorBidi"/>
      <w:b/>
      <w:bCs/>
      <w:sz w:val="24"/>
      <w:szCs w:val="26"/>
    </w:rPr>
  </w:style>
  <w:style w:type="character" w:customStyle="1" w:styleId="Ttulo3Car">
    <w:name w:val="Título 3 Car"/>
    <w:basedOn w:val="Fuentedeprrafopredeter"/>
    <w:link w:val="Ttulo3"/>
    <w:uiPriority w:val="9"/>
    <w:rsid w:val="006E0ECA"/>
    <w:rPr>
      <w:rFonts w:ascii="Times New Roman" w:eastAsiaTheme="majorEastAsia" w:hAnsi="Times New Roman" w:cstheme="majorBidi"/>
      <w:b/>
      <w:bCs/>
      <w:sz w:val="24"/>
    </w:rPr>
  </w:style>
  <w:style w:type="paragraph" w:styleId="Textodeglobo">
    <w:name w:val="Balloon Text"/>
    <w:basedOn w:val="Normal"/>
    <w:link w:val="TextodegloboCar"/>
    <w:uiPriority w:val="99"/>
    <w:semiHidden/>
    <w:unhideWhenUsed/>
    <w:rsid w:val="00BF10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0ECA"/>
    <w:rPr>
      <w:rFonts w:ascii="Tahoma" w:hAnsi="Tahoma" w:cs="Tahoma"/>
      <w:sz w:val="16"/>
      <w:szCs w:val="16"/>
    </w:rPr>
  </w:style>
  <w:style w:type="character" w:styleId="Hipervnculo">
    <w:name w:val="Hyperlink"/>
    <w:basedOn w:val="Fuentedeprrafopredeter"/>
    <w:uiPriority w:val="99"/>
    <w:rsid w:val="00BF1090"/>
    <w:rPr>
      <w:color w:val="0000FF"/>
      <w:u w:val="single"/>
    </w:rPr>
  </w:style>
  <w:style w:type="character" w:customStyle="1" w:styleId="Ttulo1Car">
    <w:name w:val="Título 1 Car"/>
    <w:basedOn w:val="Fuentedeprrafopredeter"/>
    <w:link w:val="Ttulo1"/>
    <w:uiPriority w:val="9"/>
    <w:rsid w:val="00FE4C9E"/>
    <w:rPr>
      <w:rFonts w:ascii="Times New Roman" w:eastAsiaTheme="majorEastAsia" w:hAnsi="Times New Roman" w:cstheme="majorBidi"/>
      <w:b/>
      <w:bCs/>
      <w:caps/>
      <w:sz w:val="28"/>
      <w:szCs w:val="28"/>
    </w:rPr>
  </w:style>
  <w:style w:type="character" w:customStyle="1" w:styleId="Ttulo5Car">
    <w:name w:val="Título 5 Car"/>
    <w:basedOn w:val="Fuentedeprrafopredeter"/>
    <w:link w:val="Ttulo5"/>
    <w:uiPriority w:val="9"/>
    <w:rsid w:val="00FE4C9E"/>
    <w:rPr>
      <w:rFonts w:asciiTheme="majorHAnsi" w:eastAsiaTheme="majorEastAsia" w:hAnsiTheme="majorHAnsi" w:cstheme="majorBidi"/>
      <w:color w:val="243F60" w:themeColor="accent1" w:themeShade="7F"/>
      <w:sz w:val="24"/>
    </w:rPr>
  </w:style>
  <w:style w:type="character" w:customStyle="1" w:styleId="Ttulo4Car">
    <w:name w:val="Título 4 Car"/>
    <w:basedOn w:val="Fuentedeprrafopredeter"/>
    <w:link w:val="Ttulo4"/>
    <w:uiPriority w:val="9"/>
    <w:rsid w:val="00A97389"/>
    <w:rPr>
      <w:rFonts w:ascii="Times New Roman" w:eastAsiaTheme="majorEastAsia" w:hAnsi="Times New Roman" w:cstheme="majorBidi"/>
      <w:b/>
      <w:bCs/>
      <w:iCs/>
      <w:sz w:val="24"/>
    </w:rPr>
  </w:style>
  <w:style w:type="paragraph" w:styleId="Textocomentario">
    <w:name w:val="annotation text"/>
    <w:basedOn w:val="Normal"/>
    <w:link w:val="TextocomentarioCar"/>
    <w:uiPriority w:val="99"/>
    <w:unhideWhenUsed/>
    <w:rsid w:val="00BF1090"/>
    <w:pPr>
      <w:spacing w:line="240" w:lineRule="auto"/>
    </w:pPr>
    <w:rPr>
      <w:sz w:val="20"/>
      <w:szCs w:val="20"/>
    </w:rPr>
  </w:style>
  <w:style w:type="character" w:customStyle="1" w:styleId="TextocomentarioCar">
    <w:name w:val="Texto comentario Car"/>
    <w:basedOn w:val="Fuentedeprrafopredeter"/>
    <w:link w:val="Textocomentario"/>
    <w:uiPriority w:val="99"/>
    <w:rsid w:val="00BF1090"/>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F1090"/>
    <w:rPr>
      <w:b/>
      <w:bCs/>
    </w:rPr>
  </w:style>
  <w:style w:type="character" w:customStyle="1" w:styleId="AsuntodelcomentarioCar">
    <w:name w:val="Asunto del comentario Car"/>
    <w:basedOn w:val="TextocomentarioCar"/>
    <w:link w:val="Asuntodelcomentario"/>
    <w:uiPriority w:val="99"/>
    <w:semiHidden/>
    <w:rsid w:val="00BF1090"/>
    <w:rPr>
      <w:rFonts w:ascii="Times New Roman" w:hAnsi="Times New Roman"/>
      <w:b/>
      <w:bCs/>
      <w:sz w:val="20"/>
      <w:szCs w:val="20"/>
    </w:rPr>
  </w:style>
  <w:style w:type="paragraph" w:customStyle="1" w:styleId="Capitulo">
    <w:name w:val="Capitulo"/>
    <w:basedOn w:val="Ttulo1"/>
    <w:qFormat/>
    <w:rsid w:val="00BF1090"/>
    <w:pPr>
      <w:numPr>
        <w:numId w:val="0"/>
      </w:numPr>
    </w:pPr>
  </w:style>
  <w:style w:type="paragraph" w:styleId="Encabezado">
    <w:name w:val="header"/>
    <w:basedOn w:val="Normal"/>
    <w:link w:val="EncabezadoCar"/>
    <w:uiPriority w:val="99"/>
    <w:rsid w:val="00BF1090"/>
    <w:pPr>
      <w:tabs>
        <w:tab w:val="center" w:pos="4252"/>
        <w:tab w:val="right" w:pos="8504"/>
      </w:tabs>
      <w:spacing w:after="0" w:line="240" w:lineRule="auto"/>
      <w:ind w:firstLine="432"/>
    </w:pPr>
    <w:rPr>
      <w:rFonts w:eastAsia="Times New Roman"/>
      <w:szCs w:val="24"/>
      <w:lang w:val="es-ES" w:eastAsia="es-ES"/>
    </w:rPr>
  </w:style>
  <w:style w:type="character" w:customStyle="1" w:styleId="EncabezadoCar">
    <w:name w:val="Encabezado Car"/>
    <w:basedOn w:val="Fuentedeprrafopredeter"/>
    <w:link w:val="Encabezado"/>
    <w:uiPriority w:val="99"/>
    <w:rsid w:val="00BF1090"/>
    <w:rPr>
      <w:rFonts w:ascii="Times New Roman" w:eastAsia="Times New Roman" w:hAnsi="Times New Roman"/>
      <w:sz w:val="24"/>
      <w:szCs w:val="24"/>
      <w:lang w:val="es-ES" w:eastAsia="es-ES"/>
    </w:rPr>
  </w:style>
  <w:style w:type="character" w:styleId="nfasis">
    <w:name w:val="Emphasis"/>
    <w:basedOn w:val="Fuentedeprrafopredeter"/>
    <w:uiPriority w:val="20"/>
    <w:qFormat/>
    <w:rsid w:val="00BF1090"/>
    <w:rPr>
      <w:i/>
      <w:iCs/>
    </w:rPr>
  </w:style>
  <w:style w:type="paragraph" w:styleId="Epgrafe">
    <w:name w:val="caption"/>
    <w:basedOn w:val="Normal"/>
    <w:next w:val="Normal"/>
    <w:uiPriority w:val="35"/>
    <w:unhideWhenUsed/>
    <w:qFormat/>
    <w:rsid w:val="00BF1090"/>
    <w:pPr>
      <w:keepNext/>
      <w:spacing w:before="120" w:after="120" w:line="240" w:lineRule="auto"/>
      <w:ind w:firstLine="0"/>
      <w:jc w:val="center"/>
    </w:pPr>
    <w:rPr>
      <w:rFonts w:asciiTheme="minorHAnsi" w:hAnsiTheme="minorHAnsi" w:cstheme="minorHAnsi"/>
      <w:b/>
      <w:bCs/>
      <w:sz w:val="22"/>
    </w:rPr>
  </w:style>
  <w:style w:type="table" w:customStyle="1" w:styleId="EstiloCentradoInterlineadosencillo">
    <w:name w:val="Estilo Centrado Interlineado:  sencillo"/>
    <w:basedOn w:val="Tablanormal"/>
    <w:uiPriority w:val="99"/>
    <w:rsid w:val="00BF1090"/>
    <w:pPr>
      <w:spacing w:after="0" w:line="240" w:lineRule="auto"/>
    </w:pPr>
    <w:tblPr>
      <w:tblInd w:w="0" w:type="dxa"/>
      <w:tblCellMar>
        <w:top w:w="0" w:type="dxa"/>
        <w:left w:w="108" w:type="dxa"/>
        <w:bottom w:w="0" w:type="dxa"/>
        <w:right w:w="108" w:type="dxa"/>
      </w:tblCellMar>
    </w:tblPr>
  </w:style>
  <w:style w:type="paragraph" w:customStyle="1" w:styleId="EstiloEpgrafe11ptoSinNegritaAutomticoCentrado">
    <w:name w:val="Estilo Epígrafe + 11 pto Sin Negrita Automático Centrado"/>
    <w:basedOn w:val="Epgrafe"/>
    <w:rsid w:val="00BF1090"/>
    <w:rPr>
      <w:rFonts w:eastAsia="Times New Roman" w:cs="Times New Roman"/>
      <w:bCs w:val="0"/>
      <w:szCs w:val="20"/>
    </w:rPr>
  </w:style>
  <w:style w:type="paragraph" w:customStyle="1" w:styleId="EstiloEpgrafe11ptoSinNegritaAutomticoCentrado1">
    <w:name w:val="Estilo Epígrafe + 11 pto Sin Negrita Automático Centrado1"/>
    <w:basedOn w:val="Epgrafe"/>
    <w:qFormat/>
    <w:rsid w:val="00BF1090"/>
    <w:rPr>
      <w:rFonts w:eastAsia="Times New Roman" w:cs="Times New Roman"/>
      <w:bCs w:val="0"/>
      <w:szCs w:val="20"/>
    </w:rPr>
  </w:style>
  <w:style w:type="paragraph" w:customStyle="1" w:styleId="EstiloEpgrafeCentrado">
    <w:name w:val="Estilo Epígrafe + Centrado"/>
    <w:basedOn w:val="Epgrafe"/>
    <w:rsid w:val="00BF1090"/>
    <w:rPr>
      <w:rFonts w:eastAsia="Times New Roman" w:cs="Times New Roman"/>
      <w:bCs w:val="0"/>
      <w:szCs w:val="20"/>
    </w:rPr>
  </w:style>
  <w:style w:type="paragraph" w:customStyle="1" w:styleId="EstiloNegritaCentradoInterlineadosencillo">
    <w:name w:val="Estilo Negrita Centrado Interlineado:  sencillo"/>
    <w:basedOn w:val="Normal"/>
    <w:rsid w:val="00BF1090"/>
    <w:pPr>
      <w:spacing w:after="0" w:line="240" w:lineRule="auto"/>
      <w:jc w:val="center"/>
    </w:pPr>
    <w:rPr>
      <w:rFonts w:eastAsia="Times New Roman" w:cs="Times New Roman"/>
      <w:b/>
      <w:bCs/>
      <w:szCs w:val="20"/>
    </w:rPr>
  </w:style>
  <w:style w:type="paragraph" w:customStyle="1" w:styleId="EstiloPrrafodelistaJustificadoInterlineado15lneas">
    <w:name w:val="Estilo Párrafo de lista + Justificado Interlineado:  15 líneas"/>
    <w:basedOn w:val="Prrafodelista"/>
    <w:rsid w:val="00BF1090"/>
    <w:rPr>
      <w:rFonts w:eastAsia="Times New Roman" w:cs="Times New Roman"/>
      <w:szCs w:val="20"/>
    </w:rPr>
  </w:style>
  <w:style w:type="paragraph" w:customStyle="1" w:styleId="EstiloPrrafodelistaJustificadoInterlineado15lneas1">
    <w:name w:val="Estilo Párrafo de lista + Justificado Interlineado:  15 líneas1"/>
    <w:basedOn w:val="Prrafodelista"/>
    <w:rsid w:val="00BF1090"/>
    <w:rPr>
      <w:rFonts w:eastAsia="Times New Roman" w:cs="Times New Roman"/>
      <w:szCs w:val="20"/>
    </w:rPr>
  </w:style>
  <w:style w:type="table" w:customStyle="1" w:styleId="Listavistosa1">
    <w:name w:val="Lista vistosa1"/>
    <w:basedOn w:val="Tablanormal"/>
    <w:uiPriority w:val="72"/>
    <w:rsid w:val="00BF1090"/>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Mapadeldocumento">
    <w:name w:val="Document Map"/>
    <w:basedOn w:val="Normal"/>
    <w:link w:val="MapadeldocumentoCar"/>
    <w:uiPriority w:val="99"/>
    <w:semiHidden/>
    <w:unhideWhenUsed/>
    <w:rsid w:val="00BF1090"/>
    <w:pPr>
      <w:spacing w:before="0"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F1090"/>
    <w:rPr>
      <w:rFonts w:ascii="Tahoma" w:hAnsi="Tahoma" w:cs="Tahoma"/>
      <w:sz w:val="16"/>
      <w:szCs w:val="16"/>
    </w:rPr>
  </w:style>
  <w:style w:type="paragraph" w:styleId="NormalWeb">
    <w:name w:val="Normal (Web)"/>
    <w:basedOn w:val="Normal"/>
    <w:link w:val="NormalWebCar"/>
    <w:uiPriority w:val="99"/>
    <w:unhideWhenUsed/>
    <w:rsid w:val="00BF1090"/>
    <w:pPr>
      <w:spacing w:before="100" w:beforeAutospacing="1" w:after="100" w:afterAutospacing="1" w:line="240" w:lineRule="auto"/>
    </w:pPr>
    <w:rPr>
      <w:rFonts w:eastAsia="Times New Roman"/>
      <w:szCs w:val="24"/>
    </w:rPr>
  </w:style>
  <w:style w:type="paragraph" w:customStyle="1" w:styleId="Normalsininterlineado">
    <w:name w:val="Normal sin interlineado"/>
    <w:basedOn w:val="Normal"/>
    <w:link w:val="NormalsininterlineadoCar"/>
    <w:qFormat/>
    <w:rsid w:val="00BF1090"/>
    <w:pPr>
      <w:spacing w:before="0" w:after="0" w:line="240" w:lineRule="auto"/>
      <w:ind w:firstLine="0"/>
      <w:contextualSpacing/>
      <w:jc w:val="center"/>
    </w:pPr>
  </w:style>
  <w:style w:type="paragraph" w:customStyle="1" w:styleId="normalsinsangria">
    <w:name w:val="normal sin sangria"/>
    <w:basedOn w:val="Normal"/>
    <w:link w:val="normalsinsangriaCar"/>
    <w:qFormat/>
    <w:rsid w:val="00BF1090"/>
    <w:pPr>
      <w:spacing w:line="240" w:lineRule="auto"/>
      <w:ind w:firstLine="0"/>
      <w:contextualSpacing/>
      <w:jc w:val="center"/>
    </w:pPr>
  </w:style>
  <w:style w:type="character" w:styleId="Nmerodepgina">
    <w:name w:val="page number"/>
    <w:basedOn w:val="Fuentedeprrafopredeter"/>
    <w:rsid w:val="00BF1090"/>
  </w:style>
  <w:style w:type="paragraph" w:styleId="Piedepgina">
    <w:name w:val="footer"/>
    <w:basedOn w:val="Normal"/>
    <w:link w:val="PiedepginaCar"/>
    <w:uiPriority w:val="99"/>
    <w:rsid w:val="00BF1090"/>
    <w:pPr>
      <w:tabs>
        <w:tab w:val="center" w:pos="4252"/>
        <w:tab w:val="right" w:pos="8504"/>
      </w:tabs>
      <w:spacing w:after="0" w:line="240" w:lineRule="auto"/>
      <w:ind w:firstLine="432"/>
    </w:pPr>
    <w:rPr>
      <w:rFonts w:eastAsia="Times New Roman"/>
      <w:szCs w:val="24"/>
      <w:lang w:val="es-ES" w:eastAsia="es-ES"/>
    </w:rPr>
  </w:style>
  <w:style w:type="character" w:customStyle="1" w:styleId="PiedepginaCar">
    <w:name w:val="Pie de página Car"/>
    <w:basedOn w:val="Fuentedeprrafopredeter"/>
    <w:link w:val="Piedepgina"/>
    <w:uiPriority w:val="99"/>
    <w:rsid w:val="00BF1090"/>
    <w:rPr>
      <w:rFonts w:ascii="Times New Roman" w:eastAsia="Times New Roman" w:hAnsi="Times New Roman"/>
      <w:sz w:val="24"/>
      <w:szCs w:val="24"/>
      <w:lang w:val="es-ES" w:eastAsia="es-ES"/>
    </w:rPr>
  </w:style>
  <w:style w:type="character" w:styleId="Refdecomentario">
    <w:name w:val="annotation reference"/>
    <w:basedOn w:val="Fuentedeprrafopredeter"/>
    <w:uiPriority w:val="99"/>
    <w:semiHidden/>
    <w:unhideWhenUsed/>
    <w:rsid w:val="00BF1090"/>
    <w:rPr>
      <w:sz w:val="16"/>
      <w:szCs w:val="16"/>
    </w:rPr>
  </w:style>
  <w:style w:type="paragraph" w:styleId="Sinespaciado">
    <w:name w:val="No Spacing"/>
    <w:uiPriority w:val="1"/>
    <w:qFormat/>
    <w:rsid w:val="00BF1090"/>
    <w:pPr>
      <w:spacing w:after="0" w:line="240" w:lineRule="auto"/>
      <w:ind w:firstLine="397"/>
      <w:jc w:val="both"/>
    </w:pPr>
    <w:rPr>
      <w:rFonts w:ascii="Times New Roman" w:hAnsi="Times New Roman"/>
      <w:sz w:val="24"/>
    </w:rPr>
  </w:style>
  <w:style w:type="character" w:customStyle="1" w:styleId="small">
    <w:name w:val="small"/>
    <w:basedOn w:val="Fuentedeprrafopredeter"/>
    <w:rsid w:val="00BF1090"/>
  </w:style>
  <w:style w:type="table" w:styleId="Tablaconcuadrcula">
    <w:name w:val="Table Grid"/>
    <w:basedOn w:val="Tablanormal"/>
    <w:uiPriority w:val="59"/>
    <w:rsid w:val="00BF109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abladeilustraciones">
    <w:name w:val="table of figures"/>
    <w:basedOn w:val="Normal"/>
    <w:next w:val="Normal"/>
    <w:uiPriority w:val="99"/>
    <w:unhideWhenUsed/>
    <w:rsid w:val="00BF1090"/>
    <w:pPr>
      <w:spacing w:before="0" w:after="0"/>
      <w:ind w:left="480" w:hanging="480"/>
      <w:jc w:val="left"/>
    </w:pPr>
    <w:rPr>
      <w:rFonts w:cstheme="minorHAnsi"/>
      <w:sz w:val="20"/>
      <w:szCs w:val="20"/>
    </w:rPr>
  </w:style>
  <w:style w:type="paragraph" w:customStyle="1" w:styleId="TablaNormal0">
    <w:name w:val="Tabla Normal"/>
    <w:basedOn w:val="Normal"/>
    <w:link w:val="TablaNormalCar"/>
    <w:qFormat/>
    <w:rsid w:val="00BF1090"/>
    <w:pPr>
      <w:spacing w:before="0" w:after="0" w:line="240" w:lineRule="auto"/>
      <w:ind w:firstLine="0"/>
      <w:jc w:val="center"/>
    </w:pPr>
    <w:rPr>
      <w:rFonts w:asciiTheme="minorHAnsi" w:hAnsiTheme="minorHAnsi"/>
      <w:sz w:val="22"/>
    </w:rPr>
  </w:style>
  <w:style w:type="paragraph" w:styleId="TDC1">
    <w:name w:val="toc 1"/>
    <w:basedOn w:val="Normal"/>
    <w:next w:val="Normal"/>
    <w:uiPriority w:val="39"/>
    <w:qFormat/>
    <w:rsid w:val="00BF1090"/>
    <w:pPr>
      <w:tabs>
        <w:tab w:val="left" w:pos="1276"/>
        <w:tab w:val="right" w:leader="dot" w:pos="9072"/>
      </w:tabs>
      <w:spacing w:before="160" w:after="160"/>
      <w:ind w:right="49" w:firstLine="0"/>
      <w:jc w:val="left"/>
    </w:pPr>
    <w:rPr>
      <w:rFonts w:eastAsia="Times New Roman" w:cstheme="minorHAnsi"/>
      <w:b/>
      <w:bCs/>
      <w:caps/>
      <w:noProof/>
      <w:sz w:val="22"/>
      <w:lang w:val="es-ES" w:eastAsia="es-ES"/>
    </w:rPr>
  </w:style>
  <w:style w:type="paragraph" w:styleId="TDC2">
    <w:name w:val="toc 2"/>
    <w:basedOn w:val="Normal"/>
    <w:next w:val="Normal"/>
    <w:autoRedefine/>
    <w:uiPriority w:val="39"/>
    <w:qFormat/>
    <w:rsid w:val="00BF1090"/>
    <w:pPr>
      <w:tabs>
        <w:tab w:val="left" w:pos="709"/>
        <w:tab w:val="right" w:leader="dot" w:pos="9072"/>
      </w:tabs>
      <w:spacing w:after="80"/>
      <w:ind w:left="284" w:firstLine="0"/>
    </w:pPr>
    <w:rPr>
      <w:rFonts w:eastAsia="Times New Roman" w:cstheme="minorHAnsi"/>
      <w:smallCaps/>
      <w:noProof/>
      <w:sz w:val="22"/>
      <w:lang w:val="es-ES" w:eastAsia="es-ES"/>
    </w:rPr>
  </w:style>
  <w:style w:type="paragraph" w:styleId="TDC3">
    <w:name w:val="toc 3"/>
    <w:basedOn w:val="Normal"/>
    <w:next w:val="Normal"/>
    <w:autoRedefine/>
    <w:uiPriority w:val="39"/>
    <w:unhideWhenUsed/>
    <w:qFormat/>
    <w:rsid w:val="00BF1090"/>
    <w:pPr>
      <w:tabs>
        <w:tab w:val="left" w:pos="1134"/>
        <w:tab w:val="right" w:leader="dot" w:pos="9072"/>
      </w:tabs>
      <w:spacing w:before="80" w:after="80"/>
      <w:ind w:left="567" w:firstLine="0"/>
    </w:pPr>
    <w:rPr>
      <w:rFonts w:cstheme="minorHAnsi"/>
      <w:smallCaps/>
      <w:noProof/>
      <w:sz w:val="22"/>
    </w:rPr>
  </w:style>
  <w:style w:type="paragraph" w:styleId="TDC7">
    <w:name w:val="toc 7"/>
    <w:basedOn w:val="Normal"/>
    <w:next w:val="Normal"/>
    <w:autoRedefine/>
    <w:uiPriority w:val="39"/>
    <w:semiHidden/>
    <w:unhideWhenUsed/>
    <w:rsid w:val="00BF1090"/>
    <w:pPr>
      <w:spacing w:after="100"/>
      <w:ind w:left="1320"/>
    </w:pPr>
  </w:style>
  <w:style w:type="paragraph" w:styleId="TDC9">
    <w:name w:val="toc 9"/>
    <w:basedOn w:val="Normal"/>
    <w:next w:val="Normal"/>
    <w:autoRedefine/>
    <w:uiPriority w:val="39"/>
    <w:semiHidden/>
    <w:unhideWhenUsed/>
    <w:rsid w:val="00BF1090"/>
    <w:pPr>
      <w:spacing w:after="100"/>
      <w:ind w:left="1760"/>
    </w:pPr>
  </w:style>
  <w:style w:type="character" w:styleId="Textoennegrita">
    <w:name w:val="Strong"/>
    <w:basedOn w:val="Fuentedeprrafopredeter"/>
    <w:uiPriority w:val="22"/>
    <w:qFormat/>
    <w:rsid w:val="00BF1090"/>
    <w:rPr>
      <w:b/>
      <w:bCs/>
    </w:rPr>
  </w:style>
  <w:style w:type="paragraph" w:styleId="Ttulo">
    <w:name w:val="Title"/>
    <w:basedOn w:val="Normal"/>
    <w:next w:val="Normal"/>
    <w:link w:val="TtuloCar"/>
    <w:uiPriority w:val="10"/>
    <w:qFormat/>
    <w:rsid w:val="00BF10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F1090"/>
    <w:rPr>
      <w:rFonts w:asciiTheme="majorHAnsi" w:eastAsiaTheme="majorEastAsia" w:hAnsiTheme="majorHAnsi" w:cstheme="majorBidi"/>
      <w:color w:val="17365D" w:themeColor="text2" w:themeShade="BF"/>
      <w:spacing w:val="5"/>
      <w:kern w:val="28"/>
      <w:sz w:val="52"/>
      <w:szCs w:val="52"/>
    </w:rPr>
  </w:style>
  <w:style w:type="character" w:customStyle="1" w:styleId="Ttulo6Car">
    <w:name w:val="Título 6 Car"/>
    <w:basedOn w:val="Fuentedeprrafopredeter"/>
    <w:link w:val="Ttulo6"/>
    <w:uiPriority w:val="9"/>
    <w:semiHidden/>
    <w:rsid w:val="00BF1090"/>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BF1090"/>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BF1090"/>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F1090"/>
    <w:rPr>
      <w:rFonts w:asciiTheme="majorHAnsi" w:eastAsiaTheme="majorEastAsia" w:hAnsiTheme="majorHAnsi" w:cstheme="majorBidi"/>
      <w:i/>
      <w:iCs/>
      <w:color w:val="404040" w:themeColor="text1" w:themeTint="BF"/>
      <w:sz w:val="20"/>
      <w:szCs w:val="20"/>
    </w:rPr>
  </w:style>
  <w:style w:type="paragraph" w:styleId="TtulodeTDC">
    <w:name w:val="TOC Heading"/>
    <w:basedOn w:val="Ttulo1"/>
    <w:next w:val="Normal"/>
    <w:uiPriority w:val="39"/>
    <w:unhideWhenUsed/>
    <w:qFormat/>
    <w:rsid w:val="00BF1090"/>
    <w:pPr>
      <w:numPr>
        <w:numId w:val="0"/>
      </w:numPr>
      <w:spacing w:line="276" w:lineRule="auto"/>
      <w:jc w:val="left"/>
      <w:outlineLvl w:val="9"/>
    </w:pPr>
    <w:rPr>
      <w:rFonts w:asciiTheme="majorHAnsi" w:hAnsiTheme="majorHAnsi"/>
      <w:color w:val="365F91" w:themeColor="accent1" w:themeShade="BF"/>
      <w:lang w:val="es-ES"/>
    </w:rPr>
  </w:style>
  <w:style w:type="paragraph" w:customStyle="1" w:styleId="Titulotablanormal">
    <w:name w:val="Titulo tabla normal"/>
    <w:basedOn w:val="TablaNormal0"/>
    <w:link w:val="TitulotablanormalCar"/>
    <w:qFormat/>
    <w:rsid w:val="00BF1090"/>
    <w:rPr>
      <w:b/>
      <w:lang w:val="es-ES"/>
    </w:rPr>
  </w:style>
  <w:style w:type="paragraph" w:customStyle="1" w:styleId="Titulosnormales">
    <w:name w:val="Titulos normales"/>
    <w:basedOn w:val="Normal"/>
    <w:link w:val="TitulosnormalesCar"/>
    <w:qFormat/>
    <w:rsid w:val="00BF1090"/>
    <w:pPr>
      <w:spacing w:before="300"/>
      <w:ind w:firstLine="0"/>
    </w:pPr>
    <w:rPr>
      <w:b/>
      <w:szCs w:val="24"/>
      <w:lang w:eastAsia="es-ES"/>
    </w:rPr>
  </w:style>
  <w:style w:type="character" w:customStyle="1" w:styleId="MTDisplayEquationChar">
    <w:name w:val="MTDisplayEquation Char"/>
    <w:basedOn w:val="Fuentedeprrafopredeter"/>
    <w:rsid w:val="00BF1090"/>
    <w:rPr>
      <w:rFonts w:ascii="Times New Roman" w:hAnsi="Times New Roman"/>
      <w:sz w:val="24"/>
      <w:szCs w:val="24"/>
      <w:lang w:val="es-ES"/>
    </w:rPr>
  </w:style>
  <w:style w:type="character" w:customStyle="1" w:styleId="NormalWebCar">
    <w:name w:val="Normal (Web) Car"/>
    <w:basedOn w:val="Fuentedeprrafopredeter"/>
    <w:link w:val="NormalWeb"/>
    <w:uiPriority w:val="99"/>
    <w:rsid w:val="00BF1090"/>
    <w:rPr>
      <w:rFonts w:ascii="Times New Roman" w:eastAsia="Times New Roman" w:hAnsi="Times New Roman"/>
      <w:sz w:val="24"/>
      <w:szCs w:val="24"/>
    </w:rPr>
  </w:style>
  <w:style w:type="character" w:customStyle="1" w:styleId="TitulosnormalesCar">
    <w:name w:val="Titulos normales Car"/>
    <w:basedOn w:val="Fuentedeprrafopredeter"/>
    <w:link w:val="Titulosnormales"/>
    <w:rsid w:val="00BF1090"/>
    <w:rPr>
      <w:rFonts w:ascii="Times New Roman" w:hAnsi="Times New Roman"/>
      <w:b/>
      <w:sz w:val="24"/>
      <w:szCs w:val="24"/>
      <w:lang w:eastAsia="es-ES"/>
    </w:rPr>
  </w:style>
  <w:style w:type="character" w:customStyle="1" w:styleId="TablaNormalCar">
    <w:name w:val="Tabla Normal Car"/>
    <w:basedOn w:val="Fuentedeprrafopredeter"/>
    <w:link w:val="TablaNormal0"/>
    <w:rsid w:val="00BF1090"/>
  </w:style>
  <w:style w:type="character" w:customStyle="1" w:styleId="TitulotablanormalCar">
    <w:name w:val="Titulo tabla normal Car"/>
    <w:basedOn w:val="TablaNormalCar"/>
    <w:link w:val="Titulotablanormal"/>
    <w:rsid w:val="00BF1090"/>
    <w:rPr>
      <w:b/>
      <w:lang w:val="es-ES"/>
    </w:rPr>
  </w:style>
  <w:style w:type="character" w:customStyle="1" w:styleId="normalsinsangriaCar">
    <w:name w:val="normal sin sangria Car"/>
    <w:basedOn w:val="Fuentedeprrafopredeter"/>
    <w:link w:val="normalsinsangria"/>
    <w:rsid w:val="00BF1090"/>
    <w:rPr>
      <w:rFonts w:ascii="Times New Roman" w:hAnsi="Times New Roman"/>
      <w:sz w:val="24"/>
    </w:rPr>
  </w:style>
  <w:style w:type="character" w:customStyle="1" w:styleId="NormalsininterlineadoCar">
    <w:name w:val="Normal sin interlineado Car"/>
    <w:basedOn w:val="Fuentedeprrafopredeter"/>
    <w:link w:val="Normalsininterlineado"/>
    <w:rsid w:val="00BF1090"/>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117" Type="http://schemas.openxmlformats.org/officeDocument/2006/relationships/oleObject" Target="embeddings/oleObject48.bin"/><Relationship Id="rId21" Type="http://schemas.openxmlformats.org/officeDocument/2006/relationships/image" Target="media/image4.wmf"/><Relationship Id="rId42" Type="http://schemas.openxmlformats.org/officeDocument/2006/relationships/oleObject" Target="embeddings/oleObject13.bin"/><Relationship Id="rId47" Type="http://schemas.openxmlformats.org/officeDocument/2006/relationships/image" Target="media/image17.wmf"/><Relationship Id="rId63" Type="http://schemas.openxmlformats.org/officeDocument/2006/relationships/image" Target="media/image25.wmf"/><Relationship Id="rId68" Type="http://schemas.openxmlformats.org/officeDocument/2006/relationships/oleObject" Target="embeddings/oleObject26.bin"/><Relationship Id="rId84" Type="http://schemas.openxmlformats.org/officeDocument/2006/relationships/image" Target="media/image37.wmf"/><Relationship Id="rId89" Type="http://schemas.openxmlformats.org/officeDocument/2006/relationships/oleObject" Target="embeddings/oleObject35.bin"/><Relationship Id="rId112" Type="http://schemas.openxmlformats.org/officeDocument/2006/relationships/image" Target="media/image50.wmf"/><Relationship Id="rId133" Type="http://schemas.openxmlformats.org/officeDocument/2006/relationships/oleObject" Target="embeddings/oleObject56.bin"/><Relationship Id="rId138" Type="http://schemas.openxmlformats.org/officeDocument/2006/relationships/image" Target="media/image63.wmf"/><Relationship Id="rId154" Type="http://schemas.openxmlformats.org/officeDocument/2006/relationships/image" Target="media/image71.wmf"/><Relationship Id="rId16" Type="http://schemas.openxmlformats.org/officeDocument/2006/relationships/footer" Target="footer5.xml"/><Relationship Id="rId107" Type="http://schemas.openxmlformats.org/officeDocument/2006/relationships/oleObject" Target="embeddings/oleObject43.bin"/><Relationship Id="rId11" Type="http://schemas.openxmlformats.org/officeDocument/2006/relationships/footer" Target="footer2.xml"/><Relationship Id="rId32" Type="http://schemas.openxmlformats.org/officeDocument/2006/relationships/oleObject" Target="embeddings/oleObject8.bin"/><Relationship Id="rId37" Type="http://schemas.openxmlformats.org/officeDocument/2006/relationships/image" Target="media/image12.wmf"/><Relationship Id="rId53" Type="http://schemas.openxmlformats.org/officeDocument/2006/relationships/image" Target="media/image20.wmf"/><Relationship Id="rId58" Type="http://schemas.openxmlformats.org/officeDocument/2006/relationships/oleObject" Target="embeddings/oleObject21.bin"/><Relationship Id="rId74" Type="http://schemas.openxmlformats.org/officeDocument/2006/relationships/oleObject" Target="embeddings/oleObject28.bin"/><Relationship Id="rId79" Type="http://schemas.openxmlformats.org/officeDocument/2006/relationships/image" Target="media/image34.wmf"/><Relationship Id="rId102" Type="http://schemas.openxmlformats.org/officeDocument/2006/relationships/image" Target="media/image45.wmf"/><Relationship Id="rId123" Type="http://schemas.openxmlformats.org/officeDocument/2006/relationships/oleObject" Target="embeddings/oleObject51.bin"/><Relationship Id="rId128" Type="http://schemas.openxmlformats.org/officeDocument/2006/relationships/image" Target="media/image58.wmf"/><Relationship Id="rId144" Type="http://schemas.openxmlformats.org/officeDocument/2006/relationships/image" Target="media/image66.wmf"/><Relationship Id="rId149" Type="http://schemas.openxmlformats.org/officeDocument/2006/relationships/oleObject" Target="embeddings/oleObject64.bin"/><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37.bin"/><Relationship Id="rId22" Type="http://schemas.openxmlformats.org/officeDocument/2006/relationships/oleObject" Target="embeddings/oleObject3.bin"/><Relationship Id="rId27" Type="http://schemas.openxmlformats.org/officeDocument/2006/relationships/image" Target="media/image7.wmf"/><Relationship Id="rId43" Type="http://schemas.openxmlformats.org/officeDocument/2006/relationships/image" Target="media/image15.wmf"/><Relationship Id="rId48" Type="http://schemas.openxmlformats.org/officeDocument/2006/relationships/oleObject" Target="embeddings/oleObject16.bin"/><Relationship Id="rId64" Type="http://schemas.openxmlformats.org/officeDocument/2006/relationships/oleObject" Target="embeddings/oleObject24.bin"/><Relationship Id="rId69" Type="http://schemas.openxmlformats.org/officeDocument/2006/relationships/image" Target="media/image28.jpg"/><Relationship Id="rId113" Type="http://schemas.openxmlformats.org/officeDocument/2006/relationships/oleObject" Target="embeddings/oleObject46.bin"/><Relationship Id="rId118" Type="http://schemas.openxmlformats.org/officeDocument/2006/relationships/image" Target="media/image53.wmf"/><Relationship Id="rId134" Type="http://schemas.openxmlformats.org/officeDocument/2006/relationships/image" Target="media/image61.wmf"/><Relationship Id="rId139" Type="http://schemas.openxmlformats.org/officeDocument/2006/relationships/oleObject" Target="embeddings/oleObject59.bin"/><Relationship Id="rId80" Type="http://schemas.openxmlformats.org/officeDocument/2006/relationships/oleObject" Target="embeddings/oleObject31.bin"/><Relationship Id="rId85" Type="http://schemas.openxmlformats.org/officeDocument/2006/relationships/oleObject" Target="embeddings/oleObject33.bin"/><Relationship Id="rId150" Type="http://schemas.openxmlformats.org/officeDocument/2006/relationships/image" Target="media/image69.wmf"/><Relationship Id="rId155" Type="http://schemas.openxmlformats.org/officeDocument/2006/relationships/oleObject" Target="embeddings/oleObject67.bin"/><Relationship Id="rId12" Type="http://schemas.openxmlformats.org/officeDocument/2006/relationships/header" Target="header2.xml"/><Relationship Id="rId17" Type="http://schemas.openxmlformats.org/officeDocument/2006/relationships/image" Target="media/image2.wmf"/><Relationship Id="rId33" Type="http://schemas.openxmlformats.org/officeDocument/2006/relationships/image" Target="media/image10.wmf"/><Relationship Id="rId38" Type="http://schemas.openxmlformats.org/officeDocument/2006/relationships/oleObject" Target="embeddings/oleObject11.bin"/><Relationship Id="rId59" Type="http://schemas.openxmlformats.org/officeDocument/2006/relationships/image" Target="media/image23.wmf"/><Relationship Id="rId103" Type="http://schemas.openxmlformats.org/officeDocument/2006/relationships/oleObject" Target="embeddings/oleObject41.bin"/><Relationship Id="rId108" Type="http://schemas.openxmlformats.org/officeDocument/2006/relationships/image" Target="media/image48.wmf"/><Relationship Id="rId124" Type="http://schemas.openxmlformats.org/officeDocument/2006/relationships/image" Target="media/image56.wmf"/><Relationship Id="rId129" Type="http://schemas.openxmlformats.org/officeDocument/2006/relationships/oleObject" Target="embeddings/oleObject54.bin"/><Relationship Id="rId20" Type="http://schemas.openxmlformats.org/officeDocument/2006/relationships/oleObject" Target="embeddings/oleObject2.bin"/><Relationship Id="rId41" Type="http://schemas.openxmlformats.org/officeDocument/2006/relationships/image" Target="media/image14.wmf"/><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image" Target="media/image29.png"/><Relationship Id="rId75" Type="http://schemas.openxmlformats.org/officeDocument/2006/relationships/image" Target="media/image32.wmf"/><Relationship Id="rId83" Type="http://schemas.openxmlformats.org/officeDocument/2006/relationships/oleObject" Target="embeddings/oleObject32.bin"/><Relationship Id="rId88" Type="http://schemas.openxmlformats.org/officeDocument/2006/relationships/image" Target="media/image39.wmf"/><Relationship Id="rId91" Type="http://schemas.openxmlformats.org/officeDocument/2006/relationships/oleObject" Target="embeddings/oleObject36.bin"/><Relationship Id="rId96" Type="http://schemas.openxmlformats.org/officeDocument/2006/relationships/image" Target="media/image42.wmf"/><Relationship Id="rId111" Type="http://schemas.openxmlformats.org/officeDocument/2006/relationships/oleObject" Target="embeddings/oleObject45.bin"/><Relationship Id="rId132" Type="http://schemas.openxmlformats.org/officeDocument/2006/relationships/image" Target="media/image60.wmf"/><Relationship Id="rId140" Type="http://schemas.openxmlformats.org/officeDocument/2006/relationships/image" Target="media/image64.wmf"/><Relationship Id="rId145" Type="http://schemas.openxmlformats.org/officeDocument/2006/relationships/oleObject" Target="embeddings/oleObject62.bin"/><Relationship Id="rId153" Type="http://schemas.openxmlformats.org/officeDocument/2006/relationships/oleObject" Target="embeddings/oleObject66.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5.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18.wmf"/><Relationship Id="rId57" Type="http://schemas.openxmlformats.org/officeDocument/2006/relationships/image" Target="media/image22.wmf"/><Relationship Id="rId106" Type="http://schemas.openxmlformats.org/officeDocument/2006/relationships/image" Target="media/image47.wmf"/><Relationship Id="rId114" Type="http://schemas.openxmlformats.org/officeDocument/2006/relationships/image" Target="media/image51.wmf"/><Relationship Id="rId119" Type="http://schemas.openxmlformats.org/officeDocument/2006/relationships/oleObject" Target="embeddings/oleObject49.bin"/><Relationship Id="rId127" Type="http://schemas.openxmlformats.org/officeDocument/2006/relationships/oleObject" Target="embeddings/oleObject53.bin"/><Relationship Id="rId10" Type="http://schemas.openxmlformats.org/officeDocument/2006/relationships/footer" Target="footer1.xml"/><Relationship Id="rId31" Type="http://schemas.openxmlformats.org/officeDocument/2006/relationships/image" Target="media/image9.w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image" Target="media/image26.wmf"/><Relationship Id="rId73" Type="http://schemas.openxmlformats.org/officeDocument/2006/relationships/image" Target="media/image31.wmf"/><Relationship Id="rId78" Type="http://schemas.openxmlformats.org/officeDocument/2006/relationships/oleObject" Target="embeddings/oleObject30.bin"/><Relationship Id="rId81" Type="http://schemas.openxmlformats.org/officeDocument/2006/relationships/image" Target="media/image35.png"/><Relationship Id="rId86" Type="http://schemas.openxmlformats.org/officeDocument/2006/relationships/image" Target="media/image38.wmf"/><Relationship Id="rId94" Type="http://schemas.openxmlformats.org/officeDocument/2006/relationships/image" Target="media/image41.wmf"/><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image" Target="media/image55.wmf"/><Relationship Id="rId130" Type="http://schemas.openxmlformats.org/officeDocument/2006/relationships/image" Target="media/image59.wmf"/><Relationship Id="rId135" Type="http://schemas.openxmlformats.org/officeDocument/2006/relationships/oleObject" Target="embeddings/oleObject57.bin"/><Relationship Id="rId143" Type="http://schemas.openxmlformats.org/officeDocument/2006/relationships/oleObject" Target="embeddings/oleObject61.bin"/><Relationship Id="rId148" Type="http://schemas.openxmlformats.org/officeDocument/2006/relationships/image" Target="media/image68.wmf"/><Relationship Id="rId151" Type="http://schemas.openxmlformats.org/officeDocument/2006/relationships/oleObject" Target="embeddings/oleObject65.bin"/><Relationship Id="rId15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1.bin"/><Relationship Id="rId39" Type="http://schemas.openxmlformats.org/officeDocument/2006/relationships/image" Target="media/image13.wmf"/><Relationship Id="rId109" Type="http://schemas.openxmlformats.org/officeDocument/2006/relationships/oleObject" Target="embeddings/oleObject44.bin"/><Relationship Id="rId34" Type="http://schemas.openxmlformats.org/officeDocument/2006/relationships/oleObject" Target="embeddings/oleObject9.bin"/><Relationship Id="rId50" Type="http://schemas.openxmlformats.org/officeDocument/2006/relationships/oleObject" Target="embeddings/oleObject17.bin"/><Relationship Id="rId55" Type="http://schemas.openxmlformats.org/officeDocument/2006/relationships/image" Target="media/image21.wmf"/><Relationship Id="rId76" Type="http://schemas.openxmlformats.org/officeDocument/2006/relationships/oleObject" Target="embeddings/oleObject29.bin"/><Relationship Id="rId97" Type="http://schemas.openxmlformats.org/officeDocument/2006/relationships/oleObject" Target="embeddings/oleObject38.bin"/><Relationship Id="rId104" Type="http://schemas.openxmlformats.org/officeDocument/2006/relationships/image" Target="media/image46.wmf"/><Relationship Id="rId120" Type="http://schemas.openxmlformats.org/officeDocument/2006/relationships/image" Target="media/image54.wmf"/><Relationship Id="rId125" Type="http://schemas.openxmlformats.org/officeDocument/2006/relationships/oleObject" Target="embeddings/oleObject52.bin"/><Relationship Id="rId141" Type="http://schemas.openxmlformats.org/officeDocument/2006/relationships/oleObject" Target="embeddings/oleObject60.bin"/><Relationship Id="rId146" Type="http://schemas.openxmlformats.org/officeDocument/2006/relationships/image" Target="media/image67.wmf"/><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header" Target="header4.xml"/><Relationship Id="rId2" Type="http://schemas.openxmlformats.org/officeDocument/2006/relationships/styles" Target="styles.xml"/><Relationship Id="rId29" Type="http://schemas.openxmlformats.org/officeDocument/2006/relationships/image" Target="media/image8.wmf"/><Relationship Id="rId24" Type="http://schemas.openxmlformats.org/officeDocument/2006/relationships/oleObject" Target="embeddings/oleObject4.bin"/><Relationship Id="rId40" Type="http://schemas.openxmlformats.org/officeDocument/2006/relationships/oleObject" Target="embeddings/oleObject12.bin"/><Relationship Id="rId45" Type="http://schemas.openxmlformats.org/officeDocument/2006/relationships/image" Target="media/image16.wmf"/><Relationship Id="rId66" Type="http://schemas.openxmlformats.org/officeDocument/2006/relationships/oleObject" Target="embeddings/oleObject25.bin"/><Relationship Id="rId87" Type="http://schemas.openxmlformats.org/officeDocument/2006/relationships/oleObject" Target="embeddings/oleObject34.bin"/><Relationship Id="rId110" Type="http://schemas.openxmlformats.org/officeDocument/2006/relationships/image" Target="media/image49.wmf"/><Relationship Id="rId115" Type="http://schemas.openxmlformats.org/officeDocument/2006/relationships/oleObject" Target="embeddings/oleObject47.bin"/><Relationship Id="rId131" Type="http://schemas.openxmlformats.org/officeDocument/2006/relationships/oleObject" Target="embeddings/oleObject55.bin"/><Relationship Id="rId136" Type="http://schemas.openxmlformats.org/officeDocument/2006/relationships/image" Target="media/image62.wmf"/><Relationship Id="rId157" Type="http://schemas.openxmlformats.org/officeDocument/2006/relationships/theme" Target="theme/theme1.xml"/><Relationship Id="rId61" Type="http://schemas.openxmlformats.org/officeDocument/2006/relationships/image" Target="media/image24.wmf"/><Relationship Id="rId82" Type="http://schemas.openxmlformats.org/officeDocument/2006/relationships/image" Target="media/image36.wmf"/><Relationship Id="rId152" Type="http://schemas.openxmlformats.org/officeDocument/2006/relationships/image" Target="media/image70.wmf"/><Relationship Id="rId19" Type="http://schemas.openxmlformats.org/officeDocument/2006/relationships/image" Target="media/image3.wmf"/><Relationship Id="rId14" Type="http://schemas.openxmlformats.org/officeDocument/2006/relationships/footer" Target="footer4.xml"/><Relationship Id="rId30" Type="http://schemas.openxmlformats.org/officeDocument/2006/relationships/oleObject" Target="embeddings/oleObject7.bin"/><Relationship Id="rId35" Type="http://schemas.openxmlformats.org/officeDocument/2006/relationships/image" Target="media/image11.wmf"/><Relationship Id="rId56" Type="http://schemas.openxmlformats.org/officeDocument/2006/relationships/oleObject" Target="embeddings/oleObject20.bin"/><Relationship Id="rId77" Type="http://schemas.openxmlformats.org/officeDocument/2006/relationships/image" Target="media/image33.wmf"/><Relationship Id="rId100" Type="http://schemas.openxmlformats.org/officeDocument/2006/relationships/image" Target="media/image44.wmf"/><Relationship Id="rId105" Type="http://schemas.openxmlformats.org/officeDocument/2006/relationships/oleObject" Target="embeddings/oleObject42.bin"/><Relationship Id="rId126" Type="http://schemas.openxmlformats.org/officeDocument/2006/relationships/image" Target="media/image57.wmf"/><Relationship Id="rId147" Type="http://schemas.openxmlformats.org/officeDocument/2006/relationships/oleObject" Target="embeddings/oleObject63.bin"/><Relationship Id="rId8" Type="http://schemas.openxmlformats.org/officeDocument/2006/relationships/image" Target="media/image1.png"/><Relationship Id="rId51" Type="http://schemas.openxmlformats.org/officeDocument/2006/relationships/image" Target="media/image19.wmf"/><Relationship Id="rId72" Type="http://schemas.openxmlformats.org/officeDocument/2006/relationships/oleObject" Target="embeddings/oleObject27.bin"/><Relationship Id="rId93" Type="http://schemas.openxmlformats.org/officeDocument/2006/relationships/footer" Target="footer6.xml"/><Relationship Id="rId98" Type="http://schemas.openxmlformats.org/officeDocument/2006/relationships/image" Target="media/image43.wmf"/><Relationship Id="rId121" Type="http://schemas.openxmlformats.org/officeDocument/2006/relationships/oleObject" Target="embeddings/oleObject50.bin"/><Relationship Id="rId142" Type="http://schemas.openxmlformats.org/officeDocument/2006/relationships/image" Target="media/image65.wmf"/><Relationship Id="rId3" Type="http://schemas.microsoft.com/office/2007/relationships/stylesWithEffects" Target="stylesWithEffects.xml"/><Relationship Id="rId25" Type="http://schemas.openxmlformats.org/officeDocument/2006/relationships/image" Target="media/image6.wmf"/><Relationship Id="rId46" Type="http://schemas.openxmlformats.org/officeDocument/2006/relationships/oleObject" Target="embeddings/oleObject15.bin"/><Relationship Id="rId67" Type="http://schemas.openxmlformats.org/officeDocument/2006/relationships/image" Target="media/image27.wmf"/><Relationship Id="rId116" Type="http://schemas.openxmlformats.org/officeDocument/2006/relationships/image" Target="media/image52.wmf"/><Relationship Id="rId137" Type="http://schemas.openxmlformats.org/officeDocument/2006/relationships/oleObject" Target="embeddings/oleObject58.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1385</TotalTime>
  <Pages>31</Pages>
  <Words>3454</Words>
  <Characters>17558</Characters>
  <Application>Microsoft Office Word</Application>
  <DocSecurity>0</DocSecurity>
  <Lines>565</Lines>
  <Paragraphs>218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veloz</dc:creator>
  <cp:lastModifiedBy>veloz</cp:lastModifiedBy>
  <cp:revision>20</cp:revision>
  <dcterms:created xsi:type="dcterms:W3CDTF">2011-04-07T16:30:00Z</dcterms:created>
  <dcterms:modified xsi:type="dcterms:W3CDTF">2012-01-25T23:54:00Z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Google.Documents.DocumentId">
    <vt:lpwstr>1NTwyyNNZ1MqJSAqhACHCC4o3QrQQH7Kl5646fIM030I</vt:lpwstr>
  </property>
  <property fmtid="{D5CDD505-2E9C-101B-9397-08002B2CF9AE}" pid="6" name="Google.Documents.RevisionId">
    <vt:lpwstr>01166757045397821712</vt:lpwstr>
  </property>
  <property fmtid="{D5CDD505-2E9C-101B-9397-08002B2CF9AE}" pid="7" name="Google.Documents.PreviousRevisionId">
    <vt:lpwstr>08681478527049269939</vt:lpwstr>
  </property>
  <property fmtid="{D5CDD505-2E9C-101B-9397-08002B2CF9AE}" pid="8" name="Google.Documents.PluginVersion">
    <vt:lpwstr>2.0.1974.7364</vt:lpwstr>
  </property>
  <property fmtid="{D5CDD505-2E9C-101B-9397-08002B2CF9AE}" pid="9" name="Google.Documents.MergeIncapabilityFlags">
    <vt:i4>0</vt:i4>
  </property>
  <property fmtid="{D5CDD505-2E9C-101B-9397-08002B2CF9AE}" pid="10" name="Google.Documents.Tracking">
    <vt:lpwstr>false</vt:lpwstr>
  </property>
</Properties>
</file>