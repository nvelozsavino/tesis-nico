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AE0" w:rsidRDefault="009C4DE8" w:rsidP="00E63013">
      <w:r>
        <w:rPr>
          <w:noProof/>
          <w:lang w:eastAsia="es-VE"/>
        </w:rPr>
        <w:drawing>
          <wp:anchor distT="0" distB="0" distL="114300" distR="114300" simplePos="0" relativeHeight="251658240" behindDoc="0" locked="0" layoutInCell="1" allowOverlap="1">
            <wp:simplePos x="0" y="0"/>
            <wp:positionH relativeFrom="column">
              <wp:posOffset>106045</wp:posOffset>
            </wp:positionH>
            <wp:positionV relativeFrom="paragraph">
              <wp:posOffset>0</wp:posOffset>
            </wp:positionV>
            <wp:extent cx="736600" cy="513080"/>
            <wp:effectExtent l="19050" t="0" r="6350" b="0"/>
            <wp:wrapSquare wrapText="bothSides"/>
            <wp:docPr id="2" name="Imagen 2" descr="http://www.ea.usb.ve/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www.ea.usb.ve/Image1.gif"/>
                    <pic:cNvPicPr>
                      <a:picLocks noChangeAspect="1" noChangeArrowheads="1"/>
                    </pic:cNvPicPr>
                  </pic:nvPicPr>
                  <pic:blipFill>
                    <a:blip r:embed="rId5"/>
                    <a:srcRect/>
                    <a:stretch>
                      <a:fillRect/>
                    </a:stretch>
                  </pic:blipFill>
                  <pic:spPr bwMode="auto">
                    <a:xfrm>
                      <a:off x="0" y="0"/>
                      <a:ext cx="736600" cy="513080"/>
                    </a:xfrm>
                    <a:prstGeom prst="rect">
                      <a:avLst/>
                    </a:prstGeom>
                    <a:noFill/>
                  </pic:spPr>
                </pic:pic>
              </a:graphicData>
            </a:graphic>
          </wp:anchor>
        </w:drawing>
      </w:r>
      <w:r w:rsidR="00101AF8">
        <w:fldChar w:fldCharType="begin"/>
      </w:r>
      <w:r w:rsidR="00381AE0">
        <w:instrText xml:space="preserve"> MACROBUTTON MTEditEquationSection2 </w:instrText>
      </w:r>
      <w:r w:rsidR="00381AE0" w:rsidRPr="00931883">
        <w:rPr>
          <w:rStyle w:val="MTEquationSection"/>
        </w:rPr>
        <w:instrText>Equation Chapter 1 Section 1</w:instrText>
      </w:r>
      <w:r w:rsidR="00101AF8">
        <w:fldChar w:fldCharType="begin"/>
      </w:r>
      <w:r w:rsidR="00381AE0">
        <w:instrText xml:space="preserve"> SEQ MTEqn \r \h \* MERGEFORMAT </w:instrText>
      </w:r>
      <w:r w:rsidR="00101AF8">
        <w:fldChar w:fldCharType="end"/>
      </w:r>
      <w:r w:rsidR="00101AF8">
        <w:fldChar w:fldCharType="begin"/>
      </w:r>
      <w:r w:rsidR="00381AE0">
        <w:instrText xml:space="preserve"> SEQ MTSec \r 1 \h \* MERGEFORMAT </w:instrText>
      </w:r>
      <w:r w:rsidR="00101AF8">
        <w:fldChar w:fldCharType="end"/>
      </w:r>
      <w:r w:rsidR="00101AF8">
        <w:fldChar w:fldCharType="begin"/>
      </w:r>
      <w:r w:rsidR="00381AE0">
        <w:instrText xml:space="preserve"> SEQ MTChap \r 1 \h \* MERGEFORMAT </w:instrText>
      </w:r>
      <w:r w:rsidR="00101AF8">
        <w:fldChar w:fldCharType="end"/>
      </w:r>
      <w:r w:rsidR="00101AF8">
        <w:fldChar w:fldCharType="end"/>
      </w:r>
      <w:r w:rsidR="00381AE0">
        <w:t>UNIVERSIDAD SIMÓN BOLÍVAR</w:t>
      </w:r>
    </w:p>
    <w:p w:rsidR="00381AE0" w:rsidRDefault="00381AE0" w:rsidP="00E63013">
      <w:r>
        <w:t>COORDINACIÓN DE FÍSICA</w:t>
      </w:r>
    </w:p>
    <w:p w:rsidR="00381AE0" w:rsidRPr="003325DA" w:rsidRDefault="00381AE0" w:rsidP="00E63013">
      <w:pPr>
        <w:jc w:val="center"/>
        <w:rPr>
          <w:b/>
          <w:i/>
          <w:u w:val="single"/>
        </w:rPr>
      </w:pPr>
      <w:r>
        <w:rPr>
          <w:b/>
          <w:i/>
          <w:u w:val="single"/>
        </w:rPr>
        <w:t>Informe</w:t>
      </w:r>
      <w:r w:rsidRPr="003325DA">
        <w:rPr>
          <w:b/>
          <w:i/>
          <w:u w:val="single"/>
        </w:rPr>
        <w:t xml:space="preserve"> de Avance de Tesis </w:t>
      </w:r>
      <w:r>
        <w:rPr>
          <w:b/>
          <w:i/>
          <w:u w:val="single"/>
        </w:rPr>
        <w:t>de</w:t>
      </w:r>
      <w:ins w:id="0" w:author="nico" w:date="2010-04-16T00:53:00Z">
        <w:r>
          <w:rPr>
            <w:b/>
            <w:i/>
            <w:u w:val="single"/>
          </w:rPr>
          <w:t xml:space="preserve"> </w:t>
        </w:r>
      </w:ins>
      <w:r>
        <w:rPr>
          <w:b/>
          <w:i/>
          <w:u w:val="single"/>
        </w:rPr>
        <w:t>Maestría (enero – marzo 2010)</w:t>
      </w:r>
    </w:p>
    <w:p w:rsidR="00381AE0" w:rsidRDefault="00381AE0" w:rsidP="00E63013"/>
    <w:p w:rsidR="00381AE0" w:rsidRDefault="00381AE0" w:rsidP="00E63013">
      <w:r>
        <w:t>Estudiante: Nicolás Veloz Savino</w:t>
      </w:r>
    </w:p>
    <w:p w:rsidR="00381AE0" w:rsidRDefault="00381AE0" w:rsidP="00E63013">
      <w:r>
        <w:t>Tutor: Dr. Rafael Escalona.</w:t>
      </w:r>
    </w:p>
    <w:p w:rsidR="00381AE0" w:rsidRDefault="00381AE0" w:rsidP="00E63013">
      <w:r>
        <w:t>_______________________</w:t>
      </w:r>
    </w:p>
    <w:p w:rsidR="00381AE0" w:rsidRDefault="00381AE0" w:rsidP="00E63013">
      <w:r>
        <w:tab/>
        <w:t>En este período de tiempo se comenzó el modelado de un sistema interferométrico</w:t>
      </w:r>
      <w:r w:rsidR="007B0B7F">
        <w:rPr>
          <w:noProof/>
          <w:lang w:val="en-US"/>
        </w:rPr>
        <w:t xml:space="preserve"> </w:t>
      </w:r>
      <w:r w:rsidR="007B0B7F">
        <w:rPr>
          <w:noProof/>
          <w:lang w:val="en-US"/>
        </w:rPr>
        <w:fldChar w:fldCharType="begin">
          <w:fldData xml:space="preserve">YgBpAGIAdQBzAE0AZQBDAGkAdABhAHQAaQBvAG4A
</w:fldData>
        </w:fldChar>
      </w:r>
      <w:r w:rsidR="007B0B7F">
        <w:rPr>
          <w:noProof/>
          <w:lang w:val="en-US"/>
        </w:rPr>
        <w:instrText>ADDIN BibusRef&lt;Id&gt;2&lt;/Id&gt;&lt;Identifier&gt;Hariharan2003&lt;/Identifier&gt;&lt;BibliographicType&gt;BOOK&lt;/BibliographicType&gt;&lt;Address&gt;New York&lt;/Address&gt;&lt;Author&gt;Hariharan, P&lt;/Author&gt;&lt;Edition&gt;Segunda edición&lt;/Edition&gt;&lt;Editor&gt;Academic Press&lt;/Editor&gt;&lt;Title&gt;Basics of interferometry&lt;/Title&gt;&lt;Year&gt;2003&lt;/Year&gt;&lt;CitationRanges&gt;;0*9*8;9*11*0;11*15*-1;15*16*0;0*0*9&lt;/CitationRanges&gt;&lt;DuplicateInfo&gt;&lt;/DuplicateInfo&gt;</w:instrText>
      </w:r>
      <w:r w:rsidR="007B0B7F">
        <w:rPr>
          <w:noProof/>
          <w:lang w:val="en-US"/>
        </w:rPr>
      </w:r>
      <w:r w:rsidR="007B0B7F">
        <w:rPr>
          <w:noProof/>
          <w:lang w:val="en-US"/>
        </w:rPr>
        <w:fldChar w:fldCharType="separate"/>
      </w:r>
      <w:r w:rsidR="007B0B7F">
        <w:rPr>
          <w:noProof/>
          <w:lang w:val="en-US"/>
        </w:rPr>
        <w:t>[1]</w:t>
      </w:r>
      <w:r w:rsidR="007B0B7F">
        <w:rPr>
          <w:noProof/>
          <w:lang w:val="en-US"/>
        </w:rPr>
        <w:fldChar w:fldCharType="end"/>
      </w:r>
      <w:r w:rsidR="007B0B7F">
        <w:rPr>
          <w:noProof/>
          <w:lang w:val="en-US"/>
        </w:rPr>
        <w:fldChar w:fldCharType="begin">
          <w:fldData xml:space="preserve">YgBpAGIAdQBzAE0AZQBDAGkAdABhAHQAaQBvAG4A
</w:fldData>
        </w:fldChar>
      </w:r>
      <w:r w:rsidR="007B0B7F">
        <w:rPr>
          <w:noProof/>
          <w:lang w:val="en-US"/>
        </w:rPr>
        <w:instrText>ADDIN BibusRef&lt;Id&gt;4&lt;/Id&gt;&lt;Identifier&gt;Gasvik2002&lt;/Identifier&gt;&lt;BibliographicType&gt;BOOK&lt;/BibliographicType&gt;&lt;Address&gt;West Sussex. Inglaterra&lt;/Address&gt;&lt;Author&gt;Gasvik, Kjell J&lt;/Author&gt;&lt;Edition&gt;Tercera edición&lt;/Edition&gt;&lt;Editor&gt;John Wiley &amp; Sons Ltd.&lt;/Editor&gt;&lt;Title&gt;Optical Metrology&lt;/Title&gt;&lt;Year&gt;2002&lt;/Year&gt;&lt;CitationRanges&gt;for ranges&lt;/CitationRanges&gt;&lt;DuplicateInfo&gt;&lt;/DuplicateInfo&gt;</w:instrText>
      </w:r>
      <w:r w:rsidR="007B0B7F">
        <w:rPr>
          <w:noProof/>
          <w:lang w:val="en-US"/>
        </w:rPr>
      </w:r>
      <w:r w:rsidR="007B0B7F">
        <w:rPr>
          <w:noProof/>
          <w:lang w:val="en-US"/>
        </w:rPr>
        <w:fldChar w:fldCharType="separate"/>
      </w:r>
      <w:r w:rsidR="007B0B7F">
        <w:rPr>
          <w:bCs/>
          <w:noProof/>
          <w:lang w:val="es-ES"/>
        </w:rPr>
        <w:t>[2]</w:t>
      </w:r>
      <w:r w:rsidR="007B0B7F">
        <w:rPr>
          <w:noProof/>
          <w:lang w:val="en-US"/>
        </w:rPr>
        <w:fldChar w:fldCharType="end"/>
      </w:r>
      <w:r w:rsidR="00B40DB7">
        <w:rPr>
          <w:noProof/>
          <w:lang w:val="en-US"/>
        </w:rPr>
        <w:t xml:space="preserve"> </w:t>
      </w:r>
      <w:r>
        <w:t>que genera interferogramas utilizando tanto una fuente de l</w:t>
      </w:r>
      <w:r w:rsidR="001F0936">
        <w:t xml:space="preserve">uz como </w:t>
      </w:r>
      <w:r>
        <w:t>un dispositivo de registro de imágenes (cámara CCD, cámara video analógico-digital</w:t>
      </w:r>
      <w:r w:rsidR="001F0936">
        <w:t>,…</w:t>
      </w:r>
      <w:r>
        <w:t>) sensible a espectro continuo. La ecuación a modelar y a simular es la siguiente:</w:t>
      </w:r>
    </w:p>
    <w:p w:rsidR="00381AE0" w:rsidRDefault="00381AE0" w:rsidP="00931883">
      <w:pPr>
        <w:pStyle w:val="MTDisplayEquation"/>
      </w:pPr>
      <w:r>
        <w:tab/>
      </w:r>
      <w:r w:rsidRPr="00931883">
        <w:rPr>
          <w:position w:val="-30"/>
        </w:rPr>
        <w:object w:dxaOrig="44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36pt" o:ole="">
            <v:imagedata r:id="rId6" o:title=""/>
          </v:shape>
          <o:OLEObject Type="Embed" ProgID="Equation.DSMT4" ShapeID="_x0000_i1025" DrawAspect="Content" ObjectID="_1332940464" r:id="rId7"/>
        </w:object>
      </w:r>
      <w:r>
        <w:tab/>
      </w:r>
      <w:r w:rsidR="00101AF8">
        <w:fldChar w:fldCharType="begin"/>
      </w:r>
      <w:r w:rsidR="00B40DB7">
        <w:instrText xml:space="preserve"> MACROBUTTON MTPlaceRef \* MERGEFORMAT </w:instrText>
      </w:r>
      <w:r w:rsidR="00101AF8">
        <w:fldChar w:fldCharType="begin"/>
      </w:r>
      <w:r w:rsidR="00B40DB7">
        <w:instrText xml:space="preserve"> SEQ MTEqn \h \* MERGEFORMAT </w:instrText>
      </w:r>
      <w:r w:rsidR="00101AF8">
        <w:fldChar w:fldCharType="end"/>
      </w:r>
      <w:bookmarkStart w:id="1" w:name="ZEqnNum119332"/>
      <w:r w:rsidR="00B40DB7">
        <w:instrText>(</w:instrText>
      </w:r>
      <w:fldSimple w:instr=" SEQ MTEqn \c \* Arabic \* MERGEFORMAT ">
        <w:r w:rsidR="003E6521">
          <w:rPr>
            <w:noProof/>
          </w:rPr>
          <w:instrText>1</w:instrText>
        </w:r>
      </w:fldSimple>
      <w:r w:rsidR="00B40DB7">
        <w:instrText>)</w:instrText>
      </w:r>
      <w:bookmarkEnd w:id="1"/>
      <w:r w:rsidR="00101AF8">
        <w:fldChar w:fldCharType="end"/>
      </w:r>
    </w:p>
    <w:p w:rsidR="00381AE0" w:rsidRDefault="00381AE0" w:rsidP="00931883">
      <w:pPr>
        <w:ind w:firstLine="708"/>
      </w:pPr>
      <w:r>
        <w:t xml:space="preserve">Donde </w:t>
      </w:r>
      <w:r w:rsidRPr="00931883">
        <w:rPr>
          <w:position w:val="-12"/>
        </w:rPr>
        <w:object w:dxaOrig="279" w:dyaOrig="360">
          <v:shape id="_x0000_i1026" type="#_x0000_t75" style="width:14.25pt;height:18pt" o:ole="">
            <v:imagedata r:id="rId8" o:title=""/>
          </v:shape>
          <o:OLEObject Type="Embed" ProgID="Equation.DSMT4" ShapeID="_x0000_i1026" DrawAspect="Content" ObjectID="_1332940465" r:id="rId9"/>
        </w:object>
      </w:r>
      <w:r>
        <w:t xml:space="preserve"> es la intensidad total en el sensor en un punto del interferograma, </w:t>
      </w:r>
      <w:r w:rsidRPr="00931883">
        <w:rPr>
          <w:position w:val="-14"/>
        </w:rPr>
        <w:object w:dxaOrig="620" w:dyaOrig="400">
          <v:shape id="_x0000_i1027" type="#_x0000_t75" style="width:30.75pt;height:20.25pt" o:ole="">
            <v:imagedata r:id="rId10" o:title=""/>
          </v:shape>
          <o:OLEObject Type="Embed" ProgID="Equation.DSMT4" ShapeID="_x0000_i1027" DrawAspect="Content" ObjectID="_1332940466" r:id="rId11"/>
        </w:object>
      </w:r>
      <w:r>
        <w:t xml:space="preserve">es el espectro de la fuente, </w:t>
      </w:r>
      <w:r w:rsidRPr="00931883">
        <w:rPr>
          <w:position w:val="-14"/>
        </w:rPr>
        <w:object w:dxaOrig="580" w:dyaOrig="400">
          <v:shape id="_x0000_i1028" type="#_x0000_t75" style="width:29.25pt;height:20.25pt" o:ole="">
            <v:imagedata r:id="rId12" o:title=""/>
          </v:shape>
          <o:OLEObject Type="Embed" ProgID="Equation.DSMT4" ShapeID="_x0000_i1028" DrawAspect="Content" ObjectID="_1332940467" r:id="rId13"/>
        </w:object>
      </w:r>
      <w:r>
        <w:t xml:space="preserve"> es la respuesta espectral del sensor, </w:t>
      </w:r>
      <w:r w:rsidRPr="00931883">
        <w:rPr>
          <w:position w:val="-6"/>
        </w:rPr>
        <w:object w:dxaOrig="240" w:dyaOrig="220">
          <v:shape id="_x0000_i1029" type="#_x0000_t75" style="width:12pt;height:11.25pt" o:ole="">
            <v:imagedata r:id="rId14" o:title=""/>
          </v:shape>
          <o:OLEObject Type="Embed" ProgID="Equation.DSMT4" ShapeID="_x0000_i1029" DrawAspect="Content" ObjectID="_1332940468" r:id="rId15"/>
        </w:object>
      </w:r>
      <w:r>
        <w:t xml:space="preserve"> es el factor de visibilidad de la muestra, </w:t>
      </w:r>
      <w:r w:rsidRPr="00931883">
        <w:rPr>
          <w:position w:val="-6"/>
        </w:rPr>
        <w:object w:dxaOrig="300" w:dyaOrig="279">
          <v:shape id="_x0000_i1030" type="#_x0000_t75" style="width:15pt;height:14.25pt" o:ole="">
            <v:imagedata r:id="rId16" o:title=""/>
          </v:shape>
          <o:OLEObject Type="Embed" ProgID="Equation.DSMT4" ShapeID="_x0000_i1030" DrawAspect="Content" ObjectID="_1332940469" r:id="rId17"/>
        </w:object>
      </w:r>
      <w:r>
        <w:t xml:space="preserve"> es la diferencia de caminos ópticos.</w:t>
      </w:r>
    </w:p>
    <w:p w:rsidR="00381AE0" w:rsidRDefault="00381AE0" w:rsidP="00931883">
      <w:pPr>
        <w:ind w:firstLine="708"/>
      </w:pPr>
      <w:r>
        <w:t xml:space="preserve">Con la ecuación </w:t>
      </w:r>
      <w:r w:rsidR="00101AF8">
        <w:fldChar w:fldCharType="begin"/>
      </w:r>
      <w:r>
        <w:instrText xml:space="preserve"> GOTOBUTTON ZEqnNum119332  \* MERGEFORMAT </w:instrText>
      </w:r>
      <w:fldSimple w:instr=" REF ZEqnNum119332 \* Charformat \! \* MERGEFORMAT ">
        <w:r w:rsidR="003E6521">
          <w:instrText>(1)</w:instrText>
        </w:r>
      </w:fldSimple>
      <w:r w:rsidR="00101AF8">
        <w:fldChar w:fldCharType="end"/>
      </w:r>
      <w:r>
        <w:t xml:space="preserve"> se comenzó el desarrollo de un software de simulación de un interferómetro en lenguaje C++</w:t>
      </w:r>
      <w:r w:rsidR="007B0B7F">
        <w:t xml:space="preserve"> y la librería OpenCV </w:t>
      </w:r>
      <w:r w:rsidR="007B0B7F">
        <w:fldChar w:fldCharType="begin">
          <w:fldData xml:space="preserve">YgBpAGIAdQBzAE0AZQBDAGkAdABhAHQAaQBvAG4A
</w:fldData>
        </w:fldChar>
      </w:r>
      <w:r w:rsidR="007B0B7F">
        <w:instrText>ADDIN BibusRef&lt;Id&gt;3&lt;/Id&gt;&lt;Identifier&gt;Bradski2008&lt;/Identifier&gt;&lt;BibliographicType&gt;BOOK&lt;/BibliographicType&gt;&lt;Address&gt;California&lt;/Address&gt;&lt;Author&gt;Bradski, Gary;Kaehler, Adrian&lt;/Author&gt;&lt;Editor&gt;O’Reilly Media, Inc&lt;/Editor&gt;&lt;Title&gt;Learning OpenCV&lt;/Title&gt;&lt;Year&gt;2008&lt;/Year&gt;&lt;CitationRanges&gt;for ranges&lt;/CitationRanges&gt;&lt;DuplicateInfo&gt;&lt;/DuplicateInfo&gt;</w:instrText>
      </w:r>
      <w:r w:rsidR="007B0B7F">
        <w:fldChar w:fldCharType="separate"/>
      </w:r>
      <w:r w:rsidR="007B0B7F">
        <w:rPr>
          <w:bCs/>
          <w:lang w:val="es-ES"/>
        </w:rPr>
        <w:t>[3]</w:t>
      </w:r>
      <w:r w:rsidR="007B0B7F">
        <w:fldChar w:fldCharType="end"/>
      </w:r>
      <w:r w:rsidR="009C4DE8">
        <w:t xml:space="preserve"> para manejo de imágenes</w:t>
      </w:r>
      <w:r>
        <w:t>, con el cual se pueden obtener  interferogramas utilizando distintos tipos de fuentes y de cámaras. Se puede utilizar desde fuentes de espectro discreto y continuo, además de simular la obtención de imágenes con dispositivos de registro de imágenes monocromáticas o a color. También el software permite la simulación de variaciones de camino óptico en forma de ruido blanco y/o suma de señales sinusoidales. Permite simular muestras cuyo espesor puede ser cargado a partir de imágenes reales que son convertidas a escala de grises y donde a cada tonalidad de gris se le asigna una profundidad.</w:t>
      </w:r>
    </w:p>
    <w:p w:rsidR="00381AE0" w:rsidRDefault="00381AE0" w:rsidP="00931883">
      <w:pPr>
        <w:ind w:firstLine="708"/>
      </w:pPr>
      <w:r>
        <w:t>A continuación se muestran dos simulaciones de prueba que se le realizaron a partir de una imagen (</w:t>
      </w:r>
      <w:r w:rsidR="00101AF8">
        <w:fldChar w:fldCharType="begin"/>
      </w:r>
      <w:r>
        <w:instrText xml:space="preserve"> REF _Ref259146305 \h </w:instrText>
      </w:r>
      <w:r w:rsidR="00101AF8">
        <w:fldChar w:fldCharType="separate"/>
      </w:r>
      <w:r w:rsidR="003E6521" w:rsidRPr="003A6FDB">
        <w:t xml:space="preserve">Figura </w:t>
      </w:r>
      <w:r w:rsidR="003E6521">
        <w:rPr>
          <w:noProof/>
        </w:rPr>
        <w:t>1</w:t>
      </w:r>
      <w:r w:rsidR="00101AF8">
        <w:fldChar w:fldCharType="end"/>
      </w:r>
      <w:r>
        <w:t>) en el cual se le asignaron alturas a cada tono de gris, en donde el negro tiene altura 0 y el blanco es la altura máxima.</w:t>
      </w:r>
    </w:p>
    <w:p w:rsidR="00381AE0" w:rsidRDefault="00381AE0" w:rsidP="00931883">
      <w:pPr>
        <w:ind w:firstLine="708"/>
      </w:pPr>
      <w:r>
        <w:t xml:space="preserve">En la simulación de la </w:t>
      </w:r>
      <w:r w:rsidR="00101AF8">
        <w:fldChar w:fldCharType="begin"/>
      </w:r>
      <w:r>
        <w:instrText xml:space="preserve"> REF _Ref259146371 \h </w:instrText>
      </w:r>
      <w:r w:rsidR="00101AF8">
        <w:fldChar w:fldCharType="separate"/>
      </w:r>
      <w:r w:rsidR="003E6521" w:rsidRPr="003A6FDB">
        <w:t xml:space="preserve">Figura </w:t>
      </w:r>
      <w:r w:rsidR="003E6521">
        <w:rPr>
          <w:noProof/>
        </w:rPr>
        <w:t>2</w:t>
      </w:r>
      <w:r w:rsidR="00101AF8">
        <w:fldChar w:fldCharType="end"/>
      </w:r>
      <w:r>
        <w:t xml:space="preserve"> se le asignó una altura de 500nm al blanco, un laser He-Ne como fuente y una inclinación de 3,33 nanómetros por pixel en el eje x.</w:t>
      </w:r>
    </w:p>
    <w:p w:rsidR="00381AE0" w:rsidRDefault="00381AE0" w:rsidP="00931883">
      <w:pPr>
        <w:ind w:firstLine="708"/>
      </w:pPr>
      <w:r>
        <w:t xml:space="preserve">En la simulación de la </w:t>
      </w:r>
      <w:r w:rsidR="00101AF8">
        <w:fldChar w:fldCharType="begin"/>
      </w:r>
      <w:r>
        <w:instrText xml:space="preserve"> REF _Ref259147255 \h </w:instrText>
      </w:r>
      <w:r w:rsidR="00101AF8">
        <w:fldChar w:fldCharType="separate"/>
      </w:r>
      <w:r w:rsidR="003E6521" w:rsidRPr="003A6FDB">
        <w:t xml:space="preserve">Figura </w:t>
      </w:r>
      <w:r w:rsidR="003E6521">
        <w:rPr>
          <w:noProof/>
        </w:rPr>
        <w:t>3</w:t>
      </w:r>
      <w:r w:rsidR="00101AF8">
        <w:fldChar w:fldCharType="end"/>
      </w:r>
      <w:r>
        <w:t xml:space="preserve"> se le asignó 200nm al blanco, se utilizó una fuente puntual de 480nm de longitud de onda y una inclinación en el eje y de 2nm por pixel.</w:t>
      </w:r>
    </w:p>
    <w:p w:rsidR="00381AE0" w:rsidRDefault="001F0936" w:rsidP="00931883">
      <w:pPr>
        <w:ind w:firstLine="708"/>
      </w:pPr>
      <w:r>
        <w:lastRenderedPageBreak/>
        <w:t>El dispositivo de obtención de imágenes simulados corresponde a un sensor RGB</w:t>
      </w:r>
      <w:r w:rsidR="007B0B7F">
        <w:t xml:space="preserve"> </w:t>
      </w:r>
      <w:r w:rsidR="007B0B7F">
        <w:fldChar w:fldCharType="begin">
          <w:fldData xml:space="preserve">YgBpAGIAdQBzAE0AZQBDAGkAdABhAHQAaQBvAG4A
</w:fldData>
        </w:fldChar>
      </w:r>
      <w:r w:rsidR="007B0B7F">
        <w:instrText>ADDIN BibusRef&lt;Id&gt;5&lt;/Id&gt;&lt;Identifier&gt;Fellers&lt;/Identifier&gt;&lt;BibliographicType&gt;ARTICLE&lt;/BibliographicType&gt;&lt;Author&gt;Fellers, T J;Davidson, M W&lt;/Author&gt;&lt;Howpublished&gt;http://www.microscopyu.com/articles/digitalimaging/colorbalance.html&lt;/Howpublished&gt;&lt;Journal&gt;Microscopy U&lt;/Journal&gt;&lt;Title&gt;Color Balance in Digital Imaging&lt;/Title&gt;&lt;Year&gt;2009&lt;/Year&gt;&lt;CitationRanges&gt;for ranges&lt;/CitationRanges&gt;&lt;DuplicateInfo&gt;&lt;/DuplicateInfo&gt;</w:instrText>
      </w:r>
      <w:r w:rsidR="007B0B7F">
        <w:fldChar w:fldCharType="separate"/>
      </w:r>
      <w:r w:rsidR="007B0B7F">
        <w:rPr>
          <w:bCs/>
          <w:lang w:val="es-ES"/>
        </w:rPr>
        <w:t>[4]</w:t>
      </w:r>
      <w:r w:rsidR="007B0B7F">
        <w:fldChar w:fldCharType="end"/>
      </w:r>
      <w:r>
        <w:t>, donde los espectros simulan el sensor Kodak KLI-8023</w:t>
      </w:r>
      <w:r w:rsidR="007B0B7F">
        <w:t xml:space="preserve"> </w:t>
      </w:r>
      <w:r w:rsidR="007B0B7F">
        <w:fldChar w:fldCharType="begin">
          <w:fldData xml:space="preserve">YgBpAGIAdQBzAE0AZQBDAGkAdABhAHQAaQBvAG4A
</w:fldData>
        </w:fldChar>
      </w:r>
      <w:r w:rsidR="007B0B7F">
        <w:instrText>ADDIN BibusRef&lt;Id&gt;1&lt;/Id&gt;&lt;Identifier&gt;Eastman_Kodak_Company2008&lt;/Identifier&gt;&lt;BibliographicType&gt;ARTICLE&lt;/BibliographicType&gt;&lt;Author&gt;Eastman Kodak Company&lt;/Author&gt;&lt;Title&gt;KODAK KLI-8023 IMAGE SENSOR&lt;/Title&gt;&lt;Volume&gt;Revision 4.0 MTD/PS-0219&lt;/Volume&gt;&lt;Year&gt;2008&lt;/Year&gt;&lt;CitationRanges&gt;for ranges&lt;/CitationRanges&gt;&lt;DuplicateInfo&gt;&lt;/DuplicateInfo&gt;</w:instrText>
      </w:r>
      <w:r w:rsidR="007B0B7F">
        <w:fldChar w:fldCharType="separate"/>
      </w:r>
      <w:r w:rsidR="007B0B7F">
        <w:rPr>
          <w:bCs/>
          <w:lang w:val="es-ES"/>
        </w:rPr>
        <w:t>[5]</w:t>
      </w:r>
      <w:r w:rsidR="007B0B7F">
        <w:fldChar w:fldCharType="end"/>
      </w:r>
      <w:r w:rsidR="00381AE0">
        <w:t xml:space="preserve">, cuya respuesta espectral  se muestra en la </w:t>
      </w:r>
      <w:r w:rsidR="00101AF8">
        <w:fldChar w:fldCharType="begin"/>
      </w:r>
      <w:r w:rsidR="00381AE0">
        <w:instrText xml:space="preserve"> REF _Ref259146268 \h </w:instrText>
      </w:r>
      <w:r w:rsidR="00101AF8">
        <w:fldChar w:fldCharType="separate"/>
      </w:r>
      <w:r w:rsidR="003E6521">
        <w:t xml:space="preserve">Figura </w:t>
      </w:r>
      <w:r w:rsidR="003E6521">
        <w:rPr>
          <w:noProof/>
        </w:rPr>
        <w:t>4</w:t>
      </w:r>
      <w:r w:rsidR="00101AF8">
        <w:fldChar w:fldCharType="end"/>
      </w:r>
      <w:r w:rsidR="00381AE0">
        <w:t>.</w:t>
      </w:r>
    </w:p>
    <w:p w:rsidR="00381AE0" w:rsidRDefault="00381AE0" w:rsidP="00931883">
      <w:pPr>
        <w:ind w:firstLine="708"/>
      </w:pPr>
    </w:p>
    <w:tbl>
      <w:tblPr>
        <w:tblW w:w="0" w:type="auto"/>
        <w:jc w:val="center"/>
        <w:tblLook w:val="00A0"/>
      </w:tblPr>
      <w:tblGrid>
        <w:gridCol w:w="3525"/>
        <w:gridCol w:w="3525"/>
        <w:gridCol w:w="3246"/>
      </w:tblGrid>
      <w:tr w:rsidR="00381AE0" w:rsidTr="003A6FDB">
        <w:trPr>
          <w:jc w:val="center"/>
        </w:trPr>
        <w:tc>
          <w:tcPr>
            <w:tcW w:w="4021" w:type="dxa"/>
            <w:vAlign w:val="center"/>
          </w:tcPr>
          <w:p w:rsidR="00381AE0" w:rsidRDefault="009C4DE8" w:rsidP="003A6FDB">
            <w:pPr>
              <w:jc w:val="center"/>
            </w:pPr>
            <w:r>
              <w:rPr>
                <w:noProof/>
                <w:lang w:eastAsia="es-VE"/>
              </w:rPr>
              <w:drawing>
                <wp:inline distT="0" distB="0" distL="0" distR="0">
                  <wp:extent cx="1905000" cy="1905000"/>
                  <wp:effectExtent l="19050" t="0" r="0" b="0"/>
                  <wp:docPr id="7" name="6 Imagen" descr="muest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muestra.jpg"/>
                          <pic:cNvPicPr>
                            <a:picLocks noChangeAspect="1" noChangeArrowheads="1"/>
                          </pic:cNvPicPr>
                        </pic:nvPicPr>
                        <pic:blipFill>
                          <a:blip r:embed="rId18"/>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tc>
        <w:tc>
          <w:tcPr>
            <w:tcW w:w="4021" w:type="dxa"/>
            <w:vAlign w:val="center"/>
          </w:tcPr>
          <w:p w:rsidR="00381AE0" w:rsidRDefault="009C4DE8" w:rsidP="003A6FDB">
            <w:pPr>
              <w:jc w:val="center"/>
            </w:pPr>
            <w:r>
              <w:rPr>
                <w:noProof/>
                <w:lang w:eastAsia="es-VE"/>
              </w:rPr>
              <w:drawing>
                <wp:inline distT="0" distB="0" distL="0" distR="0">
                  <wp:extent cx="1905000" cy="1905000"/>
                  <wp:effectExtent l="19050" t="0" r="0" b="0"/>
                  <wp:docPr id="8" name="7 Imagen" descr="muest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muestra2.jpg"/>
                          <pic:cNvPicPr>
                            <a:picLocks noChangeAspect="1" noChangeArrowheads="1"/>
                          </pic:cNvPicPr>
                        </pic:nvPicPr>
                        <pic:blipFill>
                          <a:blip r:embed="rId19"/>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tc>
        <w:tc>
          <w:tcPr>
            <w:tcW w:w="2254" w:type="dxa"/>
          </w:tcPr>
          <w:p w:rsidR="00381AE0" w:rsidRDefault="009C4DE8" w:rsidP="003A6FDB">
            <w:pPr>
              <w:jc w:val="center"/>
              <w:rPr>
                <w:noProof/>
                <w:lang w:eastAsia="es-VE"/>
              </w:rPr>
            </w:pPr>
            <w:r>
              <w:rPr>
                <w:noProof/>
                <w:lang w:eastAsia="es-VE"/>
              </w:rPr>
              <w:drawing>
                <wp:inline distT="0" distB="0" distL="0" distR="0">
                  <wp:extent cx="1905000" cy="1905000"/>
                  <wp:effectExtent l="19050" t="0" r="0" b="0"/>
                  <wp:docPr id="9" name="12 Imagen" descr="muest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Imagen" descr="muestra3.jpg"/>
                          <pic:cNvPicPr>
                            <a:picLocks noChangeAspect="1" noChangeArrowheads="1"/>
                          </pic:cNvPicPr>
                        </pic:nvPicPr>
                        <pic:blipFill>
                          <a:blip r:embed="rId20"/>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tc>
      </w:tr>
      <w:tr w:rsidR="00381AE0" w:rsidTr="003A6FDB">
        <w:trPr>
          <w:jc w:val="center"/>
        </w:trPr>
        <w:tc>
          <w:tcPr>
            <w:tcW w:w="4021" w:type="dxa"/>
            <w:vAlign w:val="center"/>
          </w:tcPr>
          <w:p w:rsidR="00381AE0" w:rsidRPr="003A6FDB" w:rsidRDefault="00381AE0" w:rsidP="003A6FDB">
            <w:pPr>
              <w:pStyle w:val="Epgrafe"/>
              <w:jc w:val="center"/>
            </w:pPr>
            <w:bookmarkStart w:id="2" w:name="_Ref259146305"/>
            <w:r w:rsidRPr="003A6FDB">
              <w:t xml:space="preserve">Figura </w:t>
            </w:r>
            <w:fldSimple w:instr=" SEQ Figura \* ARABIC ">
              <w:r w:rsidR="003E6521">
                <w:rPr>
                  <w:noProof/>
                </w:rPr>
                <w:t>1</w:t>
              </w:r>
            </w:fldSimple>
            <w:bookmarkEnd w:id="2"/>
            <w:r w:rsidRPr="003A6FDB">
              <w:t>: Imagen original</w:t>
            </w:r>
            <w:r>
              <w:t xml:space="preserve"> real </w:t>
            </w:r>
          </w:p>
        </w:tc>
        <w:tc>
          <w:tcPr>
            <w:tcW w:w="4021" w:type="dxa"/>
            <w:vAlign w:val="center"/>
          </w:tcPr>
          <w:p w:rsidR="00381AE0" w:rsidRPr="003A6FDB" w:rsidRDefault="00381AE0" w:rsidP="003A6FDB">
            <w:pPr>
              <w:pStyle w:val="Epgrafe"/>
              <w:jc w:val="center"/>
            </w:pPr>
            <w:bookmarkStart w:id="3" w:name="_Ref259146371"/>
            <w:r w:rsidRPr="003A6FDB">
              <w:t xml:space="preserve">Figura </w:t>
            </w:r>
            <w:fldSimple w:instr=" SEQ Figura \* ARABIC ">
              <w:r w:rsidR="003E6521">
                <w:rPr>
                  <w:noProof/>
                </w:rPr>
                <w:t>2</w:t>
              </w:r>
            </w:fldSimple>
            <w:bookmarkEnd w:id="3"/>
            <w:r w:rsidRPr="003A6FDB">
              <w:t>: Interferograma 1 obtenido</w:t>
            </w:r>
          </w:p>
        </w:tc>
        <w:tc>
          <w:tcPr>
            <w:tcW w:w="2254" w:type="dxa"/>
          </w:tcPr>
          <w:p w:rsidR="00381AE0" w:rsidRPr="003A6FDB" w:rsidRDefault="00381AE0" w:rsidP="003A6FDB">
            <w:pPr>
              <w:pStyle w:val="Epgrafe"/>
              <w:jc w:val="center"/>
            </w:pPr>
            <w:bookmarkStart w:id="4" w:name="_Ref259147255"/>
            <w:r w:rsidRPr="003A6FDB">
              <w:t xml:space="preserve">Figura </w:t>
            </w:r>
            <w:fldSimple w:instr=" SEQ Figura \* ARABIC ">
              <w:r w:rsidR="003E6521">
                <w:rPr>
                  <w:noProof/>
                </w:rPr>
                <w:t>3</w:t>
              </w:r>
            </w:fldSimple>
            <w:bookmarkEnd w:id="4"/>
            <w:r w:rsidRPr="003A6FDB">
              <w:t>: Interferograma 2 obtenido</w:t>
            </w:r>
          </w:p>
        </w:tc>
      </w:tr>
    </w:tbl>
    <w:p w:rsidR="00381AE0" w:rsidRDefault="009C4DE8" w:rsidP="003445BC">
      <w:pPr>
        <w:keepNext/>
        <w:framePr w:w="9630" w:h="5415" w:wrap="auto" w:vAnchor="text" w:hAnchor="text" w:x="81" w:y="1"/>
      </w:pPr>
      <w:r>
        <w:rPr>
          <w:noProof/>
          <w:position w:val="-541"/>
          <w:lang w:eastAsia="es-VE"/>
        </w:rPr>
        <w:drawing>
          <wp:inline distT="0" distB="0" distL="0" distR="0">
            <wp:extent cx="5924550" cy="3438525"/>
            <wp:effectExtent l="0" t="0" r="0" b="0"/>
            <wp:docPr id="10"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a:blip r:embed="rId21"/>
                    <a:srcRect/>
                    <a:stretch>
                      <a:fillRect/>
                    </a:stretch>
                  </pic:blipFill>
                  <pic:spPr bwMode="auto">
                    <a:xfrm>
                      <a:off x="0" y="0"/>
                      <a:ext cx="5924550" cy="3438525"/>
                    </a:xfrm>
                    <a:prstGeom prst="rect">
                      <a:avLst/>
                    </a:prstGeom>
                    <a:noFill/>
                    <a:ln w="9525">
                      <a:noFill/>
                      <a:miter lim="800000"/>
                      <a:headEnd/>
                      <a:tailEnd/>
                    </a:ln>
                  </pic:spPr>
                </pic:pic>
              </a:graphicData>
            </a:graphic>
          </wp:inline>
        </w:drawing>
      </w:r>
    </w:p>
    <w:p w:rsidR="00381AE0" w:rsidRDefault="00381AE0" w:rsidP="003445BC">
      <w:pPr>
        <w:pStyle w:val="Epgrafe"/>
        <w:framePr w:w="9630" w:h="5415" w:wrap="auto" w:vAnchor="text" w:hAnchor="text" w:x="81" w:y="1"/>
        <w:jc w:val="center"/>
      </w:pPr>
      <w:bookmarkStart w:id="5" w:name="_Ref259146268"/>
      <w:r>
        <w:t xml:space="preserve">Figura </w:t>
      </w:r>
      <w:fldSimple w:instr=" SEQ Figura \* ARABIC ">
        <w:r w:rsidR="003E6521">
          <w:rPr>
            <w:noProof/>
          </w:rPr>
          <w:t>4</w:t>
        </w:r>
      </w:fldSimple>
      <w:bookmarkEnd w:id="5"/>
      <w:r>
        <w:t>: Espectros de los sensores de la cámara</w:t>
      </w:r>
    </w:p>
    <w:p w:rsidR="00381AE0" w:rsidRDefault="00381AE0" w:rsidP="00931883">
      <w:pPr>
        <w:ind w:firstLine="708"/>
      </w:pPr>
      <w:r>
        <w:t xml:space="preserve"> </w:t>
      </w:r>
    </w:p>
    <w:p w:rsidR="00381AE0" w:rsidRDefault="00381AE0" w:rsidP="00931883">
      <w:pPr>
        <w:ind w:firstLine="708"/>
      </w:pPr>
      <w:r>
        <w:t xml:space="preserve">Se puede observar en las </w:t>
      </w:r>
      <w:r w:rsidR="001F0936">
        <w:t>imágenes</w:t>
      </w:r>
      <w:r>
        <w:t xml:space="preserve"> obtenidas los patrones de interferencia generados por distintas alturas de la muestra. El simulador está generando patrones de interferencia correctos. Está en curso de estudio las comparaciones con interferogramas reales. El siguiente paso será introducir señales  variables en el tiempo </w:t>
      </w:r>
      <w:r>
        <w:lastRenderedPageBreak/>
        <w:t>para generar un video donde se observen las fluctuaciones en el contraste de los interferogramas debida a vibraciones mecánicas de diferente naturaleza.</w:t>
      </w:r>
    </w:p>
    <w:p w:rsidR="00381AE0" w:rsidRDefault="00381AE0" w:rsidP="00931883">
      <w:pPr>
        <w:ind w:firstLine="708"/>
      </w:pPr>
    </w:p>
    <w:p w:rsidR="009C4DE8" w:rsidRDefault="009C4DE8">
      <w:pPr>
        <w:pStyle w:val="Ttulo1"/>
      </w:pPr>
      <w:r>
        <w:t>Bibliografía</w:t>
      </w:r>
    </w:p>
    <w:p w:rsidR="00936C0C" w:rsidRDefault="00936C0C" w:rsidP="00936C0C">
      <w:r>
        <w:fldChar w:fldCharType="begin">
          <w:fldData xml:space="preserve">YgBpAGIAdQBzAE0AZQBCAGkAYgBsAGkAbwA=
</w:fldData>
        </w:fldChar>
      </w:r>
      <w:r>
        <w:instrText>ADDIN BibusBiblio</w:instrText>
      </w:r>
    </w:p>
    <w:p w:rsidR="00936C0C" w:rsidRDefault="00936C0C" w:rsidP="00936C0C">
      <w:r>
        <w:instrText>&lt;newEntry&gt;&lt;textPosition&gt;1&lt;/textPosition&gt;&lt;Identifier&gt;Hariharan2003&lt;/Identifier&gt;&lt;BibliographicType&gt;BOOK&lt;/BibliographicType&gt;&lt;Address&gt;New York&lt;/Address&gt;&lt;Author&gt; Hariharan P&lt;/Author&gt;&lt;Edition&gt;Segunda edición&lt;/Edition&gt;&lt;Editor&gt; Academic Press (Ed.)&lt;/Editor&gt;&lt;Title&gt;Basics of interferometry&lt;/Title&gt;&lt;Year&gt;2003&lt;/Year&gt;&lt;/newEntry&gt;</w:instrText>
      </w:r>
    </w:p>
    <w:p w:rsidR="00936C0C" w:rsidRDefault="00936C0C" w:rsidP="00936C0C">
      <w:r>
        <w:instrText>&lt;newEntry&gt;&lt;textPosition&gt;2&lt;/textPosition&gt;&lt;Identifier&gt;Gasvik2002&lt;/Identifier&gt;&lt;BibliographicType&gt;BOOK&lt;/BibliographicType&gt;&lt;Address&gt;West Sussex. Inglaterra&lt;/Address&gt;&lt;Author&gt; Gasvik KJ&lt;/Author&gt;&lt;Edition&gt;Tercera edición&lt;/Edition&gt;&lt;Editor&gt; John Wiley &amp; Sons Ltd. (Ed.)&lt;/Editor&gt;&lt;Title&gt;Optical metrology&lt;/Title&gt;&lt;Year&gt;2002&lt;/Year&gt;&lt;/newEntry&gt;</w:instrText>
      </w:r>
    </w:p>
    <w:p w:rsidR="00936C0C" w:rsidRDefault="00936C0C" w:rsidP="00936C0C">
      <w:r>
        <w:instrText>&lt;newEntry&gt;&lt;textPosition&gt;3&lt;/textPosition&gt;&lt;Identifier&gt;Bradski2008&lt;/Identifier&gt;&lt;BibliographicType&gt;BOOK&lt;/BibliographicType&gt;&lt;Address&gt;California&lt;/Address&gt;&lt;Author&gt; Bradski G &amp; Kaehler A&lt;/Author&gt;&lt;Editor&gt; O’Reilly Media I (Ed.)&lt;/Editor&gt;&lt;Title&gt;Learning opencv&lt;/Title&gt;&lt;Year&gt;2008&lt;/Year&gt;&lt;/newEntry&gt;</w:instrText>
      </w:r>
    </w:p>
    <w:p w:rsidR="00936C0C" w:rsidRDefault="00936C0C" w:rsidP="00936C0C">
      <w:r>
        <w:instrText>&lt;newEntry&gt;&lt;textPosition&gt;4&lt;/textPosition&gt;&lt;Identifier&gt;Fellers&lt;/Identifier&gt;&lt;BibliographicType&gt;ARTICLE&lt;/BibliographicType&gt;&lt;Author&gt; Fellers TJ &amp; Davidson MW&lt;/Author&gt;&lt;Howpublished&gt;http://www.microscopyu.com/articles/digitalimaging/colorbalance.html&lt;/Howpublished&gt;&lt;Journal&gt;Microscopy U&lt;/Journal&gt;&lt;Title&gt;Color balance in digital imaging&lt;/Title&gt;&lt;Year&gt;2009&lt;/Year&gt;&lt;/newEntry&gt;</w:instrText>
      </w:r>
    </w:p>
    <w:p w:rsidR="00936C0C" w:rsidRDefault="00936C0C" w:rsidP="00936C0C">
      <w:pPr>
        <w:rPr>
          <w:b/>
          <w:bCs/>
          <w:lang w:val="es-ES"/>
        </w:rPr>
      </w:pPr>
      <w:r>
        <w:instrText>&lt;newEntry&gt;&lt;textPosition&gt;5&lt;/textPosition&gt;&lt;Identifier&gt;Eastman_Kodak_Company2008&lt;/Identifier&gt;&lt;BibliographicType&gt;ARTICLE&lt;/BibliographicType&gt;&lt;Author&gt; Eastman Kodak Company&lt;/Author&gt;&lt;Title&gt;Kodak kli-8023 image sensor&lt;/Title&gt;&lt;Volume&gt;Revision 4.0 MTD/PS-0219&lt;/Volume&gt;&lt;Year&gt;2008&lt;/Year&gt;&lt;/newEntry&gt;</w:instrText>
      </w:r>
      <w:r>
        <w:fldChar w:fldCharType="separate"/>
      </w:r>
    </w:p>
    <w:p w:rsidR="00936C0C" w:rsidRDefault="00936C0C" w:rsidP="00936C0C">
      <w:pPr>
        <w:rPr>
          <w:b/>
          <w:bCs/>
          <w:lang w:val="es-ES"/>
        </w:rPr>
      </w:pPr>
      <w:r w:rsidRPr="00936C0C">
        <w:rPr>
          <w:bCs/>
          <w:lang w:val="es-ES"/>
        </w:rPr>
        <w:t xml:space="preserve"> [1]</w:t>
      </w:r>
      <w:r w:rsidRPr="00936C0C">
        <w:rPr>
          <w:bCs/>
          <w:lang w:val="es-ES"/>
        </w:rPr>
        <w:tab/>
        <w:t xml:space="preserve"> Hariharan P. Basics of interferometry.  </w:t>
      </w:r>
      <w:proofErr w:type="spellStart"/>
      <w:r w:rsidRPr="00936C0C">
        <w:rPr>
          <w:bCs/>
          <w:lang w:val="es-ES"/>
        </w:rPr>
        <w:t>Academic</w:t>
      </w:r>
      <w:proofErr w:type="spellEnd"/>
      <w:r w:rsidRPr="00936C0C">
        <w:rPr>
          <w:bCs/>
          <w:lang w:val="es-ES"/>
        </w:rPr>
        <w:t xml:space="preserve"> Pre</w:t>
      </w:r>
      <w:proofErr w:type="spellStart"/>
      <w:r w:rsidRPr="007A5406">
        <w:t>ss</w:t>
      </w:r>
      <w:proofErr w:type="spellEnd"/>
      <w:r w:rsidRPr="007A5406">
        <w:t xml:space="preserve"> (Ed.).</w:t>
      </w:r>
      <w:r w:rsidR="007A5406">
        <w:t xml:space="preserve"> New York, Estados Unidos.</w:t>
      </w:r>
      <w:r w:rsidR="007A5406" w:rsidRPr="007A5406">
        <w:t xml:space="preserve"> </w:t>
      </w:r>
      <w:r w:rsidRPr="007A5406">
        <w:t>200</w:t>
      </w:r>
      <w:r w:rsidRPr="00936C0C">
        <w:rPr>
          <w:bCs/>
          <w:lang w:val="es-ES"/>
        </w:rPr>
        <w:t>3.</w:t>
      </w:r>
    </w:p>
    <w:p w:rsidR="00936C0C" w:rsidRDefault="00936C0C" w:rsidP="00936C0C">
      <w:pPr>
        <w:rPr>
          <w:b/>
          <w:bCs/>
          <w:lang w:val="es-ES"/>
        </w:rPr>
      </w:pPr>
      <w:r w:rsidRPr="00936C0C">
        <w:rPr>
          <w:bCs/>
          <w:lang w:val="es-ES"/>
        </w:rPr>
        <w:t>[2]</w:t>
      </w:r>
      <w:r w:rsidRPr="00936C0C">
        <w:rPr>
          <w:bCs/>
          <w:lang w:val="es-ES"/>
        </w:rPr>
        <w:tab/>
        <w:t xml:space="preserve"> Gasvik KJ. Optical metrology.  John Wiley &amp; Sons Ltd. (Ed.).</w:t>
      </w:r>
      <w:r w:rsidR="007A5406" w:rsidRPr="007A5406">
        <w:t xml:space="preserve"> West Sussex, Inglaterra</w:t>
      </w:r>
      <w:r w:rsidR="007A5406">
        <w:t>.</w:t>
      </w:r>
      <w:r w:rsidR="007A5406" w:rsidRPr="007A5406">
        <w:t xml:space="preserve"> </w:t>
      </w:r>
      <w:r w:rsidRPr="00936C0C">
        <w:rPr>
          <w:bCs/>
          <w:lang w:val="es-ES"/>
        </w:rPr>
        <w:t xml:space="preserve"> 2002.</w:t>
      </w:r>
    </w:p>
    <w:p w:rsidR="00936C0C" w:rsidRDefault="00936C0C" w:rsidP="00936C0C">
      <w:pPr>
        <w:rPr>
          <w:b/>
          <w:bCs/>
          <w:lang w:val="es-ES"/>
        </w:rPr>
      </w:pPr>
      <w:r w:rsidRPr="00936C0C">
        <w:rPr>
          <w:bCs/>
          <w:lang w:val="es-ES"/>
        </w:rPr>
        <w:t>[3]</w:t>
      </w:r>
      <w:r w:rsidRPr="00936C0C">
        <w:rPr>
          <w:bCs/>
          <w:lang w:val="es-ES"/>
        </w:rPr>
        <w:tab/>
        <w:t xml:space="preserve"> B</w:t>
      </w:r>
      <w:r w:rsidR="0065672B">
        <w:rPr>
          <w:bCs/>
          <w:lang w:val="es-ES"/>
        </w:rPr>
        <w:t>radski G &amp; Kaehler A. Learning OpenCV</w:t>
      </w:r>
      <w:r w:rsidR="007A5406">
        <w:rPr>
          <w:bCs/>
          <w:lang w:val="es-ES"/>
        </w:rPr>
        <w:t xml:space="preserve">.  O’Reilly Media I (Ed.). California, Estados Unidos. </w:t>
      </w:r>
      <w:r w:rsidRPr="00936C0C">
        <w:rPr>
          <w:bCs/>
          <w:lang w:val="es-ES"/>
        </w:rPr>
        <w:t>2008.</w:t>
      </w:r>
    </w:p>
    <w:p w:rsidR="00936C0C" w:rsidRDefault="00936C0C" w:rsidP="00936C0C">
      <w:pPr>
        <w:rPr>
          <w:b/>
          <w:bCs/>
          <w:lang w:val="es-ES"/>
        </w:rPr>
      </w:pPr>
      <w:r w:rsidRPr="00936C0C">
        <w:rPr>
          <w:bCs/>
          <w:lang w:val="es-ES"/>
        </w:rPr>
        <w:t>[4]</w:t>
      </w:r>
      <w:r w:rsidRPr="00936C0C">
        <w:rPr>
          <w:bCs/>
          <w:lang w:val="es-ES"/>
        </w:rPr>
        <w:tab/>
        <w:t xml:space="preserve"> Fellers TJ &amp; Davidson MW. Color balance in digital </w:t>
      </w:r>
      <w:r w:rsidR="007A5406">
        <w:rPr>
          <w:bCs/>
          <w:lang w:val="es-ES"/>
        </w:rPr>
        <w:t>imaging. Microscopy U (2009).</w:t>
      </w:r>
    </w:p>
    <w:p w:rsidR="00936C0C" w:rsidRDefault="00936C0C" w:rsidP="00936C0C">
      <w:pPr>
        <w:rPr>
          <w:b/>
          <w:bCs/>
          <w:lang w:val="es-ES"/>
        </w:rPr>
      </w:pPr>
      <w:r w:rsidRPr="00936C0C">
        <w:rPr>
          <w:bCs/>
          <w:lang w:val="es-ES"/>
        </w:rPr>
        <w:t>[5]</w:t>
      </w:r>
      <w:r w:rsidRPr="00936C0C">
        <w:rPr>
          <w:bCs/>
          <w:lang w:val="es-ES"/>
        </w:rPr>
        <w:tab/>
        <w:t xml:space="preserve"> Eastman Kodak Company. Kodak kli-8023 image sensor.  (2008) </w:t>
      </w:r>
      <w:r w:rsidRPr="00936C0C">
        <w:rPr>
          <w:b/>
          <w:bCs/>
          <w:lang w:val="es-ES"/>
        </w:rPr>
        <w:t>Revision 4.0 MTD/PS-0219</w:t>
      </w:r>
      <w:r w:rsidRPr="00936C0C">
        <w:rPr>
          <w:bCs/>
          <w:lang w:val="es-ES"/>
        </w:rPr>
        <w:t>: .</w:t>
      </w:r>
    </w:p>
    <w:p w:rsidR="00381AE0" w:rsidRPr="00730EAE" w:rsidRDefault="00936C0C" w:rsidP="00936C0C">
      <w:r>
        <w:fldChar w:fldCharType="end"/>
      </w:r>
    </w:p>
    <w:sectPr w:rsidR="00381AE0" w:rsidRPr="00730EAE" w:rsidSect="00B8449B">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827B64"/>
    <w:rsid w:val="000C4267"/>
    <w:rsid w:val="000E1A30"/>
    <w:rsid w:val="00101AF8"/>
    <w:rsid w:val="00103C6B"/>
    <w:rsid w:val="001132E3"/>
    <w:rsid w:val="00155DDE"/>
    <w:rsid w:val="00172AD4"/>
    <w:rsid w:val="001E2989"/>
    <w:rsid w:val="001F0936"/>
    <w:rsid w:val="00236209"/>
    <w:rsid w:val="0025588C"/>
    <w:rsid w:val="002611A2"/>
    <w:rsid w:val="00266EA7"/>
    <w:rsid w:val="00281A29"/>
    <w:rsid w:val="002D257A"/>
    <w:rsid w:val="002E38CD"/>
    <w:rsid w:val="003325DA"/>
    <w:rsid w:val="00342C62"/>
    <w:rsid w:val="003445BC"/>
    <w:rsid w:val="003532FB"/>
    <w:rsid w:val="003757A6"/>
    <w:rsid w:val="00381AE0"/>
    <w:rsid w:val="00383F5C"/>
    <w:rsid w:val="003A6FDB"/>
    <w:rsid w:val="003B0459"/>
    <w:rsid w:val="003D5C24"/>
    <w:rsid w:val="003D7083"/>
    <w:rsid w:val="003E6521"/>
    <w:rsid w:val="00401F8D"/>
    <w:rsid w:val="00407735"/>
    <w:rsid w:val="00444506"/>
    <w:rsid w:val="00462063"/>
    <w:rsid w:val="0047072E"/>
    <w:rsid w:val="004A3255"/>
    <w:rsid w:val="004D2C74"/>
    <w:rsid w:val="00505017"/>
    <w:rsid w:val="00591E1F"/>
    <w:rsid w:val="005B23F0"/>
    <w:rsid w:val="005B46D4"/>
    <w:rsid w:val="005C7CB9"/>
    <w:rsid w:val="005D266E"/>
    <w:rsid w:val="005D63B3"/>
    <w:rsid w:val="005D7956"/>
    <w:rsid w:val="005F6A33"/>
    <w:rsid w:val="006070F7"/>
    <w:rsid w:val="00620F8F"/>
    <w:rsid w:val="0064106B"/>
    <w:rsid w:val="006541AB"/>
    <w:rsid w:val="0065672B"/>
    <w:rsid w:val="00684431"/>
    <w:rsid w:val="00706357"/>
    <w:rsid w:val="00730EAE"/>
    <w:rsid w:val="007851A5"/>
    <w:rsid w:val="007A5406"/>
    <w:rsid w:val="007B0B7F"/>
    <w:rsid w:val="007B5958"/>
    <w:rsid w:val="008001AB"/>
    <w:rsid w:val="00827B64"/>
    <w:rsid w:val="00870AF6"/>
    <w:rsid w:val="008A6056"/>
    <w:rsid w:val="008C7C1C"/>
    <w:rsid w:val="00905590"/>
    <w:rsid w:val="00931883"/>
    <w:rsid w:val="00936C0C"/>
    <w:rsid w:val="00952DAD"/>
    <w:rsid w:val="00960338"/>
    <w:rsid w:val="00970411"/>
    <w:rsid w:val="00991D75"/>
    <w:rsid w:val="009C4DE8"/>
    <w:rsid w:val="009D22F2"/>
    <w:rsid w:val="009D2574"/>
    <w:rsid w:val="00A21722"/>
    <w:rsid w:val="00A71312"/>
    <w:rsid w:val="00A90FC9"/>
    <w:rsid w:val="00A91552"/>
    <w:rsid w:val="00AA1C5D"/>
    <w:rsid w:val="00B07CC2"/>
    <w:rsid w:val="00B40A4A"/>
    <w:rsid w:val="00B40DB7"/>
    <w:rsid w:val="00B61609"/>
    <w:rsid w:val="00B72648"/>
    <w:rsid w:val="00B8449B"/>
    <w:rsid w:val="00B8524B"/>
    <w:rsid w:val="00BA5041"/>
    <w:rsid w:val="00BD648E"/>
    <w:rsid w:val="00BE0028"/>
    <w:rsid w:val="00BE3685"/>
    <w:rsid w:val="00BF5874"/>
    <w:rsid w:val="00C20827"/>
    <w:rsid w:val="00C459A8"/>
    <w:rsid w:val="00CD6476"/>
    <w:rsid w:val="00CE3ADE"/>
    <w:rsid w:val="00D34C27"/>
    <w:rsid w:val="00D557C0"/>
    <w:rsid w:val="00DF5AED"/>
    <w:rsid w:val="00E008AA"/>
    <w:rsid w:val="00E073FB"/>
    <w:rsid w:val="00E429B0"/>
    <w:rsid w:val="00E63013"/>
    <w:rsid w:val="00E71378"/>
    <w:rsid w:val="00EA629E"/>
    <w:rsid w:val="00F12A96"/>
    <w:rsid w:val="00F8252D"/>
    <w:rsid w:val="00FA1856"/>
    <w:rsid w:val="00FC6387"/>
    <w:rsid w:val="00FD2531"/>
    <w:rsid w:val="00FD257C"/>
    <w:rsid w:val="00FE4789"/>
    <w:rsid w:val="00FF37B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VE" w:eastAsia="es-V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255"/>
    <w:pPr>
      <w:spacing w:after="200" w:line="276" w:lineRule="auto"/>
    </w:pPr>
    <w:rPr>
      <w:lang w:eastAsia="en-US"/>
    </w:rPr>
  </w:style>
  <w:style w:type="paragraph" w:styleId="Ttulo1">
    <w:name w:val="heading 1"/>
    <w:basedOn w:val="Normal"/>
    <w:next w:val="Normal"/>
    <w:link w:val="Ttulo1Car"/>
    <w:uiPriority w:val="9"/>
    <w:qFormat/>
    <w:locked/>
    <w:rsid w:val="009C4DE8"/>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827B6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827B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827B64"/>
    <w:rPr>
      <w:rFonts w:ascii="Tahoma" w:hAnsi="Tahoma" w:cs="Tahoma"/>
      <w:sz w:val="16"/>
      <w:szCs w:val="16"/>
    </w:rPr>
  </w:style>
  <w:style w:type="character" w:styleId="Textodelmarcadordeposicin">
    <w:name w:val="Placeholder Text"/>
    <w:basedOn w:val="Fuentedeprrafopredeter"/>
    <w:uiPriority w:val="99"/>
    <w:semiHidden/>
    <w:rsid w:val="00C20827"/>
    <w:rPr>
      <w:rFonts w:cs="Times New Roman"/>
      <w:color w:val="808080"/>
    </w:rPr>
  </w:style>
  <w:style w:type="character" w:customStyle="1" w:styleId="MTEquationSection">
    <w:name w:val="MTEquationSection"/>
    <w:basedOn w:val="Fuentedeprrafopredeter"/>
    <w:uiPriority w:val="99"/>
    <w:rsid w:val="00931883"/>
    <w:rPr>
      <w:rFonts w:cs="Times New Roman"/>
      <w:vanish/>
      <w:color w:val="FF0000"/>
    </w:rPr>
  </w:style>
  <w:style w:type="paragraph" w:customStyle="1" w:styleId="MTDisplayEquation">
    <w:name w:val="MTDisplayEquation"/>
    <w:basedOn w:val="Normal"/>
    <w:next w:val="Normal"/>
    <w:link w:val="MTDisplayEquationCar"/>
    <w:uiPriority w:val="99"/>
    <w:rsid w:val="00931883"/>
    <w:pPr>
      <w:tabs>
        <w:tab w:val="center" w:pos="5040"/>
        <w:tab w:val="right" w:pos="10080"/>
      </w:tabs>
    </w:pPr>
  </w:style>
  <w:style w:type="character" w:customStyle="1" w:styleId="MTDisplayEquationCar">
    <w:name w:val="MTDisplayEquation Car"/>
    <w:basedOn w:val="Fuentedeprrafopredeter"/>
    <w:link w:val="MTDisplayEquation"/>
    <w:uiPriority w:val="99"/>
    <w:locked/>
    <w:rsid w:val="00931883"/>
    <w:rPr>
      <w:rFonts w:cs="Times New Roman"/>
      <w:sz w:val="22"/>
      <w:szCs w:val="22"/>
      <w:lang w:eastAsia="en-US"/>
    </w:rPr>
  </w:style>
  <w:style w:type="paragraph" w:styleId="Epgrafe">
    <w:name w:val="caption"/>
    <w:basedOn w:val="Normal"/>
    <w:next w:val="Normal"/>
    <w:uiPriority w:val="99"/>
    <w:qFormat/>
    <w:rsid w:val="003445BC"/>
    <w:pPr>
      <w:spacing w:line="240" w:lineRule="auto"/>
    </w:pPr>
    <w:rPr>
      <w:b/>
      <w:bCs/>
      <w:color w:val="4F81BD"/>
      <w:sz w:val="18"/>
      <w:szCs w:val="18"/>
    </w:rPr>
  </w:style>
  <w:style w:type="character" w:customStyle="1" w:styleId="Ttulo1Car">
    <w:name w:val="Título 1 Car"/>
    <w:basedOn w:val="Fuentedeprrafopredeter"/>
    <w:link w:val="Ttulo1"/>
    <w:uiPriority w:val="9"/>
    <w:rsid w:val="009C4DE8"/>
    <w:rPr>
      <w:rFonts w:asciiTheme="majorHAnsi" w:eastAsiaTheme="majorEastAsia" w:hAnsiTheme="majorHAnsi" w:cstheme="majorBidi"/>
      <w:b/>
      <w:bCs/>
      <w:color w:val="365F91" w:themeColor="accent1" w:themeShade="BF"/>
      <w:sz w:val="28"/>
      <w:szCs w:val="28"/>
      <w:lang w:val="es-ES" w:eastAsia="en-US"/>
    </w:rPr>
  </w:style>
  <w:style w:type="paragraph" w:styleId="Bibliografa">
    <w:name w:val="Bibliography"/>
    <w:basedOn w:val="Normal"/>
    <w:next w:val="Normal"/>
    <w:uiPriority w:val="37"/>
    <w:unhideWhenUsed/>
    <w:rsid w:val="009C4DE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Eas08</b:Tag>
    <b:SourceType>DocumentFromInternetSite</b:SourceType>
    <b:Guid>{7E27A046-EC28-44EB-AF0F-CF5F1D8242B5}</b:Guid>
    <b:LCID>0</b:LCID>
    <b:Author>
      <b:Author>
        <b:Corporate>Eastman Kodak Company</b:Corporate>
      </b:Author>
    </b:Author>
    <b:Title>KODAK KLI-8023 IMAGE SENSOR</b:Title>
    <b:Year>2008</b:Year>
    <b:Publisher>KODAK</b:Publisher>
    <b:Month>Septiembre</b:Month>
    <b:Day>15</b:Day>
    <b:InternetSiteTitle>Kodak Image Sensor Solutions</b:InternetSiteTitle>
    <b:YearAccessed>2010</b:YearAccessed>
    <b:MonthAccessed>Febrero</b:MonthAccessed>
    <b:DayAccessed>10</b:DayAccessed>
    <b:URL>www.kodak.com/go/imagers</b:URL>
    <b:ShortTitle>KODAK KLI-8023 IMAGE SENSOR</b:ShortTitle>
    <b:Version>Revision 4.0 MTD/PS-0219</b:Version>
    <b:RefOrder>1</b:RefOrder>
  </b:Source>
  <b:Source>
    <b:Tag>Har03</b:Tag>
    <b:SourceType>Book</b:SourceType>
    <b:Guid>{7022E192-34DA-4CAA-8851-E507F9E9B914}</b:Guid>
    <b:LCID>0</b:LCID>
    <b:Author>
      <b:Author>
        <b:NameList>
          <b:Person>
            <b:Last>Hariharan</b:Last>
            <b:First>P</b:First>
          </b:Person>
        </b:NameList>
      </b:Author>
    </b:Author>
    <b:Title>Basics of interferometry</b:Title>
    <b:Year>2003</b:Year>
    <b:City>New York</b:City>
    <b:Publisher>Academic Press</b:Publisher>
    <b:Edition>Segunda edición</b:Edition>
    <b:RefOrder>2</b:RefOrder>
  </b:Source>
  <b:Source>
    <b:Tag>Gas02</b:Tag>
    <b:SourceType>Book</b:SourceType>
    <b:Guid>{507754E2-E835-44F7-AE84-2313C758ECFA}</b:Guid>
    <b:LCID>0</b:LCID>
    <b:Author>
      <b:Author>
        <b:NameList>
          <b:Person>
            <b:Last>Gasvik</b:Last>
            <b:First>Kjell</b:First>
            <b:Middle>J</b:Middle>
          </b:Person>
        </b:NameList>
      </b:Author>
    </b:Author>
    <b:Title>Optical Metrology</b:Title>
    <b:Year>2002</b:Year>
    <b:City>West Sussex</b:City>
    <b:Publisher>John Wiley &amp; Sons Ltd.</b:Publisher>
    <b:CountryRegion>England</b:CountryRegion>
    <b:Edition>Tercera edición</b:Edition>
    <b:RefOrder>3</b:RefOrder>
  </b:Source>
  <b:Source>
    <b:Tag>Bra08</b:Tag>
    <b:SourceType>Book</b:SourceType>
    <b:Guid>{6E079974-AFA3-4C3E-90D1-D693B56D3D0E}</b:Guid>
    <b:LCID>0</b:LCID>
    <b:Author>
      <b:Author>
        <b:NameList>
          <b:Person>
            <b:Last>Bradski</b:Last>
            <b:First>Gary</b:First>
          </b:Person>
          <b:Person>
            <b:Last>Kaehler</b:Last>
            <b:First>Adrian</b:First>
          </b:Person>
        </b:NameList>
      </b:Author>
    </b:Author>
    <b:Title>Learning OpenCV</b:Title>
    <b:Year>2008</b:Year>
    <b:City>California</b:City>
    <b:Publisher>O’Reilly Media, Inc</b:Publisher>
    <b:RefOrder>4</b:RefOrder>
  </b:Source>
</b:Sources>
</file>

<file path=customXml/itemProps1.xml><?xml version="1.0" encoding="utf-8"?>
<ds:datastoreItem xmlns:ds="http://schemas.openxmlformats.org/officeDocument/2006/customXml" ds:itemID="{9FF6A1FD-9F71-4686-8F04-21403F2C6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1169</Words>
  <Characters>6430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UNIVERSIDAD SIMÓN BOLÍVAR</vt:lpstr>
    </vt:vector>
  </TitlesOfParts>
  <Company>Hewlett-Packard</Company>
  <LinksUpToDate>false</LinksUpToDate>
  <CharactersWithSpaces>7584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SIMÓN BOLÍVAR</dc:title>
  <dc:creator>Jesús</dc:creator>
  <cp:lastModifiedBy>nico</cp:lastModifiedBy>
  <cp:revision>8</cp:revision>
  <cp:lastPrinted>2010-04-16T20:03:00Z</cp:lastPrinted>
  <dcterms:created xsi:type="dcterms:W3CDTF">2010-04-16T19:37:00Z</dcterms:created>
  <dcterms:modified xsi:type="dcterms:W3CDTF">2010-04-16T20:57:00Z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