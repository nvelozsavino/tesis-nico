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2F3" w:rsidRDefault="00D902F3" w:rsidP="00F86AC3">
      <w:r>
        <w:rPr>
          <w:noProof/>
          <w:lang w:eastAsia="es-V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6" type="#_x0000_t75" alt="http://www.ea.usb.ve/Image1.gif" style="position:absolute;left:0;text-align:left;margin-left:8.35pt;margin-top:0;width:58pt;height:40.4pt;z-index:251658240;visibility:visible">
            <v:imagedata r:id="rId5" o:title=""/>
            <w10:wrap type="square"/>
          </v:shape>
        </w:pict>
      </w:r>
      <w:r>
        <w:fldChar w:fldCharType="begin"/>
      </w:r>
      <w:r>
        <w:instrText xml:space="preserve"> MACROBUTTON MTEditEquationSection2 </w:instrText>
      </w:r>
      <w:r w:rsidRPr="00931883">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t>UNIVERSIDAD SIMÓN BOLÍVAR</w:t>
      </w:r>
    </w:p>
    <w:p w:rsidR="00D902F3" w:rsidRDefault="00D902F3" w:rsidP="00F86AC3">
      <w:r>
        <w:t>COORDINACIÓN DE FÍSICA</w:t>
      </w:r>
    </w:p>
    <w:p w:rsidR="00D902F3" w:rsidRDefault="00D902F3" w:rsidP="00233CDA">
      <w:pPr>
        <w:pStyle w:val="Heading1"/>
      </w:pPr>
      <w:r>
        <w:t>Informe de Avance de Tesis de Maestría (septiembre – diciembre 2010)</w:t>
      </w:r>
    </w:p>
    <w:p w:rsidR="00D902F3" w:rsidRPr="00233CDA" w:rsidRDefault="00D902F3" w:rsidP="00233CDA">
      <w:pPr>
        <w:rPr>
          <w:lang w:val="es-ES"/>
        </w:rPr>
      </w:pPr>
    </w:p>
    <w:p w:rsidR="00D902F3" w:rsidRDefault="00D902F3" w:rsidP="00F86AC3">
      <w:r>
        <w:t xml:space="preserve">Estudiante:  </w:t>
      </w:r>
      <w:ins w:id="0" w:author="DST" w:date="2011-01-13T10:20:00Z">
        <w:r>
          <w:t xml:space="preserve">In g. </w:t>
        </w:r>
      </w:ins>
      <w:del w:id="1" w:author="DST" w:date="2011-01-13T10:20:00Z">
        <w:r w:rsidDel="00905F7A">
          <w:delText xml:space="preserve">Ing. </w:delText>
        </w:r>
      </w:del>
      <w:r>
        <w:t>Nicolás Veloz Savino</w:t>
      </w:r>
    </w:p>
    <w:p w:rsidR="00D902F3" w:rsidRDefault="00D902F3" w:rsidP="00F86AC3">
      <w:r>
        <w:t>Tutor: Dr. Rafael Escalona.</w:t>
      </w:r>
    </w:p>
    <w:p w:rsidR="00D902F3" w:rsidRDefault="00D902F3" w:rsidP="00F86AC3">
      <w:r>
        <w:t>_______________________</w:t>
      </w:r>
    </w:p>
    <w:p w:rsidR="00D902F3" w:rsidRDefault="00D902F3" w:rsidP="00F34471">
      <w:r>
        <w:t xml:space="preserve">En el presente trabajo se expondrán los avances obtenidos en el proyecto: Control de vibraciones mecánicas en un sistema interferométrico. El objetivo principal de este proyecto es mejorar el contraste entre las franjas claras y oscuras de los interferogramas a través de la reducción del  efecto producido por las vibraciones mecánicas en el sistema. </w:t>
      </w:r>
    </w:p>
    <w:tbl>
      <w:tblPr>
        <w:tblW w:w="0" w:type="auto"/>
        <w:tblLook w:val="00A0"/>
      </w:tblPr>
      <w:tblGrid>
        <w:gridCol w:w="10243"/>
      </w:tblGrid>
      <w:tr w:rsidR="00D902F3" w:rsidTr="007B4CD4">
        <w:tc>
          <w:tcPr>
            <w:tcW w:w="10220" w:type="dxa"/>
          </w:tcPr>
          <w:p w:rsidR="00D902F3" w:rsidRPr="007B4CD4" w:rsidRDefault="00D902F3" w:rsidP="007B4CD4">
            <w:pPr>
              <w:pStyle w:val="NoSpacing"/>
              <w:keepNext/>
              <w:ind w:firstLine="0"/>
              <w:jc w:val="center"/>
              <w:rPr>
                <w:sz w:val="20"/>
                <w:szCs w:val="20"/>
              </w:rPr>
            </w:pPr>
            <w:r w:rsidRPr="00F04337">
              <w:rPr>
                <w:noProof/>
                <w:sz w:val="20"/>
                <w:szCs w:val="20"/>
                <w:lang w:eastAsia="es-VE"/>
              </w:rPr>
              <w:pict>
                <v:shape id="Objeto 1" o:spid="_x0000_i1025" type="#_x0000_t75" style="width:501pt;height:93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">
                  <v:imagedata r:id="rId6" o:title="" cropbottom="-1509f" cropleft="-1690f" cropright="-568f"/>
                  <o:lock v:ext="edit" aspectratio="f"/>
                </v:shape>
              </w:pict>
            </w:r>
          </w:p>
        </w:tc>
      </w:tr>
      <w:tr w:rsidR="00D902F3" w:rsidTr="007B4CD4">
        <w:tc>
          <w:tcPr>
            <w:tcW w:w="10220" w:type="dxa"/>
          </w:tcPr>
          <w:p w:rsidR="00D902F3" w:rsidRPr="00233CDA" w:rsidRDefault="00D902F3" w:rsidP="00233CDA">
            <w:pPr>
              <w:pStyle w:val="Caption"/>
            </w:pPr>
            <w:r w:rsidRPr="00233CDA">
              <w:t xml:space="preserve">Figura </w:t>
            </w:r>
            <w:fldSimple w:instr=" SEQ Figura \* ARABIC ">
              <w:r>
                <w:rPr>
                  <w:noProof/>
                </w:rPr>
                <w:t>1</w:t>
              </w:r>
            </w:fldSimple>
            <w:r w:rsidRPr="00233CDA">
              <w:t>: Esquema del sistema a controlar</w:t>
            </w:r>
            <w:r>
              <w:t xml:space="preserve"> y del sistema de retro-alimentación</w:t>
            </w:r>
          </w:p>
        </w:tc>
      </w:tr>
    </w:tbl>
    <w:p w:rsidR="00D902F3" w:rsidRDefault="00D902F3" w:rsidP="00F86AC3"/>
    <w:p w:rsidR="00D902F3" w:rsidRPr="00F86AC3" w:rsidRDefault="00D902F3" w:rsidP="00F86AC3">
      <w:r w:rsidRPr="00F86AC3">
        <w:t xml:space="preserve">Entre los avances realizados, se encuentra la </w:t>
      </w:r>
      <w:r>
        <w:t>obtención del espectro de las vibraciones mecánicas, la simulación de estas vibraciones en el software desarrollado, el desarrollo de un algoritmo de control para aumentar el contraste y la simulación de resultados con el algoritmo propuesto.</w:t>
      </w:r>
    </w:p>
    <w:p w:rsidR="00D902F3" w:rsidRDefault="00D902F3" w:rsidP="00233CDA">
      <w:pPr>
        <w:pStyle w:val="Heading2"/>
      </w:pPr>
      <w:r>
        <w:t xml:space="preserve"> Espectro de las vibraciones</w:t>
      </w:r>
    </w:p>
    <w:p w:rsidR="00D902F3" w:rsidRDefault="00D902F3" w:rsidP="00C43084">
      <w:r>
        <w:t>Con el uso de un micrófono de computadora pegado a un mesón del laboratorio</w:t>
      </w:r>
      <w:ins w:id="2" w:author="DST" w:date="2011-01-13T10:21:00Z">
        <w:r>
          <w:t>,</w:t>
        </w:r>
      </w:ins>
      <w:r>
        <w:t xml:space="preserve"> se grabó en el software libre Audacity </w:t>
      </w:r>
      <w:r>
        <w:fldChar w:fldCharType="begin"/>
      </w:r>
      <w:r>
        <w:instrText xml:space="preserve"> ADDIN EN.CITE &lt;EndNote&gt;&lt;Cite&gt;&lt;Author&gt;Mazzoni&lt;/Author&gt;&lt;Year&gt;2010&lt;/Year&gt;&lt;RecNum&gt;14&lt;/RecNum&gt;&lt;DisplayText&gt;[1]&lt;/DisplayText&gt;&lt;record&gt;&lt;rec-number&gt;14&lt;/rec-number&gt;&lt;foreign-keys&gt;&lt;key app="EN" db-id="0ffrw0ef80w99be5pxfpfrpvrx0pptxtadwp"&gt;14&lt;/key&gt;&lt;/foreign-keys&gt;&lt;ref-type name="Computer Program"&gt;9&lt;/ref-type&gt;&lt;contributors&gt;&lt;authors&gt;&lt;author&gt;Dominic Mazzoni&lt;/author&gt;&lt;/authors&gt;&lt;/contributors&gt;&lt;titles&gt;&lt;title&gt;Audacity&lt;/title&gt;&lt;/titles&gt;&lt;edition&gt;1.2.6&lt;/edition&gt;&lt;dates&gt;&lt;year&gt;2010&lt;/year&gt;&lt;/dates&gt;&lt;publisher&gt;Sourceforge&lt;/publisher&gt;&lt;work-type&gt;Licencia Pública General de GNU (GPL).&lt;/work-type&gt;&lt;urls&gt;&lt;related-urls&gt;&lt;url&gt;http://audacity.sourceforge.net/about/&lt;/url&gt;&lt;/related-urls&gt;&lt;/urls&gt;&lt;/record&gt;&lt;/Cite&gt;&lt;/EndNote&gt;</w:instrText>
      </w:r>
      <w:r>
        <w:fldChar w:fldCharType="separate"/>
      </w:r>
      <w:r>
        <w:rPr>
          <w:noProof/>
        </w:rPr>
        <w:t>[</w:t>
      </w:r>
      <w:hyperlink w:anchor="_ENREF_1" w:tooltip="Mazzoni, 2010 #14" w:history="1">
        <w:r>
          <w:rPr>
            <w:noProof/>
          </w:rPr>
          <w:t>1</w:t>
        </w:r>
      </w:hyperlink>
      <w:r>
        <w:rPr>
          <w:noProof/>
        </w:rPr>
        <w:t>]</w:t>
      </w:r>
      <w:r>
        <w:fldChar w:fldCharType="end"/>
      </w:r>
      <w:r>
        <w:t xml:space="preserve"> por una duración de 1 minuto aproximadamente. El audio registrado fue procesado y se </w:t>
      </w:r>
      <w:del w:id="3" w:author="DST" w:date="2011-01-13T10:21:00Z">
        <w:r w:rsidDel="00AA0686">
          <w:delText>le sacó</w:delText>
        </w:r>
      </w:del>
      <w:ins w:id="4" w:author="DST" w:date="2011-01-13T10:22:00Z">
        <w:r>
          <w:t>realizó</w:t>
        </w:r>
      </w:ins>
      <w:ins w:id="5" w:author="DST" w:date="2011-01-13T10:21:00Z">
        <w:r>
          <w:t xml:space="preserve"> </w:t>
        </w:r>
      </w:ins>
      <w:r>
        <w:t xml:space="preserve"> la transformada de Fourier para observar el espectro frecuencial </w:t>
      </w:r>
      <w:r>
        <w:fldChar w:fldCharType="begin"/>
      </w:r>
      <w:r>
        <w:instrText xml:space="preserve"> ADDIN EN.CITE &lt;EndNote&gt;&lt;Cite&gt;&lt;Author&gt;Oppenheim&lt;/Author&gt;&lt;Year&gt;1997&lt;/Year&gt;&lt;RecNum&gt;13&lt;/RecNum&gt;&lt;DisplayText&gt;[2]&lt;/DisplayText&gt;&lt;record&gt;&lt;rec-number&gt;13&lt;/rec-number&gt;&lt;foreign-keys&gt;&lt;key app="EN" db-id="0ffrw0ef80w99be5pxfpfrpvrx0pptxtadwp"&gt;13&lt;/key&gt;&lt;/foreign-keys&gt;&lt;ref-type name="Book"&gt;6&lt;/ref-type&gt;&lt;contributors&gt;&lt;authors&gt;&lt;author&gt;Oppenheim, AV&lt;/author&gt;&lt;author&gt;Willsky, AS&lt;/author&gt;&lt;author&gt;Nawab, SH&lt;/author&gt;&lt;/authors&gt;&lt;/contributors&gt;&lt;titles&gt;&lt;title&gt;Signals and systems&lt;/title&gt;&lt;/titles&gt;&lt;dates&gt;&lt;year&gt;1997&lt;/year&gt;&lt;/dates&gt;&lt;publisher&gt;Prentice Hall&lt;/publisher&gt;&lt;isbn&gt;9780136511755&lt;/isbn&gt;&lt;urls&gt;&lt;related-urls&gt;&lt;url&gt;http://books.google.com/books?id=O9ZHSAAACAAJ&lt;/url&gt;&lt;/related-urls&gt;&lt;/urls&gt;&lt;/record&gt;&lt;/Cite&gt;&lt;/EndNote&gt;</w:instrText>
      </w:r>
      <w:r>
        <w:fldChar w:fldCharType="separate"/>
      </w:r>
      <w:r>
        <w:rPr>
          <w:noProof/>
        </w:rPr>
        <w:t>[</w:t>
      </w:r>
      <w:hyperlink w:anchor="_ENREF_2" w:tooltip="Oppenheim, 1997 #13" w:history="1">
        <w:r>
          <w:rPr>
            <w:noProof/>
          </w:rPr>
          <w:t>2</w:t>
        </w:r>
      </w:hyperlink>
      <w:r>
        <w:rPr>
          <w:noProof/>
        </w:rPr>
        <w:t>]</w:t>
      </w:r>
      <w:r>
        <w:fldChar w:fldCharType="end"/>
      </w:r>
      <w:r>
        <w:t xml:space="preserve">. Este procedimiento se realizó varias veces con los distintos equipos del laboratorio apagados o </w:t>
      </w:r>
      <w:del w:id="6" w:author="DST" w:date="2011-01-13T10:22:00Z">
        <w:r w:rsidDel="00AA0686">
          <w:delText xml:space="preserve">prendidos </w:delText>
        </w:r>
      </w:del>
      <w:ins w:id="7" w:author="DST" w:date="2011-01-13T10:22:00Z">
        <w:r>
          <w:t xml:space="preserve">encendidos,  </w:t>
        </w:r>
      </w:ins>
      <w:r>
        <w:t>para tratar de identificar las fuentes de los picos frecuenciales</w:t>
      </w:r>
      <w:ins w:id="8" w:author="DST" w:date="2011-01-13T10:22:00Z">
        <w:r>
          <w:t>.</w:t>
        </w:r>
      </w:ins>
      <w:del w:id="9" w:author="DST" w:date="2011-01-13T10:22:00Z">
        <w:r w:rsidDel="00AA0686">
          <w:delText>,</w:delText>
        </w:r>
      </w:del>
      <w:r>
        <w:t xml:space="preserve"> </w:t>
      </w:r>
      <w:ins w:id="10" w:author="DST" w:date="2011-01-13T10:22:00Z">
        <w:r>
          <w:t>S</w:t>
        </w:r>
      </w:ins>
      <w:del w:id="11" w:author="DST" w:date="2011-01-13T10:22:00Z">
        <w:r w:rsidDel="00AA0686">
          <w:delText>s</w:delText>
        </w:r>
      </w:del>
      <w:r>
        <w:t>e obtuvo la siguiente imagen para cuando los aires acondicionados, las luces y el deshumidificador se encontraban apagados, solo quedaba encendida la computadora para registrar los datos</w:t>
      </w:r>
    </w:p>
    <w:tbl>
      <w:tblPr>
        <w:tblW w:w="0" w:type="auto"/>
        <w:tblLook w:val="00A0"/>
      </w:tblPr>
      <w:tblGrid>
        <w:gridCol w:w="10220"/>
      </w:tblGrid>
      <w:tr w:rsidR="00D902F3" w:rsidTr="00622FC1">
        <w:tc>
          <w:tcPr>
            <w:tcW w:w="10220" w:type="dxa"/>
            <w:vAlign w:val="center"/>
          </w:tcPr>
          <w:p w:rsidR="00D902F3" w:rsidRDefault="00D902F3" w:rsidP="0011626F">
            <w:pPr>
              <w:pStyle w:val="Caption"/>
            </w:pPr>
            <w:r>
              <w:rPr>
                <w:noProof/>
                <w:lang w:eastAsia="es-VE"/>
              </w:rPr>
              <w:pict>
                <v:shape id="Imagen 2" o:spid="_x0000_i1026" type="#_x0000_t75" alt="espectro del ruido.emf" style="width:318pt;height:271.5pt;visibility:visible">
                  <v:imagedata r:id="rId7" o:title="" croptop="679f" cropbottom="1210f" cropleft="3064f" cropright="5716f"/>
                </v:shape>
              </w:pict>
            </w:r>
          </w:p>
          <w:p w:rsidR="00D902F3" w:rsidRDefault="00D902F3" w:rsidP="0011626F">
            <w:pPr>
              <w:pStyle w:val="Caption"/>
            </w:pPr>
          </w:p>
        </w:tc>
      </w:tr>
      <w:tr w:rsidR="00D902F3" w:rsidTr="00622FC1">
        <w:tc>
          <w:tcPr>
            <w:tcW w:w="10220" w:type="dxa"/>
            <w:vAlign w:val="center"/>
          </w:tcPr>
          <w:p w:rsidR="00D902F3" w:rsidRDefault="00D902F3" w:rsidP="0011626F">
            <w:pPr>
              <w:pStyle w:val="Caption"/>
            </w:pPr>
            <w:r>
              <w:t xml:space="preserve">Figura </w:t>
            </w:r>
            <w:fldSimple w:instr=" SEQ Figura \* ARABIC ">
              <w:r>
                <w:rPr>
                  <w:noProof/>
                </w:rPr>
                <w:t>2</w:t>
              </w:r>
            </w:fldSimple>
            <w:r>
              <w:t>: Espectro de las vibraciones obtenidas con un micrófono de audio. Todo apagado excepto la computadora</w:t>
            </w:r>
          </w:p>
        </w:tc>
      </w:tr>
    </w:tbl>
    <w:p w:rsidR="00D902F3" w:rsidRDefault="00D902F3" w:rsidP="00C43084"/>
    <w:p w:rsidR="00D902F3" w:rsidRDefault="00D902F3" w:rsidP="00C43084">
      <w:r>
        <w:t xml:space="preserve">Se observan picos a </w:t>
      </w:r>
      <w:ins w:id="12" w:author="DST" w:date="2011-01-13T10:23:00Z">
        <w:r>
          <w:t xml:space="preserve">bajas </w:t>
        </w:r>
      </w:ins>
      <w:r>
        <w:t>frecuencias</w:t>
      </w:r>
      <w:ins w:id="13" w:author="DST" w:date="2011-01-13T10:23:00Z">
        <w:r>
          <w:t>,</w:t>
        </w:r>
      </w:ins>
      <w:r>
        <w:t xml:space="preserve"> </w:t>
      </w:r>
      <w:del w:id="14" w:author="DST" w:date="2011-01-13T10:23:00Z">
        <w:r w:rsidDel="00AA0686">
          <w:delText xml:space="preserve">bajas </w:delText>
        </w:r>
      </w:del>
      <w:r>
        <w:t xml:space="preserve">principalmente en </w:t>
      </w:r>
      <w:del w:id="15" w:author="DST" w:date="2011-01-13T10:23:00Z">
        <w:r w:rsidDel="00AA0686">
          <w:delText>h</w:delText>
        </w:r>
      </w:del>
      <w:r>
        <w:t>armónicos múltiplos de 30 Hz</w:t>
      </w:r>
      <w:ins w:id="16" w:author="DST" w:date="2011-01-13T10:23:00Z">
        <w:r>
          <w:t>.</w:t>
        </w:r>
      </w:ins>
      <w:del w:id="17" w:author="DST" w:date="2011-01-13T10:23:00Z">
        <w:r w:rsidDel="00AA0686">
          <w:delText>,</w:delText>
        </w:r>
      </w:del>
      <w:r>
        <w:t xml:space="preserve"> </w:t>
      </w:r>
      <w:del w:id="18" w:author="DST" w:date="2011-01-13T10:23:00Z">
        <w:r w:rsidDel="00AA0686">
          <w:delText xml:space="preserve">para </w:delText>
        </w:r>
      </w:del>
      <w:ins w:id="19" w:author="DST" w:date="2011-01-13T10:23:00Z">
        <w:r>
          <w:t xml:space="preserve">Para imágenes  </w:t>
        </w:r>
      </w:ins>
      <w:r>
        <w:t>interfer</w:t>
      </w:r>
      <w:ins w:id="20" w:author="DST" w:date="2011-01-13T10:23:00Z">
        <w:r>
          <w:t>ometricas</w:t>
        </w:r>
      </w:ins>
      <w:del w:id="21" w:author="DST" w:date="2011-01-13T10:23:00Z">
        <w:r w:rsidDel="00AA0686">
          <w:delText>ómetros</w:delText>
        </w:r>
      </w:del>
      <w:r>
        <w:t xml:space="preserve"> tomad</w:t>
      </w:r>
      <w:ins w:id="22" w:author="DST" w:date="2011-01-13T10:23:00Z">
        <w:r>
          <w:t>a</w:t>
        </w:r>
      </w:ins>
      <w:del w:id="23" w:author="DST" w:date="2011-01-13T10:23:00Z">
        <w:r w:rsidDel="00AA0686">
          <w:delText>o</w:delText>
        </w:r>
      </w:del>
      <w:r>
        <w:t>s con una cámara real a 30 fps</w:t>
      </w:r>
      <w:ins w:id="24" w:author="DST" w:date="2011-01-13T10:23:00Z">
        <w:r>
          <w:t xml:space="preserve"> (frames per second), </w:t>
        </w:r>
      </w:ins>
      <w:r>
        <w:t xml:space="preserve"> se observó que la disminución de contraste era constante en el tiempo</w:t>
      </w:r>
      <w:ins w:id="25" w:author="DST" w:date="2011-01-13T10:24:00Z">
        <w:r>
          <w:t>;</w:t>
        </w:r>
      </w:ins>
      <w:del w:id="26" w:author="DST" w:date="2011-01-13T10:24:00Z">
        <w:r w:rsidDel="00AA0686">
          <w:delText>,</w:delText>
        </w:r>
      </w:del>
      <w:r>
        <w:t xml:space="preserve"> si las vibraciones tienen unas componentes frecuenciales en múltiplos de la frecuencia de muestreo de la cámara entonces se puede observar que el resultado de la integración de la cámara  es constante en el tiempo.</w:t>
      </w:r>
    </w:p>
    <w:p w:rsidR="00D902F3" w:rsidRDefault="00D902F3" w:rsidP="00E271A6">
      <w:pPr>
        <w:pStyle w:val="Heading2"/>
      </w:pPr>
      <w:r>
        <w:t>Sistema de control</w:t>
      </w:r>
    </w:p>
    <w:p w:rsidR="00D902F3" w:rsidRDefault="00D902F3" w:rsidP="00E271A6">
      <w:pPr>
        <w:rPr>
          <w:ins w:id="27" w:author="DST" w:date="2011-01-13T10:41:00Z"/>
        </w:rPr>
      </w:pPr>
      <w:r>
        <w:t xml:space="preserve">Se propuso </w:t>
      </w:r>
      <w:r w:rsidRPr="00E271A6">
        <w:t>un sistema de control</w:t>
      </w:r>
      <w:r>
        <w:t xml:space="preserve"> adaptativo </w:t>
      </w:r>
      <w:r>
        <w:fldChar w:fldCharType="begin"/>
      </w:r>
      <w:r>
        <w:instrText xml:space="preserve"> ADDIN EN.CITE &lt;EndNote&gt;&lt;Cite&gt;&lt;Author&gt;Sastry&lt;/Author&gt;&lt;Year&gt;1989&lt;/Year&gt;&lt;RecNum&gt;15&lt;/RecNum&gt;&lt;DisplayText&gt;[3]&lt;/DisplayText&gt;&lt;record&gt;&lt;rec-number&gt;15&lt;/rec-number&gt;&lt;foreign-keys&gt;&lt;key app="EN" db-id="0ffrw0ef80w99be5pxfpfrpvrx0pptxtadwp"&gt;15&lt;/key&gt;&lt;/foreign-keys&gt;&lt;ref-type name="Book"&gt;6&lt;/ref-type&gt;&lt;contributors&gt;&lt;authors&gt;&lt;author&gt;Sastry, S&lt;/author&gt;&lt;author&gt;Bodson, M&lt;/author&gt;&lt;/authors&gt;&lt;/contributors&gt;&lt;titles&gt;&lt;title&gt;Adaptive control: stability, convergence, and robustness&lt;/title&gt;&lt;/titles&gt;&lt;dates&gt;&lt;year&gt;1989&lt;/year&gt;&lt;/dates&gt;&lt;publisher&gt;Prentice Hall&lt;/publisher&gt;&lt;isbn&gt;9780130043269&lt;/isbn&gt;&lt;urls&gt;&lt;related-urls&gt;&lt;url&gt;http://books.google.com/books?id=vICjQgAACAAJ&lt;/url&gt;&lt;/related-urls&gt;&lt;/urls&gt;&lt;/record&gt;&lt;/Cite&gt;&lt;/EndNote&gt;</w:instrText>
      </w:r>
      <w:r>
        <w:fldChar w:fldCharType="separate"/>
      </w:r>
      <w:r>
        <w:rPr>
          <w:noProof/>
        </w:rPr>
        <w:t>[</w:t>
      </w:r>
      <w:hyperlink w:anchor="_ENREF_3" w:tooltip="Sastry, 1989 #15" w:history="1">
        <w:r>
          <w:rPr>
            <w:noProof/>
          </w:rPr>
          <w:t>3</w:t>
        </w:r>
      </w:hyperlink>
      <w:r>
        <w:rPr>
          <w:noProof/>
        </w:rPr>
        <w:t>]</w:t>
      </w:r>
      <w:r>
        <w:fldChar w:fldCharType="end"/>
      </w:r>
      <w:r w:rsidRPr="00E271A6">
        <w:t xml:space="preserve"> </w:t>
      </w:r>
      <w:ins w:id="28" w:author="DST" w:date="2011-01-13T10:37:00Z">
        <w:r>
          <w:t xml:space="preserve">: </w:t>
        </w:r>
      </w:ins>
      <w:del w:id="29" w:author="DST" w:date="2011-01-13T10:37:00Z">
        <w:r w:rsidRPr="00E271A6" w:rsidDel="00AB5689">
          <w:delText xml:space="preserve">donde </w:delText>
        </w:r>
      </w:del>
      <w:r w:rsidRPr="00E271A6">
        <w:t>durante el tiempo de integración de la cámara se introducen señales gaus</w:t>
      </w:r>
      <w:ins w:id="30" w:author="DST" w:date="2011-01-13T11:04:00Z">
        <w:r>
          <w:t>s</w:t>
        </w:r>
      </w:ins>
      <w:r w:rsidRPr="00E271A6">
        <w:t>ianas en tiempo</w:t>
      </w:r>
      <w:ins w:id="31" w:author="DST" w:date="2011-01-13T10:37:00Z">
        <w:r>
          <w:t>,</w:t>
        </w:r>
      </w:ins>
      <w:r w:rsidRPr="00E271A6">
        <w:t xml:space="preserve"> de amplitud y ancho aleatorio</w:t>
      </w:r>
      <w:ins w:id="32" w:author="DST" w:date="2011-01-13T10:38:00Z">
        <w:r>
          <w:t>,</w:t>
        </w:r>
      </w:ins>
      <w:r w:rsidRPr="00E271A6">
        <w:t xml:space="preserve"> inicialmente centradas en el tiempo 0, en cada imagen se va desplazando de modo de cubrir todo el tiempo de integración. Si en algún momento se obtiene un contraste de al menos 95% del mejor contraste obtenido, se promedian 3 imágenes con la misma señal antes de seguir desplazando</w:t>
      </w:r>
      <w:ins w:id="33" w:author="DST" w:date="2011-01-13T10:38:00Z">
        <w:r>
          <w:t>;</w:t>
        </w:r>
      </w:ins>
      <w:del w:id="34" w:author="DST" w:date="2011-01-13T10:38:00Z">
        <w:r w:rsidRPr="00E271A6" w:rsidDel="00AB5689">
          <w:delText>,</w:delText>
        </w:r>
      </w:del>
      <w:r w:rsidRPr="00E271A6">
        <w:t xml:space="preserve"> luego de haber llegado al final del desplazamiento, se procede a hacer un barrido de amplitud en caso de que el mejor promedio calculado supere el mejor contraste obtenido o calculado anteriormente</w:t>
      </w:r>
      <w:ins w:id="35" w:author="DST" w:date="2011-01-13T10:38:00Z">
        <w:r>
          <w:t>.</w:t>
        </w:r>
      </w:ins>
      <w:del w:id="36" w:author="DST" w:date="2011-01-13T10:38:00Z">
        <w:r w:rsidRPr="00E271A6" w:rsidDel="00AB5689">
          <w:delText>,</w:delText>
        </w:r>
      </w:del>
      <w:r w:rsidRPr="00E271A6">
        <w:t xml:space="preserve"> </w:t>
      </w:r>
      <w:del w:id="37" w:author="DST" w:date="2011-01-13T10:38:00Z">
        <w:r w:rsidRPr="00E271A6" w:rsidDel="00AB5689">
          <w:delText>e</w:delText>
        </w:r>
      </w:del>
      <w:ins w:id="38" w:author="DST" w:date="2011-01-13T10:38:00Z">
        <w:r>
          <w:t>E</w:t>
        </w:r>
      </w:ins>
      <w:r w:rsidRPr="00E271A6">
        <w:t xml:space="preserve">l barrido se realiza desde una amplitud de 0 hasta el doble de la amplitud original, el procedimiento se </w:t>
      </w:r>
      <w:del w:id="39" w:author="DST" w:date="2011-01-13T10:39:00Z">
        <w:r w:rsidRPr="00E271A6" w:rsidDel="009535E7">
          <w:delText>repite,</w:delText>
        </w:r>
      </w:del>
      <w:ins w:id="40" w:author="DST" w:date="2011-01-13T10:39:00Z">
        <w:r>
          <w:t>reitera, y</w:t>
        </w:r>
      </w:ins>
      <w:r w:rsidRPr="00E271A6">
        <w:t xml:space="preserve"> al finalizar el barrido</w:t>
      </w:r>
      <w:del w:id="41" w:author="DST" w:date="2011-01-13T10:39:00Z">
        <w:r w:rsidRPr="00E271A6" w:rsidDel="009535E7">
          <w:delText>,</w:delText>
        </w:r>
      </w:del>
      <w:r w:rsidRPr="00E271A6">
        <w:t xml:space="preserve"> se realiza un barrido del ancho desde 0 hasta el doble del ancho original</w:t>
      </w:r>
      <w:ins w:id="42" w:author="DST" w:date="2011-01-13T10:39:00Z">
        <w:r>
          <w:t>;</w:t>
        </w:r>
      </w:ins>
      <w:del w:id="43" w:author="DST" w:date="2011-01-13T10:39:00Z">
        <w:r w:rsidRPr="00E271A6" w:rsidDel="009535E7">
          <w:delText>,</w:delText>
        </w:r>
      </w:del>
      <w:r w:rsidRPr="00E271A6">
        <w:t xml:space="preserve"> finalizado este se suma a una señal de control  la mejor combinación de amplitud, ancho y desplazamiento que obtuvo el mejor contraste, </w:t>
      </w:r>
      <w:ins w:id="44" w:author="DST" w:date="2011-01-13T10:39:00Z">
        <w:r w:rsidRPr="00E271A6">
          <w:t xml:space="preserve">se repite </w:t>
        </w:r>
      </w:ins>
      <w:r w:rsidRPr="00E271A6">
        <w:t xml:space="preserve">el procedimiento </w:t>
      </w:r>
      <w:del w:id="45" w:author="DST" w:date="2011-01-13T10:39:00Z">
        <w:r w:rsidRPr="00E271A6" w:rsidDel="009535E7">
          <w:delText xml:space="preserve">se repite </w:delText>
        </w:r>
      </w:del>
      <w:r w:rsidRPr="00E271A6">
        <w:t xml:space="preserve">utilizando </w:t>
      </w:r>
      <w:r>
        <w:t>como base la señal de control</w:t>
      </w:r>
      <w:del w:id="46" w:author="DST" w:date="2011-01-13T10:39:00Z">
        <w:r w:rsidDel="009535E7">
          <w:delText>,</w:delText>
        </w:r>
      </w:del>
      <w:ins w:id="47" w:author="DST" w:date="2011-01-13T10:40:00Z">
        <w:r>
          <w:t>.</w:t>
        </w:r>
      </w:ins>
      <w:r>
        <w:t xml:space="preserve"> </w:t>
      </w:r>
    </w:p>
    <w:p w:rsidR="00D902F3" w:rsidRDefault="00D902F3" w:rsidP="00E271A6">
      <w:pPr>
        <w:numPr>
          <w:ins w:id="48" w:author="DST" w:date="2011-01-13T10:41:00Z"/>
        </w:numPr>
        <w:rPr>
          <w:ins w:id="49" w:author="DST" w:date="2011-01-13T10:41:00Z"/>
        </w:rPr>
      </w:pPr>
    </w:p>
    <w:p w:rsidR="00D902F3" w:rsidRDefault="00D902F3" w:rsidP="00E271A6">
      <w:pPr>
        <w:numPr>
          <w:ins w:id="50" w:author="DST" w:date="2011-01-13T10:41:00Z"/>
        </w:numPr>
      </w:pPr>
      <w:del w:id="51" w:author="DST" w:date="2011-01-13T10:39:00Z">
        <w:r w:rsidRPr="00E271A6" w:rsidDel="009535E7">
          <w:delText>pero ahora debe superar el mejor contraste</w:delText>
        </w:r>
        <w:r w:rsidDel="009535E7">
          <w:delText xml:space="preserve">. </w:delText>
        </w:r>
      </w:del>
    </w:p>
    <w:p w:rsidR="00D902F3" w:rsidRDefault="00D902F3" w:rsidP="00E271A6">
      <w:r>
        <w:t>El diagrama de flujo del proceso es el siguiente</w:t>
      </w:r>
    </w:p>
    <w:tbl>
      <w:tblPr>
        <w:tblW w:w="0" w:type="auto"/>
        <w:tblLook w:val="00A0"/>
      </w:tblPr>
      <w:tblGrid>
        <w:gridCol w:w="10280"/>
      </w:tblGrid>
      <w:tr w:rsidR="00D902F3" w:rsidTr="00622FC1">
        <w:tc>
          <w:tcPr>
            <w:tcW w:w="10220" w:type="dxa"/>
            <w:vAlign w:val="center"/>
          </w:tcPr>
          <w:p w:rsidR="00D902F3" w:rsidRDefault="00D902F3" w:rsidP="003F5F63">
            <w:pPr>
              <w:pStyle w:val="Caption"/>
            </w:pPr>
            <w:r>
              <w:rPr>
                <w:noProof/>
                <w:lang w:eastAsia="es-VE"/>
              </w:rPr>
              <w:pict>
                <v:shape id="6 Imagen" o:spid="_x0000_i1027" type="#_x0000_t75" alt="algoritmo.png" style="width:503.25pt;height:402pt;visibility:visible">
                  <v:imagedata r:id="rId8" o:title=""/>
                </v:shape>
              </w:pict>
            </w:r>
          </w:p>
        </w:tc>
      </w:tr>
      <w:tr w:rsidR="00D902F3" w:rsidTr="00622FC1">
        <w:tc>
          <w:tcPr>
            <w:tcW w:w="10220" w:type="dxa"/>
            <w:vAlign w:val="center"/>
          </w:tcPr>
          <w:p w:rsidR="00D902F3" w:rsidRDefault="00D902F3" w:rsidP="003F5F63">
            <w:pPr>
              <w:pStyle w:val="Caption"/>
            </w:pPr>
            <w:r>
              <w:t xml:space="preserve">Figura </w:t>
            </w:r>
            <w:fldSimple w:instr=" SEQ Figura \* ARABIC ">
              <w:r>
                <w:rPr>
                  <w:noProof/>
                </w:rPr>
                <w:t>3</w:t>
              </w:r>
            </w:fldSimple>
            <w:r>
              <w:t>: Diagrama de flujo del sistema de control</w:t>
            </w:r>
          </w:p>
        </w:tc>
      </w:tr>
    </w:tbl>
    <w:p w:rsidR="00D902F3" w:rsidRDefault="00D902F3" w:rsidP="00E271A6"/>
    <w:p w:rsidR="00D902F3" w:rsidRPr="00E271A6" w:rsidRDefault="00D902F3" w:rsidP="00E271A6">
      <w:r>
        <w:t xml:space="preserve">El sistema de control </w:t>
      </w:r>
      <w:ins w:id="52" w:author="DST" w:date="2011-01-13T10:41:00Z">
        <w:r>
          <w:t xml:space="preserve">es </w:t>
        </w:r>
      </w:ins>
      <w:r>
        <w:t>un algoritmo adaptativo que mezcla búsqueda aleatoria con búsqueda secuencial, se basa en un algoritmo genético el cual realiza una búsqueda aleatoria con sesgo hacia las mejores soluciones</w:t>
      </w:r>
      <w:del w:id="53" w:author="DST" w:date="2011-01-13T10:41:00Z">
        <w:r w:rsidDel="006B3843">
          <w:delText xml:space="preserve">, </w:delText>
        </w:r>
      </w:del>
      <w:ins w:id="54" w:author="DST" w:date="2011-01-13T10:41:00Z">
        <w:r>
          <w:t xml:space="preserve">; </w:t>
        </w:r>
      </w:ins>
      <w:r>
        <w:t>sin embargo en los algoritmos genéticos se evalúan las posibles soluciones de forma paralela y según los criterios y mecanismos de selección se crean nuevas generaciones</w:t>
      </w:r>
      <w:ins w:id="55" w:author="DST" w:date="2011-01-13T10:42:00Z">
        <w:r>
          <w:t>,</w:t>
        </w:r>
      </w:ins>
      <w:r>
        <w:t xml:space="preserve"> buscando que las mejores soluciones traspasen sus “genes” </w:t>
      </w:r>
      <w:r>
        <w:fldChar w:fldCharType="begin"/>
      </w:r>
      <w:r>
        <w:instrText xml:space="preserve"> ADDIN EN.CITE &lt;EndNote&gt;&lt;Cite&gt;&lt;Author&gt;Gen&lt;/Author&gt;&lt;Year&gt;2000&lt;/Year&gt;&lt;RecNum&gt;16&lt;/RecNum&gt;&lt;DisplayText&gt;[4]&lt;/DisplayText&gt;&lt;record&gt;&lt;rec-number&gt;16&lt;/rec-number&gt;&lt;foreign-keys&gt;&lt;key app="EN" db-id="0ffrw0ef80w99be5pxfpfrpvrx0pptxtadwp"&gt;16&lt;/key&gt;&lt;/foreign-keys&gt;&lt;ref-type name="Book"&gt;6&lt;/ref-type&gt;&lt;contributors&gt;&lt;authors&gt;&lt;author&gt;Gen, M&lt;/author&gt;&lt;author&gt;Cheng, R&lt;/author&gt;&lt;/authors&gt;&lt;/contributors&gt;&lt;titles&gt;&lt;title&gt;Genetic algorithms and engineering optimization&lt;/title&gt;&lt;/titles&gt;&lt;dates&gt;&lt;year&gt;2000&lt;/year&gt;&lt;/dates&gt;&lt;publisher&gt;Wiley&lt;/publisher&gt;&lt;isbn&gt;9780471315315&lt;/isbn&gt;&lt;urls&gt;&lt;related-urls&gt;&lt;url&gt;http://books.google.com/books?id=U7MuV1q6P1oC&lt;/url&gt;&lt;/related-urls&gt;&lt;/urls&gt;&lt;/record&gt;&lt;/Cite&gt;&lt;/EndNote&gt;</w:instrText>
      </w:r>
      <w:r>
        <w:fldChar w:fldCharType="separate"/>
      </w:r>
      <w:r>
        <w:rPr>
          <w:noProof/>
        </w:rPr>
        <w:t>[</w:t>
      </w:r>
      <w:hyperlink w:anchor="_ENREF_4" w:tooltip="Gen, 2000 #16" w:history="1">
        <w:r>
          <w:rPr>
            <w:noProof/>
          </w:rPr>
          <w:t>4</w:t>
        </w:r>
      </w:hyperlink>
      <w:r>
        <w:rPr>
          <w:noProof/>
        </w:rPr>
        <w:t>]</w:t>
      </w:r>
      <w:r>
        <w:fldChar w:fldCharType="end"/>
      </w:r>
      <w:ins w:id="56" w:author="DST" w:date="2011-01-13T10:42:00Z">
        <w:r>
          <w:t>.</w:t>
        </w:r>
      </w:ins>
      <w:del w:id="57" w:author="DST" w:date="2011-01-13T10:42:00Z">
        <w:r w:rsidDel="006B3843">
          <w:delText>,</w:delText>
        </w:r>
      </w:del>
      <w:r>
        <w:t xml:space="preserve"> </w:t>
      </w:r>
      <w:del w:id="58" w:author="DST" w:date="2011-01-13T10:42:00Z">
        <w:r w:rsidDel="006B3843">
          <w:delText>debido a</w:delText>
        </w:r>
      </w:del>
      <w:ins w:id="59" w:author="DST" w:date="2011-01-13T10:42:00Z">
        <w:r>
          <w:t xml:space="preserve">Puesto que </w:t>
        </w:r>
      </w:ins>
      <w:del w:id="60" w:author="DST" w:date="2011-01-13T10:42:00Z">
        <w:r w:rsidDel="006B3843">
          <w:delText xml:space="preserve"> que</w:delText>
        </w:r>
      </w:del>
      <w:ins w:id="61" w:author="DST" w:date="2011-01-13T10:42:00Z">
        <w:r>
          <w:t>en</w:t>
        </w:r>
      </w:ins>
      <w:r>
        <w:t xml:space="preserve"> el sistema utilizado </w:t>
      </w:r>
      <w:ins w:id="62" w:author="DST" w:date="2011-01-13T10:42:00Z">
        <w:r>
          <w:t xml:space="preserve">no </w:t>
        </w:r>
      </w:ins>
      <w:r>
        <w:t xml:space="preserve">es </w:t>
      </w:r>
      <w:del w:id="63" w:author="DST" w:date="2011-01-13T10:42:00Z">
        <w:r w:rsidDel="006B3843">
          <w:delText>im</w:delText>
        </w:r>
      </w:del>
      <w:r>
        <w:t xml:space="preserve">posible probar múltiples soluciones de forma paralela, el algoritmo propuesto </w:t>
      </w:r>
      <w:del w:id="64" w:author="DST" w:date="2011-01-13T10:43:00Z">
        <w:r w:rsidDel="006B3843">
          <w:delText>se</w:delText>
        </w:r>
      </w:del>
      <w:r>
        <w:t xml:space="preserve"> utiliza la </w:t>
      </w:r>
      <w:del w:id="65" w:author="DST" w:date="2011-01-13T10:43:00Z">
        <w:r w:rsidDel="006B3843">
          <w:delText xml:space="preserve">estacionariedad </w:delText>
        </w:r>
      </w:del>
      <w:ins w:id="66" w:author="DST" w:date="2011-01-13T10:43:00Z">
        <w:r>
          <w:t xml:space="preserve">ergodicidad </w:t>
        </w:r>
      </w:ins>
      <w:r>
        <w:t>de las observaciones para probar distintas soluciones de forma secuencial, iniciando con señales aleatorias</w:t>
      </w:r>
      <w:ins w:id="67" w:author="DST" w:date="2011-01-13T10:43:00Z">
        <w:r>
          <w:t>;</w:t>
        </w:r>
      </w:ins>
      <w:del w:id="68" w:author="DST" w:date="2011-01-13T10:43:00Z">
        <w:r w:rsidDel="006B3843">
          <w:delText xml:space="preserve"> que</w:delText>
        </w:r>
      </w:del>
      <w:r>
        <w:t xml:space="preserve"> si al ser evaluadas dan un buen resultado, se busca introducir pequeñas modificaciones para buscar la mejor solución posible.</w:t>
      </w:r>
    </w:p>
    <w:p w:rsidR="00D902F3" w:rsidRDefault="00D902F3" w:rsidP="00241FE0">
      <w:pPr>
        <w:pStyle w:val="Heading2"/>
      </w:pPr>
      <w:r>
        <w:t>Simulador y Resultados</w:t>
      </w:r>
    </w:p>
    <w:p w:rsidR="00D902F3" w:rsidRDefault="00D902F3" w:rsidP="00241FE0">
      <w:r>
        <w:t xml:space="preserve">Se agregó la capacidad al simulador para generar vibraciones mecánicas con componentes frecuenciales, con esto se logró una forma de reproducir algunos picos en frecuencia observados en las mediciones de las vibraciones. </w:t>
      </w:r>
    </w:p>
    <w:p w:rsidR="00D902F3" w:rsidRDefault="00D902F3" w:rsidP="00241FE0">
      <w:r w:rsidRPr="00E271A6">
        <w:t>Con el uso de este simulador se generó un sistema con una fuente de espectro gau</w:t>
      </w:r>
      <w:ins w:id="69" w:author="DST" w:date="2011-01-13T11:04:00Z">
        <w:r>
          <w:t>s</w:t>
        </w:r>
      </w:ins>
      <w:r w:rsidRPr="00E271A6">
        <w:t xml:space="preserve">siano de longitud de onda central de 546,1 nm y 10 nm de ancho espectral que es introducida </w:t>
      </w:r>
      <w:del w:id="70" w:author="DST" w:date="2011-01-13T11:04:00Z">
        <w:r w:rsidRPr="00E271A6" w:rsidDel="005E2211">
          <w:delText xml:space="preserve">a </w:delText>
        </w:r>
      </w:del>
      <w:ins w:id="71" w:author="DST" w:date="2011-01-13T11:04:00Z">
        <w:r>
          <w:t>en</w:t>
        </w:r>
        <w:r w:rsidRPr="00E271A6">
          <w:t xml:space="preserve"> </w:t>
        </w:r>
      </w:ins>
      <w:r w:rsidRPr="00E271A6">
        <w:t xml:space="preserve">un interferómetro que contiene una muestra </w:t>
      </w:r>
      <w:del w:id="72" w:author="DST" w:date="2011-01-13T11:04:00Z">
        <w:r w:rsidRPr="00E271A6" w:rsidDel="005E2211">
          <w:delText>totalmente lisa</w:delText>
        </w:r>
      </w:del>
      <w:ins w:id="73" w:author="DST" w:date="2011-01-13T11:04:00Z">
        <w:r>
          <w:t>muy pulida,</w:t>
        </w:r>
      </w:ins>
      <w:r w:rsidRPr="00E271A6">
        <w:t xml:space="preserve"> </w:t>
      </w:r>
      <w:del w:id="74" w:author="DST" w:date="2011-01-13T11:05:00Z">
        <w:r w:rsidRPr="00E271A6" w:rsidDel="005E2211">
          <w:delText xml:space="preserve">con una inclinación </w:delText>
        </w:r>
      </w:del>
      <w:r w:rsidRPr="00E271A6">
        <w:t>para generar franjas en el interferograma</w:t>
      </w:r>
      <w:r>
        <w:t xml:space="preserve"> </w:t>
      </w:r>
      <w:r>
        <w:fldChar w:fldCharType="begin"/>
      </w:r>
      <w:r>
        <w:instrText xml:space="preserve"> ADDIN EN.CITE &lt;EndNote&gt;&lt;Cite&gt;&lt;Author&gt;Hariharan&lt;/Author&gt;&lt;Year&gt;2003&lt;/Year&gt;&lt;RecNum&gt;4&lt;/RecNum&gt;&lt;DisplayText&gt;[5]&lt;/DisplayText&gt;&lt;record&gt;&lt;rec-number&gt;4&lt;/rec-number&gt;&lt;foreign-keys&gt;&lt;key app="EN" db-id="0ffrw0ef80w99be5pxfpfrpvrx0pptxtadwp"&gt;4&lt;/key&gt;&lt;/foreign-keys&gt;&lt;ref-type name="Book"&gt;6&lt;/ref-type&gt;&lt;contributors&gt;&lt;authors&gt;&lt;author&gt;P. Hariharan&lt;/author&gt;&lt;/authors&gt;&lt;/contributors&gt;&lt;titles&gt;&lt;title&gt;Basics of Interferometry&lt;/title&gt;&lt;/titles&gt;&lt;edition&gt;Second Edition&lt;/edition&gt;&lt;dates&gt;&lt;year&gt;2003&lt;/year&gt;&lt;/dates&gt;&lt;pub-location&gt;Sydney&lt;/pub-location&gt;&lt;publisher&gt;Academic Press&lt;/publisher&gt;&lt;urls&gt;&lt;/urls&gt;&lt;/record&gt;&lt;/Cite&gt;&lt;/EndNote&gt;</w:instrText>
      </w:r>
      <w:r>
        <w:fldChar w:fldCharType="separate"/>
      </w:r>
      <w:r>
        <w:rPr>
          <w:noProof/>
        </w:rPr>
        <w:t>[</w:t>
      </w:r>
      <w:hyperlink w:anchor="_ENREF_5" w:tooltip="Hariharan, 2003 #4" w:history="1">
        <w:r>
          <w:rPr>
            <w:noProof/>
          </w:rPr>
          <w:t>5</w:t>
        </w:r>
      </w:hyperlink>
      <w:r>
        <w:rPr>
          <w:noProof/>
        </w:rPr>
        <w:t>]</w:t>
      </w:r>
      <w:r>
        <w:fldChar w:fldCharType="end"/>
      </w:r>
      <w:ins w:id="75" w:author="DST" w:date="2011-01-13T11:05:00Z">
        <w:r>
          <w:t>.</w:t>
        </w:r>
      </w:ins>
      <w:del w:id="76" w:author="DST" w:date="2011-01-13T11:05:00Z">
        <w:r w:rsidRPr="00E271A6" w:rsidDel="005E2211">
          <w:delText>,</w:delText>
        </w:r>
      </w:del>
      <w:r w:rsidRPr="00E271A6">
        <w:t xml:space="preserve"> </w:t>
      </w:r>
      <w:del w:id="77" w:author="DST" w:date="2011-01-13T11:05:00Z">
        <w:r w:rsidRPr="00E271A6" w:rsidDel="005E2211">
          <w:delText>el cual que es obtenido por</w:delText>
        </w:r>
      </w:del>
      <w:ins w:id="78" w:author="DST" w:date="2011-01-13T11:05:00Z">
        <w:r>
          <w:t>La adquisición de las imágenes se realiza con</w:t>
        </w:r>
      </w:ins>
      <w:r w:rsidRPr="00E271A6">
        <w:t xml:space="preserve"> una cámara a color de 30 cuadros por segundo. La fase </w:t>
      </w:r>
      <w:ins w:id="79" w:author="DST" w:date="2011-01-13T11:05:00Z">
        <w:r>
          <w:t xml:space="preserve">de xxxx </w:t>
        </w:r>
      </w:ins>
      <w:r w:rsidRPr="00E271A6">
        <w:t xml:space="preserve">se mantiene en 0 mientras que se introduce un ruido aleatorio con componentes frecuenciales de </w:t>
      </w:r>
      <w:del w:id="80" w:author="DST" w:date="2011-01-13T15:59:00Z">
        <w:r w:rsidRPr="00E271A6" w:rsidDel="00666F44">
          <w:delText>h</w:delText>
        </w:r>
      </w:del>
      <w:r w:rsidRPr="00E271A6">
        <w:t>armónicos múltiplos de 30 Hz.</w:t>
      </w:r>
    </w:p>
    <w:p w:rsidR="00D902F3" w:rsidRDefault="00D902F3" w:rsidP="00241FE0">
      <w:r>
        <w:t>Utilizando el sistema de control propuesto</w:t>
      </w:r>
      <w:ins w:id="81" w:author="DST" w:date="2011-01-13T11:06:00Z">
        <w:r>
          <w:t>,</w:t>
        </w:r>
      </w:ins>
      <w:r>
        <w:t xml:space="preserve"> se realizaron simulaciones </w:t>
      </w:r>
      <w:ins w:id="82" w:author="DST" w:date="2011-01-13T11:06:00Z">
        <w:r>
          <w:t>con</w:t>
        </w:r>
      </w:ins>
      <w:del w:id="83" w:author="DST" w:date="2011-01-13T11:06:00Z">
        <w:r w:rsidDel="005E2211">
          <w:delText>donde</w:delText>
        </w:r>
      </w:del>
      <w:r>
        <w:t xml:space="preserve"> el control trabaj</w:t>
      </w:r>
      <w:ins w:id="84" w:author="DST" w:date="2011-01-13T11:06:00Z">
        <w:r>
          <w:t>ando</w:t>
        </w:r>
      </w:ins>
      <w:del w:id="85" w:author="DST" w:date="2011-01-13T11:06:00Z">
        <w:r w:rsidDel="005E2211">
          <w:delText>ó</w:delText>
        </w:r>
      </w:del>
      <w:r>
        <w:t xml:space="preserve"> por 60 s</w:t>
      </w:r>
      <w:ins w:id="86" w:author="DST" w:date="2011-01-13T11:06:00Z">
        <w:r>
          <w:t>;</w:t>
        </w:r>
      </w:ins>
      <w:r>
        <w:t xml:space="preserve"> </w:t>
      </w:r>
      <w:del w:id="87" w:author="DST" w:date="2011-01-13T11:06:00Z">
        <w:r w:rsidDel="005E2211">
          <w:delText>y</w:delText>
        </w:r>
      </w:del>
      <w:r>
        <w:t xml:space="preserve"> se fue registrando el contraste de cada imagen simulada </w:t>
      </w:r>
      <w:r>
        <w:fldChar w:fldCharType="begin"/>
      </w:r>
      <w:r>
        <w:instrText xml:space="preserve"> ADDIN EN.CITE &lt;EndNote&gt;&lt;Cite&gt;&lt;Author&gt;Gasvik&lt;/Author&gt;&lt;Year&gt;2002&lt;/Year&gt;&lt;RecNum&gt;3&lt;/RecNum&gt;&lt;DisplayText&gt;[6]&lt;/DisplayText&gt;&lt;record&gt;&lt;rec-number&gt;3&lt;/rec-number&gt;&lt;foreign-keys&gt;&lt;key app="EN" db-id="0ffrw0ef80w99be5pxfpfrpvrx0pptxtadwp"&gt;3&lt;/key&gt;&lt;/foreign-keys&gt;&lt;ref-type name="Book"&gt;6&lt;/ref-type&gt;&lt;contributors&gt;&lt;authors&gt;&lt;author&gt;Kjell J. Gasvik&lt;/author&gt;&lt;/authors&gt;&lt;/contributors&gt;&lt;titles&gt;&lt;title&gt;Optical Metrology&lt;/title&gt;&lt;/titles&gt;&lt;edition&gt;Third Edition&lt;/edition&gt;&lt;dates&gt;&lt;year&gt;2002&lt;/year&gt;&lt;/dates&gt;&lt;pub-location&gt;West Sussex, England&lt;/pub-location&gt;&lt;publisher&gt;John Wiley &amp;amp; Sons Ltd.&lt;/publisher&gt;&lt;urls&gt;&lt;/urls&gt;&lt;/record&gt;&lt;/Cite&gt;&lt;/EndNote&gt;</w:instrText>
      </w:r>
      <w:r>
        <w:fldChar w:fldCharType="separate"/>
      </w:r>
      <w:r>
        <w:rPr>
          <w:noProof/>
        </w:rPr>
        <w:t>[</w:t>
      </w:r>
      <w:hyperlink w:anchor="_ENREF_6" w:tooltip="Gasvik, 2002 #3" w:history="1">
        <w:r>
          <w:rPr>
            <w:noProof/>
          </w:rPr>
          <w:t>6</w:t>
        </w:r>
      </w:hyperlink>
      <w:r>
        <w:rPr>
          <w:noProof/>
        </w:rPr>
        <w:t>]</w:t>
      </w:r>
      <w:r>
        <w:fldChar w:fldCharType="end"/>
      </w:r>
      <w:r>
        <w:t>. El resultado obtenido fue que se logró una mejora significativa en el contraste de las franjas tras activar el control. La evolución del contraste se puede observar en la siguiente gráfica</w:t>
      </w:r>
      <w:ins w:id="88" w:author="DST" w:date="2011-01-13T11:06:00Z">
        <w:r>
          <w:t>:</w:t>
        </w:r>
      </w:ins>
    </w:p>
    <w:tbl>
      <w:tblPr>
        <w:tblW w:w="0" w:type="auto"/>
        <w:tblLook w:val="00A0"/>
      </w:tblPr>
      <w:tblGrid>
        <w:gridCol w:w="10220"/>
      </w:tblGrid>
      <w:tr w:rsidR="00D902F3" w:rsidTr="00622FC1">
        <w:tc>
          <w:tcPr>
            <w:tcW w:w="10220" w:type="dxa"/>
            <w:vAlign w:val="center"/>
          </w:tcPr>
          <w:p w:rsidR="00D902F3" w:rsidRDefault="00D902F3" w:rsidP="00BA5F07">
            <w:pPr>
              <w:pStyle w:val="Caption"/>
            </w:pPr>
            <w:r>
              <w:rPr>
                <w:noProof/>
                <w:lang w:eastAsia="es-VE"/>
              </w:rPr>
              <w:pict>
                <v:shape id="Imagen 6" o:spid="_x0000_i1028" type="#_x0000_t75" alt="plana2.emf" style="width:417pt;height:322.5pt;visibility:visible">
                  <v:imagedata r:id="rId9" o:title="" cropbottom="1874f" cropleft="3839f" cropright="4359f"/>
                </v:shape>
              </w:pict>
            </w:r>
          </w:p>
          <w:p w:rsidR="00D902F3" w:rsidRDefault="00D902F3" w:rsidP="00BA5F07">
            <w:pPr>
              <w:pStyle w:val="Caption"/>
            </w:pPr>
          </w:p>
        </w:tc>
      </w:tr>
      <w:tr w:rsidR="00D902F3" w:rsidTr="00622FC1">
        <w:tc>
          <w:tcPr>
            <w:tcW w:w="10220" w:type="dxa"/>
            <w:vAlign w:val="center"/>
          </w:tcPr>
          <w:p w:rsidR="00D902F3" w:rsidRDefault="00D902F3" w:rsidP="00BA5F07">
            <w:pPr>
              <w:pStyle w:val="Caption"/>
            </w:pPr>
            <w:r>
              <w:t xml:space="preserve">Figura </w:t>
            </w:r>
            <w:fldSimple w:instr=" SEQ Figura \* ARABIC ">
              <w:r>
                <w:rPr>
                  <w:noProof/>
                </w:rPr>
                <w:t>4</w:t>
              </w:r>
            </w:fldSimple>
            <w:r>
              <w:t>: Gráfica del contraste en el tiempo</w:t>
            </w:r>
          </w:p>
        </w:tc>
      </w:tr>
    </w:tbl>
    <w:p w:rsidR="00D902F3" w:rsidRDefault="00D902F3" w:rsidP="00241FE0">
      <w:pPr>
        <w:numPr>
          <w:ins w:id="89" w:author="DST" w:date="2011-01-13T11:07:00Z"/>
        </w:numPr>
        <w:rPr>
          <w:ins w:id="90" w:author="DST" w:date="2011-01-13T11:07:00Z"/>
        </w:rPr>
      </w:pPr>
    </w:p>
    <w:p w:rsidR="00D902F3" w:rsidRDefault="00D902F3" w:rsidP="00241FE0">
      <w:pPr>
        <w:numPr>
          <w:ins w:id="91" w:author="DST" w:date="2011-01-13T11:07:00Z"/>
        </w:numPr>
        <w:rPr>
          <w:ins w:id="92" w:author="DST" w:date="2011-01-13T11:07:00Z"/>
        </w:rPr>
      </w:pPr>
    </w:p>
    <w:p w:rsidR="00D902F3" w:rsidRDefault="00D902F3" w:rsidP="00241FE0"/>
    <w:p w:rsidR="00D902F3" w:rsidRDefault="00D902F3" w:rsidP="00241FE0">
      <w:r>
        <w:t>Se observa que durante el proceso de adaptación del control se van probando distintas soluciones, algunas de las cuales no son efectivas mientras que otras logran aumentar el contraste</w:t>
      </w:r>
      <w:del w:id="93" w:author="DST" w:date="2011-01-13T15:54:00Z">
        <w:r w:rsidDel="00CD2176">
          <w:delText>,</w:delText>
        </w:r>
      </w:del>
      <w:ins w:id="94" w:author="DST" w:date="2011-01-13T15:54:00Z">
        <w:r>
          <w:t>;</w:t>
        </w:r>
      </w:ins>
      <w:r>
        <w:t xml:space="preserve"> al desactivar el proceso de adaptación ya no se buscan nuevas soluciones y se quedan con las mejores soluciones obtenidas</w:t>
      </w:r>
      <w:ins w:id="95" w:author="DST" w:date="2011-01-13T15:55:00Z">
        <w:r>
          <w:t>.</w:t>
        </w:r>
      </w:ins>
      <w:del w:id="96" w:author="DST" w:date="2011-01-13T15:55:00Z">
        <w:r w:rsidDel="00CD2176">
          <w:delText>,</w:delText>
        </w:r>
      </w:del>
      <w:r>
        <w:t xml:space="preserve"> </w:t>
      </w:r>
      <w:ins w:id="97" w:author="DST" w:date="2011-01-13T15:55:00Z">
        <w:r>
          <w:t>E</w:t>
        </w:r>
      </w:ins>
      <w:del w:id="98" w:author="DST" w:date="2011-01-13T15:55:00Z">
        <w:r w:rsidDel="00CD2176">
          <w:delText>e</w:delText>
        </w:r>
      </w:del>
      <w:r>
        <w:t>l contraste final se observa que está alrededor de los 0,35, mientras que el contraste inicial está por debajo de los 0,30.</w:t>
      </w:r>
    </w:p>
    <w:p w:rsidR="00D902F3" w:rsidRDefault="00D902F3" w:rsidP="00241FE0">
      <w:r>
        <w:t>A continuación se observan dos interferogramas correspondientes al mismo sector de la muestra, el primero tomado sin el control, mientras que el segundo se obtuvo con el control ya adaptado.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110"/>
        <w:gridCol w:w="5110"/>
      </w:tblGrid>
      <w:tr w:rsidR="00D902F3" w:rsidTr="00622FC1">
        <w:tc>
          <w:tcPr>
            <w:tcW w:w="5110" w:type="dxa"/>
            <w:vAlign w:val="center"/>
          </w:tcPr>
          <w:p w:rsidR="00D902F3" w:rsidRDefault="00D902F3" w:rsidP="00A854D1">
            <w:pPr>
              <w:pStyle w:val="Caption"/>
            </w:pPr>
            <w:r>
              <w:rPr>
                <w:noProof/>
                <w:lang w:eastAsia="es-VE"/>
              </w:rPr>
              <w:pict>
                <v:shape id="Imagen 7" o:spid="_x0000_i1029" type="#_x0000_t75" alt="bajo contraste.png" style="width:229.5pt;height:229.5pt;visibility:visible">
                  <v:imagedata r:id="rId10" o:title=""/>
                </v:shape>
              </w:pict>
            </w:r>
          </w:p>
        </w:tc>
        <w:tc>
          <w:tcPr>
            <w:tcW w:w="5110" w:type="dxa"/>
            <w:vAlign w:val="center"/>
          </w:tcPr>
          <w:p w:rsidR="00D902F3" w:rsidRDefault="00D902F3" w:rsidP="00A854D1">
            <w:pPr>
              <w:pStyle w:val="Caption"/>
            </w:pPr>
            <w:r>
              <w:rPr>
                <w:noProof/>
                <w:lang w:eastAsia="es-VE"/>
              </w:rPr>
              <w:pict>
                <v:shape id="Imagen 9" o:spid="_x0000_i1030" type="#_x0000_t75" alt="alto contraste.png" style="width:232.5pt;height:232.5pt;visibility:visible">
                  <v:imagedata r:id="rId11" o:title=""/>
                </v:shape>
              </w:pict>
            </w:r>
          </w:p>
        </w:tc>
      </w:tr>
      <w:tr w:rsidR="00D902F3" w:rsidTr="00622FC1">
        <w:tc>
          <w:tcPr>
            <w:tcW w:w="10220" w:type="dxa"/>
            <w:gridSpan w:val="2"/>
            <w:vAlign w:val="center"/>
          </w:tcPr>
          <w:p w:rsidR="00D902F3" w:rsidRDefault="00D902F3" w:rsidP="00A854D1">
            <w:pPr>
              <w:pStyle w:val="Caption"/>
            </w:pPr>
            <w:r>
              <w:t xml:space="preserve">Figura </w:t>
            </w:r>
            <w:fldSimple w:instr=" SEQ Figura \* ARABIC ">
              <w:r>
                <w:rPr>
                  <w:noProof/>
                </w:rPr>
                <w:t>5</w:t>
              </w:r>
            </w:fldSimple>
            <w:r>
              <w:t>: Comparación de interferogramas</w:t>
            </w:r>
          </w:p>
        </w:tc>
      </w:tr>
    </w:tbl>
    <w:p w:rsidR="00D902F3" w:rsidRDefault="00D902F3" w:rsidP="00241FE0"/>
    <w:p w:rsidR="00D902F3" w:rsidRDefault="00D902F3" w:rsidP="00241FE0">
      <w:r>
        <w:t>Se observa que la imagen de la derecha posee mayor nitidez que la de la izquierda, evidenciando que la mejora de contraste obtenida es apreciable.</w:t>
      </w:r>
    </w:p>
    <w:p w:rsidR="00D902F3" w:rsidRDefault="00D902F3" w:rsidP="00AA7973">
      <w:pPr>
        <w:pStyle w:val="Heading2"/>
      </w:pPr>
    </w:p>
    <w:p w:rsidR="00D902F3" w:rsidRDefault="00D902F3" w:rsidP="00AA7973">
      <w:pPr>
        <w:pStyle w:val="Heading2"/>
      </w:pPr>
      <w:r>
        <w:t>Trabajo futuro</w:t>
      </w:r>
    </w:p>
    <w:p w:rsidR="00D902F3" w:rsidRDefault="00D902F3" w:rsidP="000E788A">
      <w:r>
        <w:t>A continuación se presentan las etapas a seguir en el desarrollo del presente proyecto:</w:t>
      </w:r>
    </w:p>
    <w:p w:rsidR="00D902F3" w:rsidRDefault="00D902F3" w:rsidP="00AA7973">
      <w:pPr>
        <w:pStyle w:val="ListParagraph"/>
        <w:numPr>
          <w:ilvl w:val="0"/>
          <w:numId w:val="1"/>
          <w:numberingChange w:id="99" w:author="DST" w:date="2011-01-13T10:20:00Z" w:original=""/>
        </w:numPr>
      </w:pPr>
      <w:r>
        <w:t>Nueva obtención del espectro del ruido con un acelerómetro</w:t>
      </w:r>
    </w:p>
    <w:p w:rsidR="00D902F3" w:rsidRDefault="00D902F3" w:rsidP="00AA7973">
      <w:pPr>
        <w:pStyle w:val="ListParagraph"/>
        <w:numPr>
          <w:ilvl w:val="0"/>
          <w:numId w:val="1"/>
          <w:numberingChange w:id="100" w:author="DST" w:date="2011-01-13T10:20:00Z" w:original=""/>
        </w:numPr>
      </w:pPr>
      <w:r>
        <w:t>Revisión y mejoras al sistema de control propuesto</w:t>
      </w:r>
    </w:p>
    <w:p w:rsidR="00D902F3" w:rsidRDefault="00D902F3" w:rsidP="00AA7973">
      <w:pPr>
        <w:pStyle w:val="ListParagraph"/>
        <w:numPr>
          <w:ilvl w:val="0"/>
          <w:numId w:val="1"/>
          <w:numberingChange w:id="101" w:author="DST" w:date="2011-01-13T10:20:00Z" w:original=""/>
        </w:numPr>
      </w:pPr>
      <w:r>
        <w:t>Desarrollo de la implementación en el sistema real</w:t>
      </w:r>
    </w:p>
    <w:p w:rsidR="00D902F3" w:rsidRDefault="00D902F3" w:rsidP="00F86AC3">
      <w:pPr>
        <w:pStyle w:val="Heading1"/>
        <w:numPr>
          <w:ins w:id="102" w:author="DST" w:date="2011-01-13T16:05:00Z"/>
        </w:numPr>
        <w:rPr>
          <w:ins w:id="103" w:author="DST" w:date="2011-01-13T16:05:00Z"/>
          <w:lang w:val="en-US"/>
        </w:rPr>
      </w:pPr>
    </w:p>
    <w:p w:rsidR="00D902F3" w:rsidRDefault="00D902F3" w:rsidP="00F86AC3">
      <w:pPr>
        <w:pStyle w:val="Heading1"/>
        <w:numPr>
          <w:ins w:id="104" w:author="DST" w:date="2011-01-13T16:05:00Z"/>
        </w:numPr>
        <w:rPr>
          <w:ins w:id="105" w:author="DST" w:date="2011-01-13T16:05:00Z"/>
          <w:lang w:val="en-US"/>
        </w:rPr>
      </w:pPr>
    </w:p>
    <w:p w:rsidR="00D902F3" w:rsidRPr="00D902F3" w:rsidRDefault="00D902F3" w:rsidP="00F86AC3">
      <w:pPr>
        <w:pStyle w:val="Heading1"/>
        <w:rPr>
          <w:lang w:val="en-US"/>
          <w:rPrChange w:id="106" w:author="Unknown">
            <w:rPr/>
          </w:rPrChange>
        </w:rPr>
      </w:pPr>
      <w:r w:rsidRPr="00D902F3">
        <w:rPr>
          <w:lang w:val="en-US"/>
          <w:rPrChange w:id="107" w:author="DST" w:date="2011-01-13T10:19:00Z">
            <w:rPr/>
          </w:rPrChange>
        </w:rPr>
        <w:t>Bibliografía</w:t>
      </w:r>
    </w:p>
    <w:p w:rsidR="00D902F3" w:rsidRPr="00D902F3" w:rsidRDefault="00D902F3" w:rsidP="000E7570">
      <w:pPr>
        <w:rPr>
          <w:lang w:val="en-US"/>
          <w:rPrChange w:id="108" w:author="Unknown">
            <w:rPr>
              <w:lang w:val="es-ES"/>
            </w:rPr>
          </w:rPrChange>
        </w:rPr>
      </w:pPr>
    </w:p>
    <w:p w:rsidR="00D902F3" w:rsidRPr="00D902F3" w:rsidRDefault="00D902F3" w:rsidP="004C5E95">
      <w:pPr>
        <w:spacing w:after="0" w:line="240" w:lineRule="auto"/>
        <w:ind w:left="720" w:hanging="720"/>
        <w:jc w:val="left"/>
        <w:rPr>
          <w:rFonts w:cs="Calibri"/>
          <w:noProof/>
          <w:lang w:val="en-US"/>
          <w:rPrChange w:id="109" w:author="Unknown">
            <w:rPr>
              <w:rFonts w:cs="Calibri"/>
              <w:noProof/>
            </w:rPr>
          </w:rPrChange>
        </w:rPr>
      </w:pPr>
      <w:r w:rsidRPr="00D902F3">
        <w:rPr>
          <w:lang w:val="en-US"/>
          <w:rPrChange w:id="110" w:author="DST" w:date="2011-01-13T10:19:00Z">
            <w:rPr>
              <w:lang w:val="en-US"/>
            </w:rPr>
          </w:rPrChange>
        </w:rPr>
        <w:fldChar w:fldCharType="begin"/>
      </w:r>
      <w:r w:rsidRPr="00D902F3">
        <w:rPr>
          <w:lang w:val="en-US"/>
          <w:rPrChange w:id="111" w:author="DST" w:date="2011-01-13T10:19:00Z">
            <w:rPr/>
          </w:rPrChange>
        </w:rPr>
        <w:instrText xml:space="preserve"> ADDIN EN.REFLIST </w:instrText>
      </w:r>
      <w:r w:rsidRPr="00D902F3">
        <w:rPr>
          <w:lang w:val="en-US"/>
          <w:rPrChange w:id="112" w:author="DST" w:date="2011-01-13T10:19:00Z">
            <w:rPr>
              <w:lang w:val="en-US"/>
            </w:rPr>
          </w:rPrChange>
        </w:rPr>
        <w:fldChar w:fldCharType="separate"/>
      </w:r>
      <w:bookmarkStart w:id="113" w:name="_ENREF_1"/>
      <w:r w:rsidRPr="00D902F3">
        <w:rPr>
          <w:rFonts w:cs="Calibri"/>
          <w:noProof/>
          <w:lang w:val="en-US"/>
          <w:rPrChange w:id="114" w:author="DST" w:date="2011-01-13T10:19:00Z">
            <w:rPr>
              <w:rFonts w:cs="Calibri"/>
              <w:noProof/>
            </w:rPr>
          </w:rPrChange>
        </w:rPr>
        <w:t>1.</w:t>
      </w:r>
      <w:r>
        <w:rPr>
          <w:rFonts w:cs="Calibri"/>
          <w:noProof/>
          <w:lang w:val="en-US"/>
        </w:rPr>
        <w:tab/>
      </w:r>
      <w:r w:rsidRPr="00D902F3">
        <w:rPr>
          <w:rFonts w:cs="Calibri"/>
          <w:noProof/>
          <w:lang w:val="en-US"/>
          <w:rPrChange w:id="115" w:author="DST" w:date="2011-01-13T10:19:00Z">
            <w:rPr>
              <w:rFonts w:cs="Calibri"/>
              <w:noProof/>
            </w:rPr>
          </w:rPrChange>
        </w:rPr>
        <w:t xml:space="preserve">Mazzoni, D., </w:t>
      </w:r>
      <w:r w:rsidRPr="00D902F3">
        <w:rPr>
          <w:rFonts w:cs="Calibri"/>
          <w:i/>
          <w:noProof/>
          <w:lang w:val="en-US"/>
          <w:rPrChange w:id="116" w:author="DST" w:date="2011-01-13T10:19:00Z">
            <w:rPr>
              <w:rFonts w:cs="Calibri"/>
              <w:i/>
              <w:noProof/>
            </w:rPr>
          </w:rPrChange>
        </w:rPr>
        <w:t>Audacity</w:t>
      </w:r>
      <w:r w:rsidRPr="00D902F3">
        <w:rPr>
          <w:rFonts w:cs="Calibri"/>
          <w:noProof/>
          <w:lang w:val="en-US"/>
          <w:rPrChange w:id="117" w:author="DST" w:date="2011-01-13T10:19:00Z">
            <w:rPr>
              <w:rFonts w:cs="Calibri"/>
              <w:noProof/>
            </w:rPr>
          </w:rPrChange>
        </w:rPr>
        <w:t>. 2010, Sourceforge.</w:t>
      </w:r>
      <w:bookmarkEnd w:id="113"/>
    </w:p>
    <w:p w:rsidR="00D902F3" w:rsidRPr="00D902F3" w:rsidRDefault="00D902F3" w:rsidP="004C5E95">
      <w:pPr>
        <w:spacing w:after="0" w:line="240" w:lineRule="auto"/>
        <w:ind w:left="720" w:hanging="720"/>
        <w:jc w:val="left"/>
        <w:rPr>
          <w:rFonts w:cs="Calibri"/>
          <w:noProof/>
          <w:lang w:val="en-US"/>
          <w:rPrChange w:id="118" w:author="Unknown">
            <w:rPr>
              <w:rFonts w:cs="Calibri"/>
              <w:noProof/>
            </w:rPr>
          </w:rPrChange>
        </w:rPr>
      </w:pPr>
      <w:bookmarkStart w:id="119" w:name="_ENREF_2"/>
      <w:r w:rsidRPr="00D902F3">
        <w:rPr>
          <w:rFonts w:cs="Calibri"/>
          <w:noProof/>
          <w:lang w:val="en-US"/>
          <w:rPrChange w:id="120" w:author="DST" w:date="2011-01-13T10:19:00Z">
            <w:rPr>
              <w:rFonts w:cs="Calibri"/>
              <w:noProof/>
            </w:rPr>
          </w:rPrChange>
        </w:rPr>
        <w:t>2.</w:t>
      </w:r>
      <w:r>
        <w:rPr>
          <w:rFonts w:cs="Calibri"/>
          <w:noProof/>
          <w:lang w:val="en-US"/>
        </w:rPr>
        <w:tab/>
      </w:r>
      <w:r w:rsidRPr="00D902F3">
        <w:rPr>
          <w:rFonts w:cs="Calibri"/>
          <w:noProof/>
          <w:lang w:val="en-US"/>
          <w:rPrChange w:id="121" w:author="DST" w:date="2011-01-13T10:19:00Z">
            <w:rPr>
              <w:rFonts w:cs="Calibri"/>
              <w:noProof/>
            </w:rPr>
          </w:rPrChange>
        </w:rPr>
        <w:t xml:space="preserve">Oppenheim, A., A. Willsky, and S. Nawab, </w:t>
      </w:r>
      <w:r w:rsidRPr="00D902F3">
        <w:rPr>
          <w:rFonts w:cs="Calibri"/>
          <w:i/>
          <w:noProof/>
          <w:lang w:val="en-US"/>
          <w:rPrChange w:id="122" w:author="DST" w:date="2011-01-13T10:19:00Z">
            <w:rPr>
              <w:rFonts w:cs="Calibri"/>
              <w:i/>
              <w:noProof/>
            </w:rPr>
          </w:rPrChange>
        </w:rPr>
        <w:t>Signals and systems</w:t>
      </w:r>
      <w:r w:rsidRPr="00D902F3">
        <w:rPr>
          <w:rFonts w:cs="Calibri"/>
          <w:noProof/>
          <w:lang w:val="en-US"/>
          <w:rPrChange w:id="123" w:author="DST" w:date="2011-01-13T10:19:00Z">
            <w:rPr>
              <w:rFonts w:cs="Calibri"/>
              <w:noProof/>
            </w:rPr>
          </w:rPrChange>
        </w:rPr>
        <w:t>. 1997: Prentice Hall.</w:t>
      </w:r>
      <w:bookmarkEnd w:id="119"/>
    </w:p>
    <w:p w:rsidR="00D902F3" w:rsidRPr="00D902F3" w:rsidRDefault="00D902F3" w:rsidP="004C5E95">
      <w:pPr>
        <w:spacing w:after="0" w:line="240" w:lineRule="auto"/>
        <w:ind w:left="720" w:hanging="720"/>
        <w:jc w:val="left"/>
        <w:rPr>
          <w:rFonts w:cs="Calibri"/>
          <w:noProof/>
          <w:lang w:val="en-US"/>
          <w:rPrChange w:id="124" w:author="Unknown">
            <w:rPr>
              <w:rFonts w:cs="Calibri"/>
              <w:noProof/>
            </w:rPr>
          </w:rPrChange>
        </w:rPr>
      </w:pPr>
      <w:bookmarkStart w:id="125" w:name="_ENREF_3"/>
      <w:r w:rsidRPr="00D902F3">
        <w:rPr>
          <w:rFonts w:cs="Calibri"/>
          <w:noProof/>
          <w:lang w:val="en-US"/>
          <w:rPrChange w:id="126" w:author="DST" w:date="2011-01-13T10:19:00Z">
            <w:rPr>
              <w:rFonts w:cs="Calibri"/>
              <w:noProof/>
            </w:rPr>
          </w:rPrChange>
        </w:rPr>
        <w:t>3.</w:t>
      </w:r>
      <w:r>
        <w:rPr>
          <w:rFonts w:cs="Calibri"/>
          <w:noProof/>
          <w:lang w:val="en-US"/>
        </w:rPr>
        <w:tab/>
      </w:r>
      <w:r w:rsidRPr="00D902F3">
        <w:rPr>
          <w:rFonts w:cs="Calibri"/>
          <w:noProof/>
          <w:lang w:val="en-US"/>
          <w:rPrChange w:id="127" w:author="DST" w:date="2011-01-13T10:19:00Z">
            <w:rPr>
              <w:rFonts w:cs="Calibri"/>
              <w:noProof/>
            </w:rPr>
          </w:rPrChange>
        </w:rPr>
        <w:t xml:space="preserve">Sastry, S. and M. Bodson, </w:t>
      </w:r>
      <w:r w:rsidRPr="00D902F3">
        <w:rPr>
          <w:rFonts w:cs="Calibri"/>
          <w:i/>
          <w:noProof/>
          <w:lang w:val="en-US"/>
          <w:rPrChange w:id="128" w:author="DST" w:date="2011-01-13T10:19:00Z">
            <w:rPr>
              <w:rFonts w:cs="Calibri"/>
              <w:i/>
              <w:noProof/>
            </w:rPr>
          </w:rPrChange>
        </w:rPr>
        <w:t>Adaptive control: stability, convergence, and robustness</w:t>
      </w:r>
      <w:r w:rsidRPr="00D902F3">
        <w:rPr>
          <w:rFonts w:cs="Calibri"/>
          <w:noProof/>
          <w:lang w:val="en-US"/>
          <w:rPrChange w:id="129" w:author="DST" w:date="2011-01-13T10:19:00Z">
            <w:rPr>
              <w:rFonts w:cs="Calibri"/>
              <w:noProof/>
            </w:rPr>
          </w:rPrChange>
        </w:rPr>
        <w:t>. 1989: Prentice Hall.</w:t>
      </w:r>
      <w:bookmarkEnd w:id="125"/>
    </w:p>
    <w:p w:rsidR="00D902F3" w:rsidRPr="00D902F3" w:rsidRDefault="00D902F3" w:rsidP="004C5E95">
      <w:pPr>
        <w:spacing w:after="0" w:line="240" w:lineRule="auto"/>
        <w:ind w:left="720" w:hanging="720"/>
        <w:jc w:val="left"/>
        <w:rPr>
          <w:rFonts w:cs="Calibri"/>
          <w:noProof/>
          <w:lang w:val="en-US"/>
          <w:rPrChange w:id="130" w:author="Unknown">
            <w:rPr>
              <w:rFonts w:cs="Calibri"/>
              <w:noProof/>
            </w:rPr>
          </w:rPrChange>
        </w:rPr>
      </w:pPr>
      <w:bookmarkStart w:id="131" w:name="_ENREF_4"/>
      <w:r w:rsidRPr="00D902F3">
        <w:rPr>
          <w:rFonts w:cs="Calibri"/>
          <w:noProof/>
          <w:lang w:val="en-US"/>
          <w:rPrChange w:id="132" w:author="DST" w:date="2011-01-13T10:19:00Z">
            <w:rPr>
              <w:rFonts w:cs="Calibri"/>
              <w:noProof/>
            </w:rPr>
          </w:rPrChange>
        </w:rPr>
        <w:t>4.</w:t>
      </w:r>
      <w:r>
        <w:rPr>
          <w:rFonts w:cs="Calibri"/>
          <w:noProof/>
          <w:lang w:val="en-US"/>
        </w:rPr>
        <w:tab/>
      </w:r>
      <w:r w:rsidRPr="00D902F3">
        <w:rPr>
          <w:rFonts w:cs="Calibri"/>
          <w:noProof/>
          <w:lang w:val="en-US"/>
          <w:rPrChange w:id="133" w:author="DST" w:date="2011-01-13T10:19:00Z">
            <w:rPr>
              <w:rFonts w:cs="Calibri"/>
              <w:noProof/>
            </w:rPr>
          </w:rPrChange>
        </w:rPr>
        <w:t xml:space="preserve">Gen, M. and R. Cheng, </w:t>
      </w:r>
      <w:r w:rsidRPr="00D902F3">
        <w:rPr>
          <w:rFonts w:cs="Calibri"/>
          <w:i/>
          <w:noProof/>
          <w:lang w:val="en-US"/>
          <w:rPrChange w:id="134" w:author="DST" w:date="2011-01-13T10:19:00Z">
            <w:rPr>
              <w:rFonts w:cs="Calibri"/>
              <w:i/>
              <w:noProof/>
            </w:rPr>
          </w:rPrChange>
        </w:rPr>
        <w:t>Genetic algorithms and engineering optimization</w:t>
      </w:r>
      <w:r w:rsidRPr="00D902F3">
        <w:rPr>
          <w:rFonts w:cs="Calibri"/>
          <w:noProof/>
          <w:lang w:val="en-US"/>
          <w:rPrChange w:id="135" w:author="DST" w:date="2011-01-13T10:19:00Z">
            <w:rPr>
              <w:rFonts w:cs="Calibri"/>
              <w:noProof/>
            </w:rPr>
          </w:rPrChange>
        </w:rPr>
        <w:t>. 2000: Wiley.</w:t>
      </w:r>
      <w:bookmarkEnd w:id="131"/>
    </w:p>
    <w:p w:rsidR="00D902F3" w:rsidRPr="00D902F3" w:rsidRDefault="00D902F3" w:rsidP="004C5E95">
      <w:pPr>
        <w:spacing w:after="0" w:line="240" w:lineRule="auto"/>
        <w:ind w:left="720" w:hanging="720"/>
        <w:jc w:val="left"/>
        <w:rPr>
          <w:rFonts w:cs="Calibri"/>
          <w:noProof/>
          <w:lang w:val="en-US"/>
          <w:rPrChange w:id="136" w:author="Unknown">
            <w:rPr>
              <w:rFonts w:cs="Calibri"/>
              <w:noProof/>
            </w:rPr>
          </w:rPrChange>
        </w:rPr>
      </w:pPr>
      <w:bookmarkStart w:id="137" w:name="_ENREF_5"/>
      <w:r w:rsidRPr="00D902F3">
        <w:rPr>
          <w:rFonts w:cs="Calibri"/>
          <w:noProof/>
          <w:lang w:val="en-US"/>
          <w:rPrChange w:id="138" w:author="DST" w:date="2011-01-13T10:19:00Z">
            <w:rPr>
              <w:rFonts w:cs="Calibri"/>
              <w:noProof/>
            </w:rPr>
          </w:rPrChange>
        </w:rPr>
        <w:t>5.</w:t>
      </w:r>
      <w:r>
        <w:rPr>
          <w:rFonts w:cs="Calibri"/>
          <w:noProof/>
          <w:lang w:val="en-US"/>
        </w:rPr>
        <w:tab/>
      </w:r>
      <w:r w:rsidRPr="00D902F3">
        <w:rPr>
          <w:rFonts w:cs="Calibri"/>
          <w:noProof/>
          <w:lang w:val="en-US"/>
          <w:rPrChange w:id="139" w:author="DST" w:date="2011-01-13T10:19:00Z">
            <w:rPr>
              <w:rFonts w:cs="Calibri"/>
              <w:noProof/>
            </w:rPr>
          </w:rPrChange>
        </w:rPr>
        <w:t xml:space="preserve">Hariharan, P., </w:t>
      </w:r>
      <w:r w:rsidRPr="00D902F3">
        <w:rPr>
          <w:rFonts w:cs="Calibri"/>
          <w:i/>
          <w:noProof/>
          <w:lang w:val="en-US"/>
          <w:rPrChange w:id="140" w:author="DST" w:date="2011-01-13T10:19:00Z">
            <w:rPr>
              <w:rFonts w:cs="Calibri"/>
              <w:i/>
              <w:noProof/>
            </w:rPr>
          </w:rPrChange>
        </w:rPr>
        <w:t>Basics of Interferometry</w:t>
      </w:r>
      <w:r w:rsidRPr="00D902F3">
        <w:rPr>
          <w:rFonts w:cs="Calibri"/>
          <w:noProof/>
          <w:lang w:val="en-US"/>
          <w:rPrChange w:id="141" w:author="DST" w:date="2011-01-13T10:19:00Z">
            <w:rPr>
              <w:rFonts w:cs="Calibri"/>
              <w:noProof/>
            </w:rPr>
          </w:rPrChange>
        </w:rPr>
        <w:t>. Second Edition ed. 2003, Sydney: Academic Press.</w:t>
      </w:r>
      <w:bookmarkEnd w:id="137"/>
    </w:p>
    <w:p w:rsidR="00D902F3" w:rsidRPr="00D902F3" w:rsidRDefault="00D902F3" w:rsidP="004C5E95">
      <w:pPr>
        <w:spacing w:line="240" w:lineRule="auto"/>
        <w:ind w:left="720" w:hanging="720"/>
        <w:jc w:val="left"/>
        <w:rPr>
          <w:rFonts w:cs="Calibri"/>
          <w:noProof/>
          <w:lang w:val="en-US"/>
          <w:rPrChange w:id="142" w:author="Unknown">
            <w:rPr>
              <w:rFonts w:cs="Calibri"/>
              <w:noProof/>
            </w:rPr>
          </w:rPrChange>
        </w:rPr>
      </w:pPr>
      <w:bookmarkStart w:id="143" w:name="_ENREF_6"/>
      <w:r w:rsidRPr="00D902F3">
        <w:rPr>
          <w:rFonts w:cs="Calibri"/>
          <w:noProof/>
          <w:lang w:val="en-US"/>
          <w:rPrChange w:id="144" w:author="DST" w:date="2011-01-13T10:19:00Z">
            <w:rPr>
              <w:rFonts w:cs="Calibri"/>
              <w:noProof/>
            </w:rPr>
          </w:rPrChange>
        </w:rPr>
        <w:t>6.</w:t>
      </w:r>
      <w:r>
        <w:rPr>
          <w:rFonts w:cs="Calibri"/>
          <w:noProof/>
          <w:lang w:val="en-US"/>
        </w:rPr>
        <w:tab/>
      </w:r>
      <w:r w:rsidRPr="00D902F3">
        <w:rPr>
          <w:rFonts w:cs="Calibri"/>
          <w:noProof/>
          <w:lang w:val="en-US"/>
          <w:rPrChange w:id="145" w:author="DST" w:date="2011-01-13T10:19:00Z">
            <w:rPr>
              <w:rFonts w:cs="Calibri"/>
              <w:noProof/>
            </w:rPr>
          </w:rPrChange>
        </w:rPr>
        <w:t xml:space="preserve">Gasvik, K.J., </w:t>
      </w:r>
      <w:r w:rsidRPr="00D902F3">
        <w:rPr>
          <w:rFonts w:cs="Calibri"/>
          <w:i/>
          <w:noProof/>
          <w:lang w:val="en-US"/>
          <w:rPrChange w:id="146" w:author="DST" w:date="2011-01-13T10:19:00Z">
            <w:rPr>
              <w:rFonts w:cs="Calibri"/>
              <w:i/>
              <w:noProof/>
            </w:rPr>
          </w:rPrChange>
        </w:rPr>
        <w:t>Optical Metrology</w:t>
      </w:r>
      <w:r w:rsidRPr="00D902F3">
        <w:rPr>
          <w:rFonts w:cs="Calibri"/>
          <w:noProof/>
          <w:lang w:val="en-US"/>
          <w:rPrChange w:id="147" w:author="DST" w:date="2011-01-13T10:19:00Z">
            <w:rPr>
              <w:rFonts w:cs="Calibri"/>
              <w:noProof/>
            </w:rPr>
          </w:rPrChange>
        </w:rPr>
        <w:t>. Third Edition ed. 2002, West Sussex, England: John Wiley &amp; Sons Ltd.</w:t>
      </w:r>
      <w:bookmarkEnd w:id="143"/>
    </w:p>
    <w:p w:rsidR="00D902F3" w:rsidRPr="00EC4A98" w:rsidRDefault="00D902F3" w:rsidP="00A165E2">
      <w:pPr>
        <w:ind w:firstLine="0"/>
        <w:rPr>
          <w:u w:val="single"/>
        </w:rPr>
      </w:pPr>
      <w:r w:rsidRPr="00D902F3">
        <w:rPr>
          <w:lang w:val="en-US"/>
          <w:rPrChange w:id="148" w:author="DST" w:date="2011-01-13T10:19:00Z">
            <w:rPr>
              <w:lang w:val="en-US"/>
            </w:rPr>
          </w:rPrChange>
        </w:rPr>
        <w:fldChar w:fldCharType="end"/>
      </w:r>
    </w:p>
    <w:sectPr w:rsidR="00D902F3" w:rsidRPr="00EC4A98" w:rsidSect="00B8449B">
      <w:pgSz w:w="12240" w:h="15840"/>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3C3BB1"/>
    <w:multiLevelType w:val="hybridMultilevel"/>
    <w:tmpl w:val="4D10EA7C"/>
    <w:lvl w:ilvl="0" w:tplc="200A0001">
      <w:start w:val="1"/>
      <w:numFmt w:val="bullet"/>
      <w:lvlText w:val=""/>
      <w:lvlJc w:val="left"/>
      <w:pPr>
        <w:ind w:left="1060" w:hanging="360"/>
      </w:pPr>
      <w:rPr>
        <w:rFonts w:ascii="Symbol" w:hAnsi="Symbol" w:hint="default"/>
      </w:rPr>
    </w:lvl>
    <w:lvl w:ilvl="1" w:tplc="200A0003" w:tentative="1">
      <w:start w:val="1"/>
      <w:numFmt w:val="bullet"/>
      <w:lvlText w:val="o"/>
      <w:lvlJc w:val="left"/>
      <w:pPr>
        <w:ind w:left="1780" w:hanging="360"/>
      </w:pPr>
      <w:rPr>
        <w:rFonts w:ascii="Courier New" w:hAnsi="Courier New" w:hint="default"/>
      </w:rPr>
    </w:lvl>
    <w:lvl w:ilvl="2" w:tplc="200A0005" w:tentative="1">
      <w:start w:val="1"/>
      <w:numFmt w:val="bullet"/>
      <w:lvlText w:val=""/>
      <w:lvlJc w:val="left"/>
      <w:pPr>
        <w:ind w:left="2500" w:hanging="360"/>
      </w:pPr>
      <w:rPr>
        <w:rFonts w:ascii="Wingdings" w:hAnsi="Wingdings" w:hint="default"/>
      </w:rPr>
    </w:lvl>
    <w:lvl w:ilvl="3" w:tplc="200A0001" w:tentative="1">
      <w:start w:val="1"/>
      <w:numFmt w:val="bullet"/>
      <w:lvlText w:val=""/>
      <w:lvlJc w:val="left"/>
      <w:pPr>
        <w:ind w:left="3220" w:hanging="360"/>
      </w:pPr>
      <w:rPr>
        <w:rFonts w:ascii="Symbol" w:hAnsi="Symbol" w:hint="default"/>
      </w:rPr>
    </w:lvl>
    <w:lvl w:ilvl="4" w:tplc="200A0003" w:tentative="1">
      <w:start w:val="1"/>
      <w:numFmt w:val="bullet"/>
      <w:lvlText w:val="o"/>
      <w:lvlJc w:val="left"/>
      <w:pPr>
        <w:ind w:left="3940" w:hanging="360"/>
      </w:pPr>
      <w:rPr>
        <w:rFonts w:ascii="Courier New" w:hAnsi="Courier New" w:hint="default"/>
      </w:rPr>
    </w:lvl>
    <w:lvl w:ilvl="5" w:tplc="200A0005" w:tentative="1">
      <w:start w:val="1"/>
      <w:numFmt w:val="bullet"/>
      <w:lvlText w:val=""/>
      <w:lvlJc w:val="left"/>
      <w:pPr>
        <w:ind w:left="4660" w:hanging="360"/>
      </w:pPr>
      <w:rPr>
        <w:rFonts w:ascii="Wingdings" w:hAnsi="Wingdings" w:hint="default"/>
      </w:rPr>
    </w:lvl>
    <w:lvl w:ilvl="6" w:tplc="200A0001" w:tentative="1">
      <w:start w:val="1"/>
      <w:numFmt w:val="bullet"/>
      <w:lvlText w:val=""/>
      <w:lvlJc w:val="left"/>
      <w:pPr>
        <w:ind w:left="5380" w:hanging="360"/>
      </w:pPr>
      <w:rPr>
        <w:rFonts w:ascii="Symbol" w:hAnsi="Symbol" w:hint="default"/>
      </w:rPr>
    </w:lvl>
    <w:lvl w:ilvl="7" w:tplc="200A0003" w:tentative="1">
      <w:start w:val="1"/>
      <w:numFmt w:val="bullet"/>
      <w:lvlText w:val="o"/>
      <w:lvlJc w:val="left"/>
      <w:pPr>
        <w:ind w:left="6100" w:hanging="360"/>
      </w:pPr>
      <w:rPr>
        <w:rFonts w:ascii="Courier New" w:hAnsi="Courier New" w:hint="default"/>
      </w:rPr>
    </w:lvl>
    <w:lvl w:ilvl="8" w:tplc="200A0005" w:tentative="1">
      <w:start w:val="1"/>
      <w:numFmt w:val="bullet"/>
      <w:lvlText w:val=""/>
      <w:lvlJc w:val="left"/>
      <w:pPr>
        <w:ind w:left="68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trackRevisions/>
  <w:defaultTabStop w:val="708"/>
  <w:hyphenationZone w:val="425"/>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ffrw0ef80w99be5pxfpfrpvrx0pptxtadwp&quot;&gt;tesis&lt;record-ids&gt;&lt;item&gt;3&lt;/item&gt;&lt;item&gt;4&lt;/item&gt;&lt;item&gt;13&lt;/item&gt;&lt;item&gt;14&lt;/item&gt;&lt;item&gt;15&lt;/item&gt;&lt;item&gt;16&lt;/item&gt;&lt;/record-ids&gt;&lt;/item&gt;&lt;/Libraries&gt;"/>
  </w:docVars>
  <w:rsids>
    <w:rsidRoot w:val="00827B64"/>
    <w:rsid w:val="00043AEA"/>
    <w:rsid w:val="000C4267"/>
    <w:rsid w:val="000E1A30"/>
    <w:rsid w:val="000E7570"/>
    <w:rsid w:val="000E788A"/>
    <w:rsid w:val="000F2F2F"/>
    <w:rsid w:val="00101AF8"/>
    <w:rsid w:val="00103C6B"/>
    <w:rsid w:val="001132E3"/>
    <w:rsid w:val="0011626F"/>
    <w:rsid w:val="0013402A"/>
    <w:rsid w:val="00155DDE"/>
    <w:rsid w:val="00172AD4"/>
    <w:rsid w:val="001A66A2"/>
    <w:rsid w:val="001B69EB"/>
    <w:rsid w:val="001C1BD0"/>
    <w:rsid w:val="001E2989"/>
    <w:rsid w:val="001F0936"/>
    <w:rsid w:val="00233CDA"/>
    <w:rsid w:val="00236209"/>
    <w:rsid w:val="00241FE0"/>
    <w:rsid w:val="0025588C"/>
    <w:rsid w:val="002611A2"/>
    <w:rsid w:val="00266EA7"/>
    <w:rsid w:val="00281082"/>
    <w:rsid w:val="00281A29"/>
    <w:rsid w:val="0029157F"/>
    <w:rsid w:val="002D257A"/>
    <w:rsid w:val="002E0A94"/>
    <w:rsid w:val="002E38CD"/>
    <w:rsid w:val="002E7B96"/>
    <w:rsid w:val="003325DA"/>
    <w:rsid w:val="00342C62"/>
    <w:rsid w:val="003445BC"/>
    <w:rsid w:val="003532FB"/>
    <w:rsid w:val="003757A6"/>
    <w:rsid w:val="00381AE0"/>
    <w:rsid w:val="00383F5C"/>
    <w:rsid w:val="00386754"/>
    <w:rsid w:val="0039732E"/>
    <w:rsid w:val="003A6FDB"/>
    <w:rsid w:val="003B0459"/>
    <w:rsid w:val="003B748F"/>
    <w:rsid w:val="003C2B90"/>
    <w:rsid w:val="003D4EBC"/>
    <w:rsid w:val="003D5C24"/>
    <w:rsid w:val="003D7083"/>
    <w:rsid w:val="003E6521"/>
    <w:rsid w:val="003F5F63"/>
    <w:rsid w:val="00401F8D"/>
    <w:rsid w:val="00407735"/>
    <w:rsid w:val="00410947"/>
    <w:rsid w:val="00436BD4"/>
    <w:rsid w:val="00444506"/>
    <w:rsid w:val="00451813"/>
    <w:rsid w:val="00462063"/>
    <w:rsid w:val="0046208F"/>
    <w:rsid w:val="0047072E"/>
    <w:rsid w:val="00482731"/>
    <w:rsid w:val="004A3255"/>
    <w:rsid w:val="004B33E6"/>
    <w:rsid w:val="004B4AC2"/>
    <w:rsid w:val="004C5E95"/>
    <w:rsid w:val="004D2C74"/>
    <w:rsid w:val="004D31F6"/>
    <w:rsid w:val="004E2D8D"/>
    <w:rsid w:val="004E40DE"/>
    <w:rsid w:val="00505017"/>
    <w:rsid w:val="00505558"/>
    <w:rsid w:val="00527C38"/>
    <w:rsid w:val="00550177"/>
    <w:rsid w:val="00580871"/>
    <w:rsid w:val="00591E1F"/>
    <w:rsid w:val="005B1979"/>
    <w:rsid w:val="005B23F0"/>
    <w:rsid w:val="005B46D4"/>
    <w:rsid w:val="005C7CB9"/>
    <w:rsid w:val="005D266E"/>
    <w:rsid w:val="005D3757"/>
    <w:rsid w:val="005D63B3"/>
    <w:rsid w:val="005D7956"/>
    <w:rsid w:val="005E2211"/>
    <w:rsid w:val="005E7221"/>
    <w:rsid w:val="005F6A33"/>
    <w:rsid w:val="006070F7"/>
    <w:rsid w:val="00612FAB"/>
    <w:rsid w:val="00620F8F"/>
    <w:rsid w:val="00622FC1"/>
    <w:rsid w:val="0064106B"/>
    <w:rsid w:val="006541AB"/>
    <w:rsid w:val="0065672B"/>
    <w:rsid w:val="00666F44"/>
    <w:rsid w:val="00672B4B"/>
    <w:rsid w:val="00684431"/>
    <w:rsid w:val="006B3843"/>
    <w:rsid w:val="006B495F"/>
    <w:rsid w:val="006C254C"/>
    <w:rsid w:val="00706357"/>
    <w:rsid w:val="00714CB7"/>
    <w:rsid w:val="00730EAE"/>
    <w:rsid w:val="007851A5"/>
    <w:rsid w:val="007A5406"/>
    <w:rsid w:val="007B0B7F"/>
    <w:rsid w:val="007B4CD4"/>
    <w:rsid w:val="007B5958"/>
    <w:rsid w:val="007C3591"/>
    <w:rsid w:val="007D33A0"/>
    <w:rsid w:val="008001AB"/>
    <w:rsid w:val="00824063"/>
    <w:rsid w:val="00827B64"/>
    <w:rsid w:val="0084292D"/>
    <w:rsid w:val="00870AF6"/>
    <w:rsid w:val="00877D1A"/>
    <w:rsid w:val="008827FF"/>
    <w:rsid w:val="008A35CD"/>
    <w:rsid w:val="008A6056"/>
    <w:rsid w:val="008C7C1C"/>
    <w:rsid w:val="008E6E42"/>
    <w:rsid w:val="008F261A"/>
    <w:rsid w:val="008F7225"/>
    <w:rsid w:val="00905590"/>
    <w:rsid w:val="00905F7A"/>
    <w:rsid w:val="00917165"/>
    <w:rsid w:val="00931883"/>
    <w:rsid w:val="00936C0C"/>
    <w:rsid w:val="00950F29"/>
    <w:rsid w:val="00952DAD"/>
    <w:rsid w:val="009535E7"/>
    <w:rsid w:val="00960338"/>
    <w:rsid w:val="009676FF"/>
    <w:rsid w:val="00970411"/>
    <w:rsid w:val="00991D75"/>
    <w:rsid w:val="009C4DE8"/>
    <w:rsid w:val="009D22F2"/>
    <w:rsid w:val="009D2574"/>
    <w:rsid w:val="009E38EC"/>
    <w:rsid w:val="009F5DF8"/>
    <w:rsid w:val="00A165E2"/>
    <w:rsid w:val="00A21722"/>
    <w:rsid w:val="00A5549C"/>
    <w:rsid w:val="00A71312"/>
    <w:rsid w:val="00A72100"/>
    <w:rsid w:val="00A854D1"/>
    <w:rsid w:val="00A90FC9"/>
    <w:rsid w:val="00A91552"/>
    <w:rsid w:val="00AA0686"/>
    <w:rsid w:val="00AA1C5D"/>
    <w:rsid w:val="00AA7973"/>
    <w:rsid w:val="00AB5689"/>
    <w:rsid w:val="00AB7732"/>
    <w:rsid w:val="00AC2113"/>
    <w:rsid w:val="00B07CC2"/>
    <w:rsid w:val="00B20FAF"/>
    <w:rsid w:val="00B40A4A"/>
    <w:rsid w:val="00B40DB7"/>
    <w:rsid w:val="00B61609"/>
    <w:rsid w:val="00B67823"/>
    <w:rsid w:val="00B72648"/>
    <w:rsid w:val="00B8449B"/>
    <w:rsid w:val="00B8524B"/>
    <w:rsid w:val="00B92815"/>
    <w:rsid w:val="00BA5041"/>
    <w:rsid w:val="00BA5F07"/>
    <w:rsid w:val="00BB2DE2"/>
    <w:rsid w:val="00BD573A"/>
    <w:rsid w:val="00BD648E"/>
    <w:rsid w:val="00BE0028"/>
    <w:rsid w:val="00BE3685"/>
    <w:rsid w:val="00BF135C"/>
    <w:rsid w:val="00BF5874"/>
    <w:rsid w:val="00BF5E9E"/>
    <w:rsid w:val="00C07416"/>
    <w:rsid w:val="00C1169B"/>
    <w:rsid w:val="00C20827"/>
    <w:rsid w:val="00C27ED9"/>
    <w:rsid w:val="00C42D16"/>
    <w:rsid w:val="00C43084"/>
    <w:rsid w:val="00C459A8"/>
    <w:rsid w:val="00C63D6A"/>
    <w:rsid w:val="00C81C4E"/>
    <w:rsid w:val="00C84794"/>
    <w:rsid w:val="00CA50FE"/>
    <w:rsid w:val="00CA78E4"/>
    <w:rsid w:val="00CD2176"/>
    <w:rsid w:val="00CD6476"/>
    <w:rsid w:val="00CE2C89"/>
    <w:rsid w:val="00CE3ADE"/>
    <w:rsid w:val="00D10AE1"/>
    <w:rsid w:val="00D20160"/>
    <w:rsid w:val="00D267C3"/>
    <w:rsid w:val="00D34C27"/>
    <w:rsid w:val="00D377CD"/>
    <w:rsid w:val="00D557C0"/>
    <w:rsid w:val="00D65856"/>
    <w:rsid w:val="00D8421B"/>
    <w:rsid w:val="00D902F3"/>
    <w:rsid w:val="00DC3E55"/>
    <w:rsid w:val="00DF5AED"/>
    <w:rsid w:val="00E008AA"/>
    <w:rsid w:val="00E011F3"/>
    <w:rsid w:val="00E073FB"/>
    <w:rsid w:val="00E271A6"/>
    <w:rsid w:val="00E27E04"/>
    <w:rsid w:val="00E341A1"/>
    <w:rsid w:val="00E429B0"/>
    <w:rsid w:val="00E45772"/>
    <w:rsid w:val="00E63013"/>
    <w:rsid w:val="00E71378"/>
    <w:rsid w:val="00E72DE3"/>
    <w:rsid w:val="00EA629E"/>
    <w:rsid w:val="00EC4A98"/>
    <w:rsid w:val="00F04337"/>
    <w:rsid w:val="00F12A96"/>
    <w:rsid w:val="00F307D6"/>
    <w:rsid w:val="00F34471"/>
    <w:rsid w:val="00F573BE"/>
    <w:rsid w:val="00F8252D"/>
    <w:rsid w:val="00F86AC3"/>
    <w:rsid w:val="00FA1856"/>
    <w:rsid w:val="00FC6387"/>
    <w:rsid w:val="00FD2531"/>
    <w:rsid w:val="00FD257C"/>
    <w:rsid w:val="00FE4789"/>
    <w:rsid w:val="00FF37B0"/>
  </w:rsids>
  <m:mathPr>
    <m:mathFont m:val="Cambria Math"/>
    <m:brkBin m:val="before"/>
    <m:brkBinSub m:val="--"/>
    <m:smallFrac m:val="off"/>
    <m:dispDef/>
    <m:lMargin m:val="0"/>
    <m:rMargin m:val="0"/>
    <m:defJc m:val="centerGroup"/>
    <m:wrapIndent m:val="1440"/>
    <m:intLim m:val="subSup"/>
    <m:naryLim m:val="undOvr"/>
  </m:mathPr>
  <w:uiCompat97To2003/>
  <w:themeFontLang w:val="es-V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VE" w:eastAsia="es-V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AC3"/>
    <w:pPr>
      <w:spacing w:after="200" w:line="276" w:lineRule="auto"/>
      <w:ind w:firstLine="340"/>
      <w:jc w:val="both"/>
    </w:pPr>
    <w:rPr>
      <w:lang w:eastAsia="en-US"/>
    </w:rPr>
  </w:style>
  <w:style w:type="paragraph" w:styleId="Heading1">
    <w:name w:val="heading 1"/>
    <w:basedOn w:val="Normal"/>
    <w:next w:val="Normal"/>
    <w:link w:val="Heading1Char"/>
    <w:uiPriority w:val="99"/>
    <w:qFormat/>
    <w:locked/>
    <w:rsid w:val="009C4DE8"/>
    <w:pPr>
      <w:keepNext/>
      <w:keepLines/>
      <w:spacing w:before="480" w:after="0"/>
      <w:outlineLvl w:val="0"/>
    </w:pPr>
    <w:rPr>
      <w:rFonts w:ascii="Cambria" w:eastAsia="Times New Roman" w:hAnsi="Cambria"/>
      <w:b/>
      <w:bCs/>
      <w:color w:val="365F91"/>
      <w:sz w:val="28"/>
      <w:szCs w:val="28"/>
      <w:lang w:val="es-ES"/>
    </w:rPr>
  </w:style>
  <w:style w:type="paragraph" w:styleId="Heading2">
    <w:name w:val="heading 2"/>
    <w:basedOn w:val="Normal"/>
    <w:next w:val="Normal"/>
    <w:link w:val="Heading2Char"/>
    <w:uiPriority w:val="99"/>
    <w:qFormat/>
    <w:locked/>
    <w:rsid w:val="00233CDA"/>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C4DE8"/>
    <w:rPr>
      <w:rFonts w:ascii="Cambria" w:hAnsi="Cambria" w:cs="Times New Roman"/>
      <w:b/>
      <w:bCs/>
      <w:color w:val="365F91"/>
      <w:sz w:val="28"/>
      <w:szCs w:val="28"/>
      <w:lang w:val="es-ES" w:eastAsia="en-US"/>
    </w:rPr>
  </w:style>
  <w:style w:type="character" w:customStyle="1" w:styleId="Heading2Char">
    <w:name w:val="Heading 2 Char"/>
    <w:basedOn w:val="DefaultParagraphFont"/>
    <w:link w:val="Heading2"/>
    <w:uiPriority w:val="99"/>
    <w:locked/>
    <w:rsid w:val="00233CDA"/>
    <w:rPr>
      <w:rFonts w:ascii="Cambria" w:hAnsi="Cambria" w:cs="Times New Roman"/>
      <w:b/>
      <w:bCs/>
      <w:color w:val="4F81BD"/>
      <w:sz w:val="26"/>
      <w:szCs w:val="26"/>
      <w:lang w:eastAsia="en-US"/>
    </w:rPr>
  </w:style>
  <w:style w:type="table" w:styleId="TableGrid">
    <w:name w:val="Table Grid"/>
    <w:basedOn w:val="TableNormal"/>
    <w:uiPriority w:val="99"/>
    <w:rsid w:val="00827B64"/>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827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27B64"/>
    <w:rPr>
      <w:rFonts w:ascii="Tahoma" w:hAnsi="Tahoma" w:cs="Tahoma"/>
      <w:sz w:val="16"/>
      <w:szCs w:val="16"/>
    </w:rPr>
  </w:style>
  <w:style w:type="character" w:styleId="PlaceholderText">
    <w:name w:val="Placeholder Text"/>
    <w:basedOn w:val="DefaultParagraphFont"/>
    <w:uiPriority w:val="99"/>
    <w:semiHidden/>
    <w:rsid w:val="00C20827"/>
    <w:rPr>
      <w:rFonts w:cs="Times New Roman"/>
      <w:color w:val="808080"/>
    </w:rPr>
  </w:style>
  <w:style w:type="character" w:customStyle="1" w:styleId="MTEquationSection">
    <w:name w:val="MTEquationSection"/>
    <w:basedOn w:val="DefaultParagraphFont"/>
    <w:uiPriority w:val="99"/>
    <w:rsid w:val="00931883"/>
    <w:rPr>
      <w:rFonts w:cs="Times New Roman"/>
      <w:vanish/>
      <w:color w:val="FF0000"/>
    </w:rPr>
  </w:style>
  <w:style w:type="paragraph" w:customStyle="1" w:styleId="MTDisplayEquation">
    <w:name w:val="MTDisplayEquation"/>
    <w:basedOn w:val="Normal"/>
    <w:next w:val="Normal"/>
    <w:link w:val="MTDisplayEquationCar"/>
    <w:uiPriority w:val="99"/>
    <w:rsid w:val="00931883"/>
    <w:pPr>
      <w:tabs>
        <w:tab w:val="center" w:pos="5040"/>
        <w:tab w:val="right" w:pos="10080"/>
      </w:tabs>
    </w:pPr>
  </w:style>
  <w:style w:type="character" w:customStyle="1" w:styleId="MTDisplayEquationCar">
    <w:name w:val="MTDisplayEquation Car"/>
    <w:basedOn w:val="DefaultParagraphFont"/>
    <w:link w:val="MTDisplayEquation"/>
    <w:uiPriority w:val="99"/>
    <w:locked/>
    <w:rsid w:val="00931883"/>
    <w:rPr>
      <w:rFonts w:cs="Times New Roman"/>
      <w:sz w:val="22"/>
      <w:szCs w:val="22"/>
      <w:lang w:eastAsia="en-US"/>
    </w:rPr>
  </w:style>
  <w:style w:type="paragraph" w:styleId="Caption">
    <w:name w:val="caption"/>
    <w:basedOn w:val="Normal"/>
    <w:next w:val="Normal"/>
    <w:uiPriority w:val="99"/>
    <w:qFormat/>
    <w:rsid w:val="00233CDA"/>
    <w:pPr>
      <w:spacing w:after="0" w:line="240" w:lineRule="auto"/>
      <w:ind w:firstLine="0"/>
      <w:jc w:val="center"/>
    </w:pPr>
    <w:rPr>
      <w:b/>
      <w:bCs/>
      <w:color w:val="4F81BD"/>
      <w:sz w:val="18"/>
      <w:szCs w:val="18"/>
    </w:rPr>
  </w:style>
  <w:style w:type="paragraph" w:styleId="Bibliography">
    <w:name w:val="Bibliography"/>
    <w:basedOn w:val="Normal"/>
    <w:next w:val="Normal"/>
    <w:uiPriority w:val="99"/>
    <w:rsid w:val="009C4DE8"/>
  </w:style>
  <w:style w:type="character" w:styleId="CommentReference">
    <w:name w:val="annotation reference"/>
    <w:basedOn w:val="DefaultParagraphFont"/>
    <w:uiPriority w:val="99"/>
    <w:semiHidden/>
    <w:rsid w:val="00F86AC3"/>
    <w:rPr>
      <w:rFonts w:cs="Times New Roman"/>
      <w:sz w:val="16"/>
      <w:szCs w:val="16"/>
    </w:rPr>
  </w:style>
  <w:style w:type="paragraph" w:styleId="CommentText">
    <w:name w:val="annotation text"/>
    <w:basedOn w:val="Normal"/>
    <w:link w:val="CommentTextChar"/>
    <w:uiPriority w:val="99"/>
    <w:semiHidden/>
    <w:rsid w:val="00F86AC3"/>
    <w:pPr>
      <w:spacing w:line="240" w:lineRule="auto"/>
    </w:pPr>
    <w:rPr>
      <w:sz w:val="20"/>
      <w:szCs w:val="20"/>
    </w:rPr>
  </w:style>
  <w:style w:type="character" w:customStyle="1" w:styleId="CommentTextChar">
    <w:name w:val="Comment Text Char"/>
    <w:basedOn w:val="DefaultParagraphFont"/>
    <w:link w:val="CommentText"/>
    <w:uiPriority w:val="99"/>
    <w:semiHidden/>
    <w:locked/>
    <w:rsid w:val="00F86AC3"/>
    <w:rPr>
      <w:rFonts w:cs="Times New Roman"/>
      <w:sz w:val="20"/>
      <w:szCs w:val="20"/>
      <w:lang w:eastAsia="en-US"/>
    </w:rPr>
  </w:style>
  <w:style w:type="paragraph" w:styleId="CommentSubject">
    <w:name w:val="annotation subject"/>
    <w:basedOn w:val="CommentText"/>
    <w:next w:val="CommentText"/>
    <w:link w:val="CommentSubjectChar"/>
    <w:uiPriority w:val="99"/>
    <w:semiHidden/>
    <w:rsid w:val="00F86AC3"/>
    <w:rPr>
      <w:b/>
      <w:bCs/>
    </w:rPr>
  </w:style>
  <w:style w:type="character" w:customStyle="1" w:styleId="CommentSubjectChar">
    <w:name w:val="Comment Subject Char"/>
    <w:basedOn w:val="CommentTextChar"/>
    <w:link w:val="CommentSubject"/>
    <w:uiPriority w:val="99"/>
    <w:semiHidden/>
    <w:locked/>
    <w:rsid w:val="00F86AC3"/>
    <w:rPr>
      <w:b/>
      <w:bCs/>
    </w:rPr>
  </w:style>
  <w:style w:type="paragraph" w:styleId="NoSpacing">
    <w:name w:val="No Spacing"/>
    <w:uiPriority w:val="99"/>
    <w:qFormat/>
    <w:rsid w:val="00233CDA"/>
    <w:pPr>
      <w:ind w:firstLine="340"/>
      <w:jc w:val="both"/>
    </w:pPr>
    <w:rPr>
      <w:lang w:eastAsia="en-US"/>
    </w:rPr>
  </w:style>
  <w:style w:type="character" w:styleId="Strong">
    <w:name w:val="Strong"/>
    <w:basedOn w:val="DefaultParagraphFont"/>
    <w:uiPriority w:val="99"/>
    <w:qFormat/>
    <w:locked/>
    <w:rsid w:val="00233CDA"/>
    <w:rPr>
      <w:rFonts w:cs="Times New Roman"/>
      <w:b/>
      <w:bCs/>
    </w:rPr>
  </w:style>
  <w:style w:type="paragraph" w:styleId="Title">
    <w:name w:val="Title"/>
    <w:basedOn w:val="Normal"/>
    <w:next w:val="Normal"/>
    <w:link w:val="TitleChar"/>
    <w:uiPriority w:val="99"/>
    <w:qFormat/>
    <w:locked/>
    <w:rsid w:val="00233CD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233CDA"/>
    <w:rPr>
      <w:rFonts w:ascii="Cambria" w:hAnsi="Cambria" w:cs="Times New Roman"/>
      <w:color w:val="17365D"/>
      <w:spacing w:val="5"/>
      <w:kern w:val="28"/>
      <w:sz w:val="52"/>
      <w:szCs w:val="52"/>
      <w:lang w:eastAsia="en-US"/>
    </w:rPr>
  </w:style>
  <w:style w:type="paragraph" w:styleId="ListParagraph">
    <w:name w:val="List Paragraph"/>
    <w:basedOn w:val="Normal"/>
    <w:uiPriority w:val="99"/>
    <w:qFormat/>
    <w:rsid w:val="00AA7973"/>
    <w:pPr>
      <w:ind w:left="720"/>
      <w:contextualSpacing/>
    </w:pPr>
  </w:style>
  <w:style w:type="character" w:styleId="Hyperlink">
    <w:name w:val="Hyperlink"/>
    <w:basedOn w:val="DefaultParagraphFont"/>
    <w:uiPriority w:val="99"/>
    <w:rsid w:val="004E2D8D"/>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7486564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895</TotalTime>
  <Pages>6</Pages>
  <Words>1818</Words>
  <Characters>10001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SIMÓN BOLÍVAR</dc:title>
  <dc:subject/>
  <dc:creator>Jesús</dc:creator>
  <cp:keywords/>
  <dc:description/>
  <cp:lastModifiedBy>DST</cp:lastModifiedBy>
  <cp:revision>18</cp:revision>
  <cp:lastPrinted>2010-07-22T05:55:00Z</cp:lastPrinted>
  <dcterms:created xsi:type="dcterms:W3CDTF">2010-12-14T17:51:00Z</dcterms:created>
  <dcterms:modified xsi:type="dcterms:W3CDTF">2011-01-13T20:35:00Z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