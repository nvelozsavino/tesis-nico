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AE0" w:rsidRDefault="009C4DE8" w:rsidP="00F86AC3">
      <w:r>
        <w:rPr>
          <w:noProof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106045</wp:posOffset>
            </wp:positionH>
            <wp:positionV relativeFrom="paragraph">
              <wp:posOffset>0</wp:posOffset>
            </wp:positionV>
            <wp:extent cx="736600" cy="513080"/>
            <wp:effectExtent l="19050" t="0" r="6350" b="0"/>
            <wp:wrapSquare wrapText="bothSides"/>
            <wp:docPr id="2" name="Imagen 2" descr="http://www.ea.usb.ve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http://www.ea.usb.ve/Image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513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81082">
        <w:fldChar w:fldCharType="begin"/>
      </w:r>
      <w:r w:rsidR="00381AE0">
        <w:instrText xml:space="preserve"> MACROBUTTON MTEditEquationSection2 </w:instrText>
      </w:r>
      <w:r w:rsidR="00381AE0" w:rsidRPr="00931883">
        <w:rPr>
          <w:rStyle w:val="MTEquationSection"/>
        </w:rPr>
        <w:instrText>Equation Chapter 1 Section 1</w:instrText>
      </w:r>
      <w:r w:rsidR="00281082">
        <w:fldChar w:fldCharType="begin"/>
      </w:r>
      <w:r w:rsidR="00381AE0">
        <w:instrText xml:space="preserve"> SEQ MTEqn \r \h \* MERGEFORMAT </w:instrText>
      </w:r>
      <w:r w:rsidR="00281082">
        <w:fldChar w:fldCharType="end"/>
      </w:r>
      <w:r w:rsidR="00281082">
        <w:fldChar w:fldCharType="begin"/>
      </w:r>
      <w:r w:rsidR="00381AE0">
        <w:instrText xml:space="preserve"> SEQ MTSec \r 1 \h \* MERGEFORMAT </w:instrText>
      </w:r>
      <w:r w:rsidR="00281082">
        <w:fldChar w:fldCharType="end"/>
      </w:r>
      <w:r w:rsidR="00281082">
        <w:fldChar w:fldCharType="begin"/>
      </w:r>
      <w:r w:rsidR="00381AE0">
        <w:instrText xml:space="preserve"> SEQ MTChap \r 1 \h \* MERGEFORMAT </w:instrText>
      </w:r>
      <w:r w:rsidR="00281082">
        <w:fldChar w:fldCharType="end"/>
      </w:r>
      <w:r w:rsidR="00281082">
        <w:fldChar w:fldCharType="end"/>
      </w:r>
      <w:r w:rsidR="00381AE0">
        <w:t>UNIVERSIDAD SIMÓN BOLÍVAR</w:t>
      </w:r>
    </w:p>
    <w:p w:rsidR="00381AE0" w:rsidRDefault="00381AE0" w:rsidP="00F86AC3">
      <w:r>
        <w:t>COORDINACIÓN DE FÍSICA</w:t>
      </w:r>
    </w:p>
    <w:p w:rsidR="00381AE0" w:rsidRPr="003325DA" w:rsidRDefault="00381AE0" w:rsidP="00F86AC3">
      <w:r>
        <w:t>Informe</w:t>
      </w:r>
      <w:r w:rsidRPr="003325DA">
        <w:t xml:space="preserve"> de Avance de Tesis </w:t>
      </w:r>
      <w:r>
        <w:t>de</w:t>
      </w:r>
      <w:ins w:id="0" w:author="nico" w:date="2010-04-16T00:53:00Z">
        <w:r>
          <w:t xml:space="preserve"> </w:t>
        </w:r>
      </w:ins>
      <w:r>
        <w:t>Maestría (enero – marzo 2010)</w:t>
      </w:r>
    </w:p>
    <w:p w:rsidR="00381AE0" w:rsidRDefault="00381AE0" w:rsidP="00F86AC3"/>
    <w:p w:rsidR="00381AE0" w:rsidRDefault="00381AE0" w:rsidP="00F86AC3">
      <w:r>
        <w:t>Estudiante: Nicolás Veloz Savino</w:t>
      </w:r>
    </w:p>
    <w:p w:rsidR="00381AE0" w:rsidRDefault="00381AE0" w:rsidP="00F86AC3">
      <w:r>
        <w:t>Tutor: Dr. Rafael Escalona.</w:t>
      </w:r>
    </w:p>
    <w:p w:rsidR="00381AE0" w:rsidRDefault="00381AE0" w:rsidP="00F86AC3">
      <w:r>
        <w:t>_______________________</w:t>
      </w:r>
    </w:p>
    <w:p w:rsidR="003B748F" w:rsidRDefault="00381AE0" w:rsidP="00F86AC3">
      <w:r>
        <w:tab/>
      </w:r>
      <w:r w:rsidR="005E7221">
        <w:t xml:space="preserve">En el presente trabajo se expondrán los avances obtenidos en el proyecto: Control de vibraciones mecánicas en un sistema interferométrico. </w:t>
      </w:r>
      <w:r w:rsidR="003B748F">
        <w:t>El objetivo principal de este proyecto es mejorar el contraste entre las franjas claras y oscuras de los interferogramas a través de la reducción del  efecto producido por las vibraciones mecánicas en el sistema</w:t>
      </w:r>
      <w:r w:rsidR="0084292D">
        <w:t>.</w:t>
      </w:r>
      <w:r w:rsidR="003B748F">
        <w:t xml:space="preserve"> </w:t>
      </w:r>
    </w:p>
    <w:p w:rsidR="003B748F" w:rsidRPr="00F86AC3" w:rsidRDefault="0084292D" w:rsidP="00F86AC3">
      <w:r w:rsidRPr="00F86AC3">
        <w:t>Entre los avances realizados, se encuentra la</w:t>
      </w:r>
      <w:r w:rsidR="005E7221" w:rsidRPr="00F86AC3">
        <w:t xml:space="preserve"> comparación </w:t>
      </w:r>
      <w:r w:rsidR="003B748F" w:rsidRPr="00F86AC3">
        <w:t>de los interferogramas reales con los obtenidos mediante la simulación del software desarrollado. Estos resultados indicaron que había errores en el modelo implementado en el simulador, por lo cual se procedió a depurar los errores y se realizó un re-modelado del mismo. Asimismo se realizó una optimización del tiempo de procesamiento del software.</w:t>
      </w:r>
      <w:r w:rsidRPr="00F86AC3">
        <w:t xml:space="preserve"> Por otro lado se introdujo la opción de variar el camino óptico del interferómetro para así generar videos en el tiempo y se desarrolló un software que permite obtener las variaciones de contraste en el tiempo.</w:t>
      </w:r>
    </w:p>
    <w:p w:rsidR="0084292D" w:rsidRDefault="0084292D" w:rsidP="00F86AC3"/>
    <w:p w:rsidR="003B748F" w:rsidRDefault="0084292D" w:rsidP="00F86AC3">
      <w:pPr>
        <w:ind w:firstLine="0"/>
      </w:pPr>
      <w:r>
        <w:t xml:space="preserve"> Re-modelaje</w:t>
      </w:r>
    </w:p>
    <w:p w:rsidR="00CE2C89" w:rsidRDefault="0084292D" w:rsidP="00F86AC3">
      <w:r>
        <w:t>Debido a las discrepancias presentadas entre los interferogramas reales y los simulados, fue necesario re –modelar el sistema</w:t>
      </w:r>
      <w:r w:rsidR="007D33A0">
        <w:t>,</w:t>
      </w:r>
      <w:r w:rsidR="00CE2C89">
        <w:t xml:space="preserve"> el cual</w:t>
      </w:r>
      <w:r>
        <w:t xml:space="preserve"> se</w:t>
      </w:r>
      <w:r w:rsidR="00CE2C89">
        <w:t xml:space="preserve"> modeló en función de la frecuencia</w:t>
      </w:r>
      <w:r w:rsidR="007D33A0">
        <w:t xml:space="preserve"> </w:t>
      </w:r>
      <w:r w:rsidR="00CE2C89">
        <w:t xml:space="preserve">en lugar de la longitud de onda, ya que así es posible una optimización del tiempo de procesamiento. </w:t>
      </w:r>
    </w:p>
    <w:p w:rsidR="0039732E" w:rsidRDefault="0039732E" w:rsidP="00F86AC3">
      <w:r>
        <w:t xml:space="preserve">En la ecuación </w:t>
      </w:r>
      <w:r>
        <w:fldChar w:fldCharType="begin"/>
      </w:r>
      <w:r>
        <w:instrText xml:space="preserve"> GOTOBUTTON ZEqnNum119332  \* MERGEFORMAT </w:instrText>
      </w:r>
      <w:fldSimple w:instr=" REF ZEqnNum119332 \* Charformat \! \* MERGEFORMAT ">
        <w:r>
          <w:instrText>(1)</w:instrText>
        </w:r>
      </w:fldSimple>
      <w:r>
        <w:fldChar w:fldCharType="end"/>
      </w:r>
      <w:r>
        <w:t xml:space="preserve"> se presenta intensidad del detector de R, G ó B de la cámara implementada para obtener la intensidad del interferograma, en función de la longitud de onda.</w:t>
      </w:r>
    </w:p>
    <w:p w:rsidR="0039732E" w:rsidRDefault="0039732E" w:rsidP="00F86AC3">
      <w:r w:rsidRPr="00931883">
        <w:rPr>
          <w:position w:val="-30"/>
        </w:rPr>
        <w:object w:dxaOrig="45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5pt;height:36pt" o:ole="">
            <v:imagedata r:id="rId6" o:title=""/>
          </v:shape>
          <o:OLEObject Type="Embed" ProgID="Equation.DSMT4" ShapeID="_x0000_i1025" DrawAspect="Content" ObjectID="_1341142573" r:id="rId7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" w:name="ZEqnNum119332"/>
      <w:r>
        <w:instrText>(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bookmarkEnd w:id="1"/>
      <w:r>
        <w:fldChar w:fldCharType="end"/>
      </w:r>
    </w:p>
    <w:p w:rsidR="0039732E" w:rsidRDefault="0039732E" w:rsidP="00F86AC3">
      <w:r>
        <w:t xml:space="preserve">Donde </w:t>
      </w:r>
      <w:r w:rsidRPr="0039732E">
        <w:rPr>
          <w:position w:val="-14"/>
        </w:rPr>
        <w:object w:dxaOrig="360" w:dyaOrig="380">
          <v:shape id="_x0000_i1029" type="#_x0000_t75" style="width:18.75pt;height:18.75pt" o:ole="">
            <v:imagedata r:id="rId8" o:title=""/>
          </v:shape>
          <o:OLEObject Type="Embed" ProgID="Equation.DSMT4" ShapeID="_x0000_i1029" DrawAspect="Content" ObjectID="_1341142574" r:id="rId9"/>
        </w:object>
      </w:r>
      <w:r>
        <w:t xml:space="preserve"> es la intensidad total en el sensor en un punto del interferograma, </w:t>
      </w:r>
      <w:r w:rsidRPr="00931883">
        <w:rPr>
          <w:position w:val="-14"/>
        </w:rPr>
        <w:object w:dxaOrig="620" w:dyaOrig="400">
          <v:shape id="_x0000_i1026" type="#_x0000_t75" style="width:30.75pt;height:20.25pt" o:ole="">
            <v:imagedata r:id="rId10" o:title=""/>
          </v:shape>
          <o:OLEObject Type="Embed" ProgID="Equation.DSMT4" ShapeID="_x0000_i1026" DrawAspect="Content" ObjectID="_1341142575" r:id="rId11"/>
        </w:object>
      </w:r>
      <w:r>
        <w:t xml:space="preserve">es el espectro de la fuente, </w:t>
      </w:r>
      <w:r w:rsidRPr="00931883">
        <w:rPr>
          <w:position w:val="-14"/>
        </w:rPr>
        <w:object w:dxaOrig="700" w:dyaOrig="400">
          <v:shape id="_x0000_i1030" type="#_x0000_t75" style="width:35.25pt;height:20.25pt" o:ole="">
            <v:imagedata r:id="rId12" o:title=""/>
          </v:shape>
          <o:OLEObject Type="Embed" ProgID="Equation.DSMT4" ShapeID="_x0000_i1030" DrawAspect="Content" ObjectID="_1341142576" r:id="rId13"/>
        </w:object>
      </w:r>
      <w:r>
        <w:t xml:space="preserve"> es la respuesta espectral del sensor, </w:t>
      </w:r>
      <w:r w:rsidRPr="00931883">
        <w:rPr>
          <w:position w:val="-6"/>
        </w:rPr>
        <w:object w:dxaOrig="240" w:dyaOrig="220">
          <v:shape id="_x0000_i1027" type="#_x0000_t75" style="width:12pt;height:11.25pt" o:ole="">
            <v:imagedata r:id="rId14" o:title=""/>
          </v:shape>
          <o:OLEObject Type="Embed" ProgID="Equation.DSMT4" ShapeID="_x0000_i1027" DrawAspect="Content" ObjectID="_1341142577" r:id="rId15"/>
        </w:object>
      </w:r>
      <w:r>
        <w:t xml:space="preserve"> es el factor de visibilidad de la muestra, </w:t>
      </w:r>
      <w:r w:rsidRPr="00931883">
        <w:rPr>
          <w:position w:val="-6"/>
        </w:rPr>
        <w:object w:dxaOrig="300" w:dyaOrig="279">
          <v:shape id="_x0000_i1028" type="#_x0000_t75" style="width:15pt;height:14.25pt" o:ole="">
            <v:imagedata r:id="rId16" o:title=""/>
          </v:shape>
          <o:OLEObject Type="Embed" ProgID="Equation.DSMT4" ShapeID="_x0000_i1028" DrawAspect="Content" ObjectID="_1341142578" r:id="rId17"/>
        </w:object>
      </w:r>
      <w:r>
        <w:t xml:space="preserve"> es la diferencia de caminos ópticos.</w:t>
      </w:r>
    </w:p>
    <w:p w:rsidR="0039732E" w:rsidRDefault="0039732E" w:rsidP="00F86AC3">
      <w:r>
        <w:t xml:space="preserve">Mediante la ecuación </w:t>
      </w:r>
      <w:r>
        <w:fldChar w:fldCharType="begin"/>
      </w:r>
      <w:r>
        <w:instrText xml:space="preserve"> GOTOBUTTON ZEqnNum710026  \* MERGEFORMAT </w:instrText>
      </w:r>
      <w:fldSimple w:instr=" REF ZEqnNum710026 \* Charformat \! \* MERGEFORMAT ">
        <w:r>
          <w:instrText>(2)</w:instrText>
        </w:r>
      </w:fldSimple>
      <w:r>
        <w:fldChar w:fldCharType="end"/>
      </w:r>
      <w:r>
        <w:t xml:space="preserve"> se realizó el modelaje en función de la frecuencia.</w:t>
      </w:r>
    </w:p>
    <w:p w:rsidR="007D33A0" w:rsidRDefault="007D33A0" w:rsidP="00F86AC3">
      <w:pPr>
        <w:pStyle w:val="MTDisplayEquation"/>
      </w:pPr>
      <w:r>
        <w:lastRenderedPageBreak/>
        <w:tab/>
      </w:r>
      <w:r w:rsidR="004D31F6" w:rsidRPr="0039732E">
        <w:rPr>
          <w:position w:val="-30"/>
        </w:rPr>
        <w:object w:dxaOrig="5960" w:dyaOrig="720">
          <v:shape id="_x0000_i1031" type="#_x0000_t75" style="width:297.75pt;height:36pt" o:ole="">
            <v:imagedata r:id="rId18" o:title=""/>
          </v:shape>
          <o:OLEObject Type="Embed" ProgID="Equation.DSMT4" ShapeID="_x0000_i1031" DrawAspect="Content" ObjectID="_1341142579" r:id="rId19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2" w:name="ZEqnNum710026"/>
      <w:r>
        <w:instrText>(</w:instrText>
      </w:r>
      <w:fldSimple w:instr=" SEQ MTEqn \c \* Arabic \* MERGEFORMAT ">
        <w:r w:rsidR="0039732E">
          <w:rPr>
            <w:noProof/>
          </w:rPr>
          <w:instrText>2</w:instrText>
        </w:r>
      </w:fldSimple>
      <w:r>
        <w:instrText>)</w:instrText>
      </w:r>
      <w:bookmarkEnd w:id="2"/>
      <w:r>
        <w:fldChar w:fldCharType="end"/>
      </w:r>
    </w:p>
    <w:p w:rsidR="007D33A0" w:rsidRDefault="007D33A0" w:rsidP="00F86AC3"/>
    <w:p w:rsidR="00CA50FE" w:rsidRDefault="007D33A0" w:rsidP="00F86AC3">
      <w:r>
        <w:t xml:space="preserve"> </w:t>
      </w:r>
      <w:r w:rsidR="00F86AC3">
        <w:t xml:space="preserve">Adicionalmente se modificó el modelo de los sensores RGB implementado inicialmente por un modelo RGB obtenido a través de las </w:t>
      </w:r>
      <w:r w:rsidR="00F86AC3" w:rsidRPr="00F86AC3">
        <w:rPr>
          <w:i/>
        </w:rPr>
        <w:t>Color Matching Funct</w:t>
      </w:r>
      <w:r w:rsidR="00F86AC3">
        <w:t>ions, pertenecientes al  estándar CIE (</w:t>
      </w:r>
      <w:commentRangeStart w:id="3"/>
      <w:r w:rsidR="00F86AC3">
        <w:t>F</w:t>
      </w:r>
      <w:commentRangeEnd w:id="3"/>
      <w:r w:rsidR="00F86AC3">
        <w:rPr>
          <w:rStyle w:val="Refdecomentario"/>
        </w:rPr>
        <w:commentReference w:id="3"/>
      </w:r>
      <w:r w:rsidR="00F86AC3">
        <w:t>).</w:t>
      </w:r>
    </w:p>
    <w:p w:rsidR="00F86AC3" w:rsidRDefault="00F86AC3" w:rsidP="00F86AC3">
      <w:pPr>
        <w:ind w:firstLine="0"/>
      </w:pPr>
    </w:p>
    <w:p w:rsidR="00F86AC3" w:rsidRDefault="00F86AC3" w:rsidP="00F86AC3">
      <w:pPr>
        <w:ind w:firstLine="0"/>
      </w:pPr>
      <w:r>
        <w:t>Comparación de los espectros</w:t>
      </w:r>
    </w:p>
    <w:p w:rsidR="00F86AC3" w:rsidRDefault="00F86AC3" w:rsidP="00F86AC3">
      <w:pPr>
        <w:ind w:firstLine="0"/>
      </w:pPr>
      <w:r>
        <w:t>Generación de videos en el tiempo</w:t>
      </w:r>
    </w:p>
    <w:p w:rsidR="00F86AC3" w:rsidRDefault="00C07416" w:rsidP="00F86AC3">
      <w:pPr>
        <w:ind w:firstLine="0"/>
      </w:pPr>
      <w:r>
        <w:t>En esta etapa se tomó en cuenta el efecto de integración de los sensores para obtener una imagen a una tasa de cuadros por segundo, la cual depende de las especificaciones de la cámara.</w:t>
      </w:r>
      <w:r w:rsidR="006B495F">
        <w:t xml:space="preserve"> En la se muestra el esquema implementado para la obtención de las imágenes.</w:t>
      </w:r>
    </w:p>
    <w:p w:rsidR="006B495F" w:rsidRDefault="006B495F" w:rsidP="00F86AC3">
      <w:pPr>
        <w:ind w:firstLine="0"/>
      </w:pPr>
    </w:p>
    <w:tbl>
      <w:tblPr>
        <w:tblStyle w:val="Tablaconcuadrcula"/>
        <w:tblW w:w="0" w:type="auto"/>
        <w:tblLook w:val="04A0"/>
      </w:tblPr>
      <w:tblGrid>
        <w:gridCol w:w="10220"/>
      </w:tblGrid>
      <w:tr w:rsidR="004D31F6" w:rsidTr="004D31F6">
        <w:tc>
          <w:tcPr>
            <w:tcW w:w="10220" w:type="dxa"/>
          </w:tcPr>
          <w:p w:rsidR="004D31F6" w:rsidRDefault="004D31F6" w:rsidP="00F86AC3">
            <w:pPr>
              <w:ind w:firstLine="0"/>
            </w:pPr>
          </w:p>
        </w:tc>
      </w:tr>
      <w:tr w:rsidR="004D31F6" w:rsidTr="004D31F6">
        <w:tc>
          <w:tcPr>
            <w:tcW w:w="10220" w:type="dxa"/>
          </w:tcPr>
          <w:p w:rsidR="004D31F6" w:rsidRDefault="004D31F6" w:rsidP="00F86AC3">
            <w:pPr>
              <w:ind w:firstLine="0"/>
            </w:pPr>
          </w:p>
        </w:tc>
      </w:tr>
    </w:tbl>
    <w:p w:rsidR="006B495F" w:rsidRDefault="006B495F" w:rsidP="00F86AC3">
      <w:pPr>
        <w:ind w:firstLine="0"/>
      </w:pPr>
    </w:p>
    <w:p w:rsidR="006B495F" w:rsidRDefault="006B495F" w:rsidP="00F86AC3">
      <w:pPr>
        <w:ind w:firstLine="0"/>
      </w:pPr>
      <w:r>
        <w:t>Variaciones de contraste en el tiempo</w:t>
      </w:r>
    </w:p>
    <w:p w:rsidR="006B495F" w:rsidRDefault="001B69EB" w:rsidP="00F86AC3">
      <w:pPr>
        <w:ind w:firstLine="0"/>
      </w:pPr>
      <w:r>
        <w:t>Se desarrolló una función que permite obtener las variaciones de contraste en una secuencia de</w:t>
      </w:r>
      <w:r w:rsidR="004D31F6">
        <w:t xml:space="preserve"> imágenes. Para ello se implementó el esquema que se muestra en la XXX.</w:t>
      </w:r>
    </w:p>
    <w:p w:rsidR="004D31F6" w:rsidRDefault="004D31F6" w:rsidP="00F86AC3">
      <w:pPr>
        <w:ind w:firstLine="0"/>
      </w:pPr>
      <w:r>
        <w:t>Cabe destacar que el HLS es una representación en coordenadas cilíndricas del espacio de color RGB, lo cual se evidencia en la XXXX.</w:t>
      </w:r>
    </w:p>
    <w:tbl>
      <w:tblPr>
        <w:tblStyle w:val="Tablaconcuadrcula"/>
        <w:tblW w:w="0" w:type="auto"/>
        <w:jc w:val="center"/>
        <w:tblLook w:val="04A0"/>
      </w:tblPr>
      <w:tblGrid>
        <w:gridCol w:w="3316"/>
      </w:tblGrid>
      <w:tr w:rsidR="004D31F6" w:rsidTr="004D31F6">
        <w:trPr>
          <w:jc w:val="center"/>
        </w:trPr>
        <w:tc>
          <w:tcPr>
            <w:tcW w:w="3316" w:type="dxa"/>
          </w:tcPr>
          <w:p w:rsidR="004D31F6" w:rsidRDefault="004D31F6" w:rsidP="00F86AC3">
            <w:pPr>
              <w:ind w:firstLine="0"/>
            </w:pPr>
            <w:r>
              <w:rPr>
                <w:noProof/>
                <w:lang w:eastAsia="es-VE"/>
              </w:rPr>
              <w:drawing>
                <wp:inline distT="0" distB="0" distL="0" distR="0">
                  <wp:extent cx="1876425" cy="1409700"/>
                  <wp:effectExtent l="19050" t="0" r="9525" b="0"/>
                  <wp:docPr id="1" name="Imagen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642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1F6" w:rsidTr="004D31F6">
        <w:trPr>
          <w:jc w:val="center"/>
        </w:trPr>
        <w:tc>
          <w:tcPr>
            <w:tcW w:w="3316" w:type="dxa"/>
          </w:tcPr>
          <w:p w:rsidR="004D31F6" w:rsidRDefault="004D31F6" w:rsidP="00F86AC3">
            <w:pPr>
              <w:ind w:firstLine="0"/>
            </w:pPr>
          </w:p>
        </w:tc>
      </w:tr>
    </w:tbl>
    <w:p w:rsidR="004D31F6" w:rsidRDefault="004D31F6" w:rsidP="00F86AC3">
      <w:pPr>
        <w:ind w:firstLine="0"/>
      </w:pPr>
    </w:p>
    <w:p w:rsidR="00381AE0" w:rsidRDefault="00381AE0" w:rsidP="00F86AC3"/>
    <w:p w:rsidR="009C4DE8" w:rsidRPr="007D33A0" w:rsidRDefault="009C4DE8" w:rsidP="00F86AC3">
      <w:pPr>
        <w:pStyle w:val="Ttulo1"/>
      </w:pPr>
      <w:r w:rsidRPr="007D33A0">
        <w:lastRenderedPageBreak/>
        <w:t>Bibliografía</w:t>
      </w:r>
    </w:p>
    <w:p w:rsidR="00936C0C" w:rsidRPr="007D33A0" w:rsidRDefault="00281082" w:rsidP="00F86AC3">
      <w:pPr>
        <w:rPr>
          <w:lang w:val="en-US"/>
        </w:rPr>
      </w:pPr>
      <w:r>
        <w:fldChar w:fldCharType="begin">
          <w:fldData xml:space="preserve">YgBpAGIAdQBzAE0AZQBCAGkAYgBsAGkAbwA=
</w:fldData>
        </w:fldChar>
      </w:r>
      <w:r w:rsidR="00936C0C" w:rsidRPr="007D33A0">
        <w:rPr>
          <w:lang w:val="en-US"/>
        </w:rPr>
        <w:instrText>ADDIN BibusBiblio</w:instrText>
      </w:r>
    </w:p>
    <w:p w:rsidR="00936C0C" w:rsidRPr="007D33A0" w:rsidRDefault="00936C0C" w:rsidP="00F86AC3">
      <w:pPr>
        <w:rPr>
          <w:lang w:val="en-US"/>
        </w:rPr>
      </w:pPr>
      <w:r w:rsidRPr="007D33A0">
        <w:rPr>
          <w:lang w:val="en-US"/>
        </w:rPr>
        <w:instrText>&lt;newEntry&gt;&lt;textPosition&gt;1&lt;/textPosition&gt;&lt;Identifier&gt;Hariharan2003&lt;/Identifier&gt;&lt;BibliographicType&gt;BOOK&lt;/BibliographicType&gt;&lt;Address&gt;New York&lt;/Address&gt;&lt;Author&gt; Hariharan P&lt;/Author&gt;&lt;Edition&gt;Segunda edición&lt;/Edition&gt;&lt;Editor&gt; Academic Press (Ed.)&lt;/Editor&gt;&lt;Title&gt;Basics of interferometry&lt;/Title&gt;&lt;Year&gt;2003&lt;/Year&gt;&lt;/newEntry&gt;</w:instrText>
      </w:r>
    </w:p>
    <w:p w:rsidR="00936C0C" w:rsidRPr="007D33A0" w:rsidRDefault="00936C0C" w:rsidP="00F86AC3">
      <w:pPr>
        <w:rPr>
          <w:lang w:val="en-US"/>
        </w:rPr>
      </w:pPr>
      <w:r w:rsidRPr="007D33A0">
        <w:rPr>
          <w:lang w:val="en-US"/>
        </w:rPr>
        <w:instrText>&lt;newEntry&gt;&lt;textPosition&gt;2&lt;/textPosition&gt;&lt;Identifier&gt;Gasvik2002&lt;/Identifier&gt;&lt;BibliographicType&gt;BOOK&lt;/BibliographicType&gt;&lt;Address&gt;West Sussex. Inglaterra&lt;/Address&gt;&lt;Author&gt; Gasvik KJ&lt;/Author&gt;&lt;Edition&gt;Tercera edición&lt;/Edition&gt;&lt;Editor&gt; John Wiley &amp; Sons Ltd. (Ed.)&lt;/Editor&gt;&lt;Title&gt;Optical metrology&lt;/Title&gt;&lt;Year&gt;2002&lt;/Year&gt;&lt;/newEntry&gt;</w:instrText>
      </w:r>
    </w:p>
    <w:p w:rsidR="00936C0C" w:rsidRPr="007D33A0" w:rsidRDefault="00936C0C" w:rsidP="00F86AC3">
      <w:pPr>
        <w:rPr>
          <w:lang w:val="en-US"/>
        </w:rPr>
      </w:pPr>
      <w:r w:rsidRPr="007D33A0">
        <w:rPr>
          <w:lang w:val="en-US"/>
        </w:rPr>
        <w:instrText>&lt;newEntry&gt;&lt;textPosition&gt;3&lt;/textPosition&gt;&lt;Identifier&gt;Bradski2008&lt;/Identifier&gt;&lt;BibliographicType&gt;BOOK&lt;/BibliographicType&gt;&lt;Address&gt;California&lt;/Address&gt;&lt;Author&gt; Bradski G &amp; Kaehler A&lt;/Author&gt;&lt;Editor&gt; O’Reilly Media I (Ed.)&lt;/Editor&gt;&lt;Title&gt;Learning opencv&lt;/Title&gt;&lt;Year&gt;2008&lt;/Year&gt;&lt;/newEntry&gt;</w:instrText>
      </w:r>
    </w:p>
    <w:p w:rsidR="00936C0C" w:rsidRPr="007D33A0" w:rsidRDefault="00936C0C" w:rsidP="00F86AC3">
      <w:pPr>
        <w:rPr>
          <w:lang w:val="en-US"/>
        </w:rPr>
      </w:pPr>
      <w:r w:rsidRPr="007D33A0">
        <w:rPr>
          <w:lang w:val="en-US"/>
        </w:rPr>
        <w:instrText>&lt;newEntry&gt;&lt;textPosition&gt;4&lt;/textPosition&gt;&lt;Identifier&gt;Fellers&lt;/Identifier&gt;&lt;BibliographicType&gt;ARTICLE&lt;/BibliographicType&gt;&lt;Author&gt; Fellers TJ &amp; Davidson MW&lt;/Author&gt;&lt;Howpublished&gt;http://www.microscopyu.com/articles/digitalimaging/colorbalance.html&lt;/Howpublished&gt;&lt;Journal&gt;Microscopy U&lt;/Journal&gt;&lt;Title&gt;Color balance in digital imaging&lt;/Title&gt;&lt;Year&gt;2009&lt;/Year&gt;&lt;/newEntry&gt;</w:instrText>
      </w:r>
    </w:p>
    <w:p w:rsidR="00936C0C" w:rsidRPr="007D33A0" w:rsidRDefault="00936C0C" w:rsidP="00F86AC3">
      <w:pPr>
        <w:rPr>
          <w:b/>
          <w:bCs/>
          <w:lang w:val="en-US"/>
        </w:rPr>
      </w:pPr>
      <w:r w:rsidRPr="007D33A0">
        <w:rPr>
          <w:lang w:val="en-US"/>
        </w:rPr>
        <w:instrText>&lt;newEntry&gt;&lt;textPosition&gt;5&lt;/textPosition&gt;&lt;Identifier&gt;Eastman_Kodak_Company2008&lt;/Identifier&gt;&lt;BibliographicType&gt;ARTICLE&lt;/BibliographicType&gt;&lt;Author&gt; Eastman Kodak Company&lt;/Author&gt;&lt;Title&gt;Kodak kli-8023 image sensor&lt;/Title&gt;&lt;Volume&gt;Revision 4.0 MTD/PS-0219&lt;/Volume&gt;&lt;Year&gt;2008&lt;/Year&gt;&lt;/newEntry&gt;</w:instrText>
      </w:r>
      <w:r w:rsidR="00281082">
        <w:fldChar w:fldCharType="separate"/>
      </w:r>
    </w:p>
    <w:p w:rsidR="00936C0C" w:rsidRPr="007D33A0" w:rsidRDefault="00936C0C" w:rsidP="00F86AC3">
      <w:pPr>
        <w:rPr>
          <w:b/>
          <w:lang w:val="en-US"/>
        </w:rPr>
      </w:pPr>
      <w:r w:rsidRPr="007D33A0">
        <w:rPr>
          <w:lang w:val="en-US"/>
        </w:rPr>
        <w:t xml:space="preserve"> [1]</w:t>
      </w:r>
      <w:r w:rsidRPr="007D33A0">
        <w:rPr>
          <w:lang w:val="en-US"/>
        </w:rPr>
        <w:tab/>
        <w:t xml:space="preserve"> Hariharan P. Basics of interferometry.  Academic Press (Ed.).</w:t>
      </w:r>
      <w:r w:rsidR="007A5406" w:rsidRPr="007D33A0">
        <w:rPr>
          <w:lang w:val="en-US"/>
        </w:rPr>
        <w:t xml:space="preserve"> New York, Estados Unidos. </w:t>
      </w:r>
      <w:r w:rsidRPr="007D33A0">
        <w:rPr>
          <w:lang w:val="en-US"/>
        </w:rPr>
        <w:t>2003.</w:t>
      </w:r>
    </w:p>
    <w:p w:rsidR="00936C0C" w:rsidRPr="007D33A0" w:rsidRDefault="00936C0C" w:rsidP="00F86AC3">
      <w:pPr>
        <w:rPr>
          <w:b/>
          <w:lang w:val="en-US"/>
        </w:rPr>
      </w:pPr>
      <w:r w:rsidRPr="007D33A0">
        <w:rPr>
          <w:lang w:val="en-US"/>
        </w:rPr>
        <w:t>[2]</w:t>
      </w:r>
      <w:r w:rsidRPr="007D33A0">
        <w:rPr>
          <w:lang w:val="en-US"/>
        </w:rPr>
        <w:tab/>
        <w:t xml:space="preserve"> Gasvik KJ. Optical metrology.  John Wiley &amp; Sons Ltd. (Ed.).</w:t>
      </w:r>
      <w:r w:rsidR="007A5406" w:rsidRPr="007D33A0">
        <w:rPr>
          <w:lang w:val="en-US"/>
        </w:rPr>
        <w:t xml:space="preserve"> West Sussex, Inglaterra. </w:t>
      </w:r>
      <w:r w:rsidRPr="007D33A0">
        <w:rPr>
          <w:lang w:val="en-US"/>
        </w:rPr>
        <w:t xml:space="preserve"> 2002.</w:t>
      </w:r>
    </w:p>
    <w:p w:rsidR="00936C0C" w:rsidRPr="007D33A0" w:rsidRDefault="00936C0C" w:rsidP="00F86AC3">
      <w:pPr>
        <w:rPr>
          <w:b/>
          <w:lang w:val="en-US"/>
        </w:rPr>
      </w:pPr>
      <w:r w:rsidRPr="007D33A0">
        <w:rPr>
          <w:lang w:val="en-US"/>
        </w:rPr>
        <w:t>[3]</w:t>
      </w:r>
      <w:r w:rsidRPr="007D33A0">
        <w:rPr>
          <w:lang w:val="en-US"/>
        </w:rPr>
        <w:tab/>
        <w:t xml:space="preserve"> B</w:t>
      </w:r>
      <w:r w:rsidR="0065672B" w:rsidRPr="007D33A0">
        <w:rPr>
          <w:lang w:val="en-US"/>
        </w:rPr>
        <w:t>radski G &amp; Kaehler A. Learning OpenCV</w:t>
      </w:r>
      <w:r w:rsidR="007A5406" w:rsidRPr="007D33A0">
        <w:rPr>
          <w:lang w:val="en-US"/>
        </w:rPr>
        <w:t xml:space="preserve">.  O’Reilly Media I (Ed.). California, Estados Unidos. </w:t>
      </w:r>
      <w:r w:rsidRPr="007D33A0">
        <w:rPr>
          <w:lang w:val="en-US"/>
        </w:rPr>
        <w:t>2008.</w:t>
      </w:r>
    </w:p>
    <w:p w:rsidR="00936C0C" w:rsidRPr="007D33A0" w:rsidRDefault="00936C0C" w:rsidP="00F86AC3">
      <w:pPr>
        <w:rPr>
          <w:b/>
          <w:lang w:val="en-US"/>
        </w:rPr>
      </w:pPr>
      <w:r w:rsidRPr="007D33A0">
        <w:rPr>
          <w:lang w:val="en-US"/>
        </w:rPr>
        <w:t>[4]</w:t>
      </w:r>
      <w:r w:rsidRPr="007D33A0">
        <w:rPr>
          <w:lang w:val="en-US"/>
        </w:rPr>
        <w:tab/>
        <w:t xml:space="preserve"> Fellers TJ &amp; Davidson MW. Color balance in digital </w:t>
      </w:r>
      <w:r w:rsidR="007A5406" w:rsidRPr="007D33A0">
        <w:rPr>
          <w:lang w:val="en-US"/>
        </w:rPr>
        <w:t>imaging. Microscopy U (2009).</w:t>
      </w:r>
    </w:p>
    <w:p w:rsidR="00936C0C" w:rsidRDefault="00936C0C" w:rsidP="00F86AC3">
      <w:pPr>
        <w:rPr>
          <w:b/>
          <w:lang w:val="es-ES"/>
        </w:rPr>
      </w:pPr>
      <w:r w:rsidRPr="007D33A0">
        <w:rPr>
          <w:lang w:val="en-US"/>
        </w:rPr>
        <w:t>[5]</w:t>
      </w:r>
      <w:r w:rsidRPr="007D33A0">
        <w:rPr>
          <w:lang w:val="en-US"/>
        </w:rPr>
        <w:tab/>
        <w:t xml:space="preserve"> Eastman Kodak Company. Kodak kli-8023 image sensor.  </w:t>
      </w:r>
      <w:r w:rsidRPr="00936C0C">
        <w:rPr>
          <w:lang w:val="es-ES"/>
        </w:rPr>
        <w:t xml:space="preserve">(2008) </w:t>
      </w:r>
      <w:r w:rsidRPr="00936C0C">
        <w:rPr>
          <w:b/>
          <w:lang w:val="es-ES"/>
        </w:rPr>
        <w:t>Revision 4.0 MTD/PS-0219</w:t>
      </w:r>
      <w:r w:rsidRPr="00936C0C">
        <w:rPr>
          <w:lang w:val="es-ES"/>
        </w:rPr>
        <w:t>: .</w:t>
      </w:r>
    </w:p>
    <w:p w:rsidR="00381AE0" w:rsidRPr="00730EAE" w:rsidRDefault="00281082" w:rsidP="00F86AC3">
      <w:r>
        <w:fldChar w:fldCharType="end"/>
      </w:r>
    </w:p>
    <w:sectPr w:rsidR="00381AE0" w:rsidRPr="00730EAE" w:rsidSect="00B8449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" w:author="nico" w:date="2010-07-20T14:16:00Z" w:initials="n">
    <w:p w:rsidR="00F86AC3" w:rsidRDefault="00F86AC3">
      <w:pPr>
        <w:pStyle w:val="Textocomentario"/>
      </w:pPr>
      <w:r>
        <w:rPr>
          <w:rStyle w:val="Refdecomentario"/>
        </w:rPr>
        <w:annotationRef/>
      </w:r>
      <w:r>
        <w:t>Colocar significado de siglas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827B64"/>
    <w:rsid w:val="000C4267"/>
    <w:rsid w:val="000E1A30"/>
    <w:rsid w:val="00101AF8"/>
    <w:rsid w:val="00103C6B"/>
    <w:rsid w:val="001132E3"/>
    <w:rsid w:val="00155DDE"/>
    <w:rsid w:val="00172AD4"/>
    <w:rsid w:val="001B69EB"/>
    <w:rsid w:val="001E2989"/>
    <w:rsid w:val="001F0936"/>
    <w:rsid w:val="00236209"/>
    <w:rsid w:val="0025588C"/>
    <w:rsid w:val="002611A2"/>
    <w:rsid w:val="00266EA7"/>
    <w:rsid w:val="00281082"/>
    <w:rsid w:val="00281A29"/>
    <w:rsid w:val="002D257A"/>
    <w:rsid w:val="002E38CD"/>
    <w:rsid w:val="003325DA"/>
    <w:rsid w:val="00342C62"/>
    <w:rsid w:val="003445BC"/>
    <w:rsid w:val="003532FB"/>
    <w:rsid w:val="003757A6"/>
    <w:rsid w:val="00381AE0"/>
    <w:rsid w:val="00383F5C"/>
    <w:rsid w:val="0039732E"/>
    <w:rsid w:val="003A6FDB"/>
    <w:rsid w:val="003B0459"/>
    <w:rsid w:val="003B748F"/>
    <w:rsid w:val="003D5C24"/>
    <w:rsid w:val="003D7083"/>
    <w:rsid w:val="003E6521"/>
    <w:rsid w:val="00401F8D"/>
    <w:rsid w:val="00407735"/>
    <w:rsid w:val="00444506"/>
    <w:rsid w:val="00462063"/>
    <w:rsid w:val="0047072E"/>
    <w:rsid w:val="004A3255"/>
    <w:rsid w:val="004D2C74"/>
    <w:rsid w:val="004D31F6"/>
    <w:rsid w:val="00505017"/>
    <w:rsid w:val="00591E1F"/>
    <w:rsid w:val="005B23F0"/>
    <w:rsid w:val="005B46D4"/>
    <w:rsid w:val="005C7CB9"/>
    <w:rsid w:val="005D266E"/>
    <w:rsid w:val="005D63B3"/>
    <w:rsid w:val="005D7956"/>
    <w:rsid w:val="005E7221"/>
    <w:rsid w:val="005F6A33"/>
    <w:rsid w:val="006070F7"/>
    <w:rsid w:val="00620F8F"/>
    <w:rsid w:val="0064106B"/>
    <w:rsid w:val="006541AB"/>
    <w:rsid w:val="0065672B"/>
    <w:rsid w:val="00684431"/>
    <w:rsid w:val="006B495F"/>
    <w:rsid w:val="00706357"/>
    <w:rsid w:val="00730EAE"/>
    <w:rsid w:val="007851A5"/>
    <w:rsid w:val="007A5406"/>
    <w:rsid w:val="007B0B7F"/>
    <w:rsid w:val="007B5958"/>
    <w:rsid w:val="007D33A0"/>
    <w:rsid w:val="008001AB"/>
    <w:rsid w:val="00827B64"/>
    <w:rsid w:val="0084292D"/>
    <w:rsid w:val="00870AF6"/>
    <w:rsid w:val="008A6056"/>
    <w:rsid w:val="008C7C1C"/>
    <w:rsid w:val="00905590"/>
    <w:rsid w:val="00931883"/>
    <w:rsid w:val="00936C0C"/>
    <w:rsid w:val="00952DAD"/>
    <w:rsid w:val="00960338"/>
    <w:rsid w:val="00970411"/>
    <w:rsid w:val="00991D75"/>
    <w:rsid w:val="009C4DE8"/>
    <w:rsid w:val="009D22F2"/>
    <w:rsid w:val="009D2574"/>
    <w:rsid w:val="00A21722"/>
    <w:rsid w:val="00A71312"/>
    <w:rsid w:val="00A90FC9"/>
    <w:rsid w:val="00A91552"/>
    <w:rsid w:val="00AA1C5D"/>
    <w:rsid w:val="00B07CC2"/>
    <w:rsid w:val="00B40A4A"/>
    <w:rsid w:val="00B40DB7"/>
    <w:rsid w:val="00B61609"/>
    <w:rsid w:val="00B72648"/>
    <w:rsid w:val="00B8449B"/>
    <w:rsid w:val="00B8524B"/>
    <w:rsid w:val="00B92815"/>
    <w:rsid w:val="00BA5041"/>
    <w:rsid w:val="00BB2DE2"/>
    <w:rsid w:val="00BD648E"/>
    <w:rsid w:val="00BE0028"/>
    <w:rsid w:val="00BE3685"/>
    <w:rsid w:val="00BF5874"/>
    <w:rsid w:val="00C07416"/>
    <w:rsid w:val="00C20827"/>
    <w:rsid w:val="00C459A8"/>
    <w:rsid w:val="00CA50FE"/>
    <w:rsid w:val="00CD6476"/>
    <w:rsid w:val="00CE2C89"/>
    <w:rsid w:val="00CE3ADE"/>
    <w:rsid w:val="00D267C3"/>
    <w:rsid w:val="00D34C27"/>
    <w:rsid w:val="00D557C0"/>
    <w:rsid w:val="00DF5AED"/>
    <w:rsid w:val="00E008AA"/>
    <w:rsid w:val="00E073FB"/>
    <w:rsid w:val="00E429B0"/>
    <w:rsid w:val="00E63013"/>
    <w:rsid w:val="00E71378"/>
    <w:rsid w:val="00E72DE3"/>
    <w:rsid w:val="00EA629E"/>
    <w:rsid w:val="00F12A96"/>
    <w:rsid w:val="00F8252D"/>
    <w:rsid w:val="00F86AC3"/>
    <w:rsid w:val="00FA1856"/>
    <w:rsid w:val="00FC6387"/>
    <w:rsid w:val="00FD2531"/>
    <w:rsid w:val="00FD257C"/>
    <w:rsid w:val="00FE4789"/>
    <w:rsid w:val="00FF3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VE" w:eastAsia="es-V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6AC3"/>
    <w:pPr>
      <w:spacing w:after="200" w:line="276" w:lineRule="auto"/>
      <w:ind w:firstLine="340"/>
      <w:jc w:val="both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9C4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827B6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827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27B6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C20827"/>
    <w:rPr>
      <w:rFonts w:cs="Times New Roman"/>
      <w:color w:val="808080"/>
    </w:rPr>
  </w:style>
  <w:style w:type="character" w:customStyle="1" w:styleId="MTEquationSection">
    <w:name w:val="MTEquationSection"/>
    <w:basedOn w:val="Fuentedeprrafopredeter"/>
    <w:uiPriority w:val="99"/>
    <w:rsid w:val="00931883"/>
    <w:rPr>
      <w:rFonts w:cs="Times New Roman"/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ar"/>
    <w:uiPriority w:val="99"/>
    <w:rsid w:val="00931883"/>
    <w:pPr>
      <w:tabs>
        <w:tab w:val="center" w:pos="5040"/>
        <w:tab w:val="right" w:pos="10080"/>
      </w:tabs>
    </w:pPr>
  </w:style>
  <w:style w:type="character" w:customStyle="1" w:styleId="MTDisplayEquationCar">
    <w:name w:val="MTDisplayEquation Car"/>
    <w:basedOn w:val="Fuentedeprrafopredeter"/>
    <w:link w:val="MTDisplayEquation"/>
    <w:uiPriority w:val="99"/>
    <w:locked/>
    <w:rsid w:val="00931883"/>
    <w:rPr>
      <w:rFonts w:cs="Times New Roman"/>
      <w:sz w:val="22"/>
      <w:szCs w:val="22"/>
      <w:lang w:eastAsia="en-US"/>
    </w:rPr>
  </w:style>
  <w:style w:type="paragraph" w:styleId="Epgrafe">
    <w:name w:val="caption"/>
    <w:basedOn w:val="Normal"/>
    <w:next w:val="Normal"/>
    <w:uiPriority w:val="99"/>
    <w:qFormat/>
    <w:rsid w:val="003445BC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9C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n-US"/>
    </w:rPr>
  </w:style>
  <w:style w:type="paragraph" w:styleId="Bibliografa">
    <w:name w:val="Bibliography"/>
    <w:basedOn w:val="Normal"/>
    <w:next w:val="Normal"/>
    <w:uiPriority w:val="37"/>
    <w:unhideWhenUsed/>
    <w:rsid w:val="009C4DE8"/>
  </w:style>
  <w:style w:type="character" w:styleId="Refdecomentario">
    <w:name w:val="annotation reference"/>
    <w:basedOn w:val="Fuentedeprrafopredeter"/>
    <w:uiPriority w:val="99"/>
    <w:semiHidden/>
    <w:unhideWhenUsed/>
    <w:rsid w:val="00F86A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86A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86AC3"/>
    <w:rPr>
      <w:sz w:val="20"/>
      <w:szCs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86A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86AC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Eas08</b:Tag>
    <b:SourceType>DocumentFromInternetSite</b:SourceType>
    <b:Guid>{7E27A046-EC28-44EB-AF0F-CF5F1D8242B5}</b:Guid>
    <b:LCID>0</b:LCID>
    <b:Author>
      <b:Author>
        <b:Corporate>Eastman Kodak Company</b:Corporate>
      </b:Author>
    </b:Author>
    <b:Title>KODAK KLI-8023 IMAGE SENSOR</b:Title>
    <b:Year>2008</b:Year>
    <b:Publisher>KODAK</b:Publisher>
    <b:Month>Septiembre</b:Month>
    <b:Day>15</b:Day>
    <b:InternetSiteTitle>Kodak Image Sensor Solutions</b:InternetSiteTitle>
    <b:YearAccessed>2010</b:YearAccessed>
    <b:MonthAccessed>Febrero</b:MonthAccessed>
    <b:DayAccessed>10</b:DayAccessed>
    <b:URL>www.kodak.com/go/imagers</b:URL>
    <b:ShortTitle>KODAK KLI-8023 IMAGE SENSOR</b:ShortTitle>
    <b:Version>Revision 4.0 MTD/PS-0219</b:Version>
    <b:RefOrder>1</b:RefOrder>
  </b:Source>
  <b:Source>
    <b:Tag>Har03</b:Tag>
    <b:SourceType>Book</b:SourceType>
    <b:Guid>{7022E192-34DA-4CAA-8851-E507F9E9B914}</b:Guid>
    <b:LCID>0</b:LCID>
    <b:Author>
      <b:Author>
        <b:NameList>
          <b:Person>
            <b:Last>Hariharan</b:Last>
            <b:First>P</b:First>
          </b:Person>
        </b:NameList>
      </b:Author>
    </b:Author>
    <b:Title>Basics of interferometry</b:Title>
    <b:Year>2003</b:Year>
    <b:City>New York</b:City>
    <b:Publisher>Academic Press</b:Publisher>
    <b:Edition>Segunda edición</b:Edition>
    <b:RefOrder>2</b:RefOrder>
  </b:Source>
  <b:Source>
    <b:Tag>Gas02</b:Tag>
    <b:SourceType>Book</b:SourceType>
    <b:Guid>{507754E2-E835-44F7-AE84-2313C758ECFA}</b:Guid>
    <b:LCID>0</b:LCID>
    <b:Author>
      <b:Author>
        <b:NameList>
          <b:Person>
            <b:Last>Gasvik</b:Last>
            <b:First>Kjell</b:First>
            <b:Middle>J</b:Middle>
          </b:Person>
        </b:NameList>
      </b:Author>
    </b:Author>
    <b:Title>Optical Metrology</b:Title>
    <b:Year>2002</b:Year>
    <b:City>West Sussex</b:City>
    <b:Publisher>John Wiley &amp; Sons Ltd.</b:Publisher>
    <b:CountryRegion>England</b:CountryRegion>
    <b:Edition>Tercera edición</b:Edition>
    <b:RefOrder>3</b:RefOrder>
  </b:Source>
  <b:Source>
    <b:Tag>Bra08</b:Tag>
    <b:SourceType>Book</b:SourceType>
    <b:Guid>{6E079974-AFA3-4C3E-90D1-D693B56D3D0E}</b:Guid>
    <b:LCID>0</b:LCID>
    <b:Author>
      <b:Author>
        <b:NameList>
          <b:Person>
            <b:Last>Bradski</b:Last>
            <b:First>Gary</b:First>
          </b:Person>
          <b:Person>
            <b:Last>Kaehler</b:Last>
            <b:First>Adrian</b:First>
          </b:Person>
        </b:NameList>
      </b:Author>
    </b:Author>
    <b:Title>Learning OpenCV</b:Title>
    <b:Year>2008</b:Year>
    <b:City>California</b:City>
    <b:Publisher>O’Reilly Media, Inc</b:Publisher>
    <b:RefOrder>4</b:RefOrder>
  </b:Source>
</b:Sources>
</file>

<file path=customXml/itemProps1.xml><?xml version="1.0" encoding="utf-8"?>
<ds:datastoreItem xmlns:ds="http://schemas.openxmlformats.org/officeDocument/2006/customXml" ds:itemID="{0E3EA72A-8B7A-4962-95A3-A0EDCCF0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SIMÓN BOLÍVAR</vt:lpstr>
    </vt:vector>
  </TitlesOfParts>
  <Company>Hewlett-Packard</Company>
  <LinksUpToDate>false</LinksUpToDate>
  <CharactersWithSpaces>5682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SIMÓN BOLÍVAR</dc:title>
  <dc:creator>Jesús</dc:creator>
  <cp:lastModifiedBy>nico</cp:lastModifiedBy>
  <cp:revision>7</cp:revision>
  <cp:lastPrinted>2010-04-16T20:03:00Z</cp:lastPrinted>
  <dcterms:created xsi:type="dcterms:W3CDTF">2010-07-20T16:44:00Z</dcterms:created>
  <dcterms:modified xsi:type="dcterms:W3CDTF">2010-07-20T19:18:00Z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