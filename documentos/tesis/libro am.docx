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090" w:rsidRDefault="0080060D" w:rsidP="00BF1090">
      <w:pPr>
        <w:pStyle w:val="Normalsininterlineado"/>
      </w:pPr>
      <w:r>
        <w:rPr>
          <w:noProof/>
          <w:lang w:eastAsia="es-VE"/>
        </w:rPr>
        <w:drawing>
          <wp:inline distT="0" distB="0" distL="0" distR="0" wp14:anchorId="24CDCBA5" wp14:editId="060A3842">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9"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p>
    <w:p w:rsidR="00BF1090" w:rsidRDefault="00BF1090" w:rsidP="00BF1090">
      <w:pPr>
        <w:pStyle w:val="Normalsininterlineado"/>
      </w:pPr>
    </w:p>
    <w:p w:rsidR="00BF1090" w:rsidRPr="002478AB" w:rsidRDefault="00BF1090" w:rsidP="00BF1090">
      <w:pPr>
        <w:pStyle w:val="Normalsininterlineado"/>
        <w:rPr>
          <w:b/>
          <w:sz w:val="28"/>
          <w:szCs w:val="28"/>
        </w:rPr>
      </w:pPr>
      <w:r w:rsidRPr="002478AB">
        <w:rPr>
          <w:b/>
          <w:sz w:val="28"/>
          <w:szCs w:val="28"/>
        </w:rPr>
        <w:t>UNIVERSIDAD SIMÓN BOLÍVAR</w:t>
      </w:r>
    </w:p>
    <w:p w:rsidR="00BF1090" w:rsidRPr="002478AB" w:rsidRDefault="00BF1090" w:rsidP="00BF1090">
      <w:pPr>
        <w:pStyle w:val="Normalsininterlineado"/>
        <w:rPr>
          <w:sz w:val="28"/>
          <w:szCs w:val="28"/>
        </w:rPr>
      </w:pPr>
      <w:r w:rsidRPr="002478AB">
        <w:rPr>
          <w:sz w:val="28"/>
          <w:szCs w:val="28"/>
        </w:rPr>
        <w:t>DECANATO DE ESTUDIOS DE POSTGRADO</w:t>
      </w:r>
    </w:p>
    <w:p w:rsidR="00BF1090" w:rsidRPr="002478AB" w:rsidRDefault="00BF1090" w:rsidP="00BF1090">
      <w:pPr>
        <w:pStyle w:val="Normalsininterlineado"/>
        <w:rPr>
          <w:sz w:val="28"/>
          <w:szCs w:val="28"/>
        </w:rPr>
      </w:pPr>
      <w:r w:rsidRPr="002478AB">
        <w:rPr>
          <w:sz w:val="28"/>
          <w:szCs w:val="28"/>
        </w:rPr>
        <w:t xml:space="preserve">COORDINACIÓN DE POSTGRADO EN </w:t>
      </w:r>
      <w:r>
        <w:rPr>
          <w:sz w:val="28"/>
          <w:szCs w:val="28"/>
        </w:rPr>
        <w:t>FÍSICA</w:t>
      </w:r>
    </w:p>
    <w:p w:rsidR="00BF1090" w:rsidRPr="002478AB" w:rsidRDefault="00BF1090" w:rsidP="00BF1090">
      <w:pPr>
        <w:pStyle w:val="Normalsininterlineado"/>
        <w:rPr>
          <w:sz w:val="28"/>
          <w:szCs w:val="28"/>
        </w:rPr>
      </w:pPr>
      <w:r w:rsidRPr="002478AB">
        <w:rPr>
          <w:sz w:val="28"/>
          <w:szCs w:val="28"/>
        </w:rPr>
        <w:t xml:space="preserve">MAESTRÍA EN </w:t>
      </w:r>
      <w:r>
        <w:rPr>
          <w:sz w:val="28"/>
          <w:szCs w:val="28"/>
        </w:rPr>
        <w:t>FÍSICA</w:t>
      </w:r>
    </w:p>
    <w:p w:rsidR="00BF1090" w:rsidRPr="00C47D36" w:rsidRDefault="00BF1090" w:rsidP="00BF1090">
      <w:pPr>
        <w:pStyle w:val="Normalsininterlineado"/>
      </w:pPr>
    </w:p>
    <w:p w:rsidR="00BF1090" w:rsidRPr="00C47D36"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Pr="00C47D36" w:rsidRDefault="00BF1090" w:rsidP="00BF1090">
      <w:pPr>
        <w:pStyle w:val="Normalsininterlineado"/>
      </w:pPr>
    </w:p>
    <w:p w:rsidR="00BF1090" w:rsidRPr="00C47D36" w:rsidRDefault="00BF1090" w:rsidP="00BF1090">
      <w:pPr>
        <w:pStyle w:val="Normalsininterlineado"/>
      </w:pPr>
    </w:p>
    <w:p w:rsidR="00BF1090" w:rsidRPr="002478AB" w:rsidRDefault="00BF1090" w:rsidP="00BF1090">
      <w:pPr>
        <w:pStyle w:val="Normalsininterlineado"/>
        <w:rPr>
          <w:b/>
          <w:sz w:val="28"/>
          <w:szCs w:val="28"/>
        </w:rPr>
      </w:pPr>
      <w:r w:rsidRPr="002478AB">
        <w:rPr>
          <w:b/>
          <w:sz w:val="28"/>
          <w:szCs w:val="28"/>
        </w:rPr>
        <w:t>TRABAJO DE GRADO</w:t>
      </w:r>
    </w:p>
    <w:p w:rsidR="00BF1090" w:rsidRDefault="00BF1090" w:rsidP="00BF1090">
      <w:pPr>
        <w:pStyle w:val="Normalsininterlineado"/>
      </w:pPr>
    </w:p>
    <w:p w:rsidR="00BF1090" w:rsidRDefault="00BF1090" w:rsidP="00BF1090">
      <w:pPr>
        <w:pStyle w:val="Normalsininterlineado"/>
      </w:pPr>
    </w:p>
    <w:p w:rsidR="00BF1090" w:rsidRPr="00C47D36" w:rsidRDefault="00BF1090" w:rsidP="00BF1090">
      <w:pPr>
        <w:pStyle w:val="Normalsininterlineado"/>
      </w:pPr>
    </w:p>
    <w:p w:rsidR="00BF1090" w:rsidRPr="00C47D36" w:rsidRDefault="00BF1090" w:rsidP="00BF1090">
      <w:pPr>
        <w:pStyle w:val="Normalsininterlineado"/>
      </w:pPr>
    </w:p>
    <w:p w:rsidR="00BF1090" w:rsidRPr="00C47D36" w:rsidRDefault="00BF1090" w:rsidP="00BF1090">
      <w:pPr>
        <w:pStyle w:val="Normalsininterlineado"/>
      </w:pPr>
    </w:p>
    <w:p w:rsidR="00BF1090" w:rsidRPr="00C47D36" w:rsidRDefault="00BF1090" w:rsidP="00BF1090">
      <w:pPr>
        <w:pStyle w:val="Normalsininterlineado"/>
      </w:pPr>
    </w:p>
    <w:p w:rsidR="00BF1090" w:rsidRPr="00C47D36" w:rsidRDefault="00BF1090" w:rsidP="00BF1090">
      <w:pPr>
        <w:pStyle w:val="Normalsininterlineado"/>
      </w:pPr>
      <w:r>
        <w:rPr>
          <w:b/>
          <w:caps/>
          <w:kern w:val="24"/>
          <w:sz w:val="28"/>
          <w:szCs w:val="28"/>
        </w:rPr>
        <w:t>CONTROL DE VIBRACIONES MECÁNICAS EN UN SISTEMA INTERFEROMÉTRICO.</w:t>
      </w:r>
      <w:r w:rsidRPr="00C47D36">
        <w:t xml:space="preserve"> </w:t>
      </w:r>
    </w:p>
    <w:p w:rsidR="00BF1090" w:rsidRPr="00C47D36" w:rsidRDefault="00BF1090" w:rsidP="00BF1090">
      <w:pPr>
        <w:pStyle w:val="Normalsininterlineado"/>
      </w:pPr>
    </w:p>
    <w:p w:rsidR="00BF1090" w:rsidRPr="00C47D36"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Pr="00C47D36" w:rsidRDefault="00BF1090" w:rsidP="00BF1090">
      <w:pPr>
        <w:pStyle w:val="Normalsininterlineado"/>
      </w:pPr>
    </w:p>
    <w:p w:rsidR="00BF1090" w:rsidRPr="00C47D36" w:rsidRDefault="00BF1090" w:rsidP="00BF1090">
      <w:pPr>
        <w:pStyle w:val="Normalsininterlineado"/>
      </w:pPr>
    </w:p>
    <w:p w:rsidR="00BF1090" w:rsidRPr="00C47D36" w:rsidRDefault="00BF1090" w:rsidP="00BF1090">
      <w:pPr>
        <w:pStyle w:val="Normalsininterlineado"/>
      </w:pPr>
    </w:p>
    <w:p w:rsidR="00BF1090" w:rsidRPr="002478AB" w:rsidRDefault="00BF1090" w:rsidP="00BF1090">
      <w:pPr>
        <w:pStyle w:val="Normalsininterlineado"/>
        <w:rPr>
          <w:sz w:val="28"/>
          <w:szCs w:val="28"/>
        </w:rPr>
      </w:pPr>
      <w:proofErr w:type="gramStart"/>
      <w:r w:rsidRPr="002478AB">
        <w:rPr>
          <w:sz w:val="28"/>
          <w:szCs w:val="28"/>
        </w:rPr>
        <w:t>por</w:t>
      </w:r>
      <w:proofErr w:type="gramEnd"/>
    </w:p>
    <w:p w:rsidR="00BF1090" w:rsidRPr="00C47D36" w:rsidRDefault="00BF1090" w:rsidP="00BF1090">
      <w:pPr>
        <w:pStyle w:val="Normalsininterlineado"/>
      </w:pPr>
    </w:p>
    <w:p w:rsidR="00BF1090" w:rsidRPr="00C47D36" w:rsidRDefault="00BF1090" w:rsidP="00BF1090">
      <w:pPr>
        <w:pStyle w:val="Normalsininterlineado"/>
      </w:pPr>
    </w:p>
    <w:p w:rsidR="00BF1090" w:rsidRPr="002478AB" w:rsidRDefault="00D76767" w:rsidP="00BF1090">
      <w:pPr>
        <w:pStyle w:val="Normalsininterlineado"/>
        <w:rPr>
          <w:sz w:val="28"/>
          <w:szCs w:val="28"/>
        </w:rPr>
      </w:pPr>
      <w:r>
        <w:rPr>
          <w:sz w:val="28"/>
          <w:szCs w:val="28"/>
        </w:rPr>
        <w:t>Nicolás</w:t>
      </w:r>
      <w:r w:rsidR="00BF1090">
        <w:rPr>
          <w:sz w:val="28"/>
          <w:szCs w:val="28"/>
        </w:rPr>
        <w:t xml:space="preserve"> Veloz Savino</w:t>
      </w:r>
    </w:p>
    <w:p w:rsidR="00BF1090" w:rsidRPr="00C47D36" w:rsidRDefault="00BF1090" w:rsidP="00BF1090">
      <w:pPr>
        <w:pStyle w:val="Normalsininterlineado"/>
      </w:pPr>
    </w:p>
    <w:p w:rsidR="00BF1090" w:rsidRPr="00C47D36" w:rsidRDefault="00BF1090" w:rsidP="00BF1090">
      <w:pPr>
        <w:pStyle w:val="Normalsininterlineado"/>
      </w:pPr>
    </w:p>
    <w:p w:rsidR="00BF1090" w:rsidRPr="00C47D36"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Pr="00C47D36" w:rsidRDefault="00BF1090" w:rsidP="00BF1090">
      <w:pPr>
        <w:pStyle w:val="Normalsininterlineado"/>
      </w:pPr>
    </w:p>
    <w:p w:rsidR="00BF1090" w:rsidRPr="00C47D36" w:rsidRDefault="00BF1090" w:rsidP="00BF1090">
      <w:pPr>
        <w:pStyle w:val="Normalsininterlineado"/>
      </w:pPr>
    </w:p>
    <w:p w:rsidR="00BF1090" w:rsidRPr="002478AB" w:rsidRDefault="00BF1090" w:rsidP="00BF1090">
      <w:pPr>
        <w:pStyle w:val="Normalsininterlineado"/>
        <w:rPr>
          <w:sz w:val="28"/>
          <w:szCs w:val="28"/>
        </w:rPr>
      </w:pPr>
      <w:r>
        <w:rPr>
          <w:sz w:val="28"/>
          <w:szCs w:val="28"/>
        </w:rPr>
        <w:t>Julio 2011</w:t>
      </w:r>
    </w:p>
    <w:p w:rsidR="00BF1090" w:rsidRPr="002478AB" w:rsidRDefault="00BF1090" w:rsidP="00BF1090">
      <w:pPr>
        <w:pStyle w:val="Normalsininterlineado"/>
        <w:rPr>
          <w:sz w:val="28"/>
          <w:szCs w:val="28"/>
        </w:rPr>
        <w:sectPr w:rsidR="00BF1090" w:rsidRPr="002478AB" w:rsidSect="00BF1090">
          <w:headerReference w:type="default" r:id="rId10"/>
          <w:footerReference w:type="even" r:id="rId11"/>
          <w:footerReference w:type="default" r:id="rId12"/>
          <w:pgSz w:w="12240" w:h="15840" w:code="1"/>
          <w:pgMar w:top="964" w:right="1701" w:bottom="1588" w:left="1701" w:header="709" w:footer="709" w:gutter="0"/>
          <w:cols w:space="708"/>
          <w:docGrid w:linePitch="360"/>
        </w:sectPr>
      </w:pPr>
    </w:p>
    <w:p w:rsidR="00BF1090" w:rsidRDefault="0080060D" w:rsidP="00BF1090">
      <w:pPr>
        <w:pStyle w:val="Normalsininterlineado"/>
      </w:pPr>
      <w:r>
        <w:rPr>
          <w:noProof/>
          <w:lang w:eastAsia="es-VE"/>
        </w:rPr>
        <w:lastRenderedPageBreak/>
        <w:drawing>
          <wp:inline distT="0" distB="0" distL="0" distR="0" wp14:anchorId="1608F6ED" wp14:editId="70F5A561">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9"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p>
    <w:p w:rsidR="00BF1090" w:rsidRPr="00051699" w:rsidRDefault="00BF1090" w:rsidP="00BF1090">
      <w:pPr>
        <w:pStyle w:val="Normalsininterlineado"/>
      </w:pPr>
    </w:p>
    <w:p w:rsidR="00BF1090" w:rsidRPr="00051699" w:rsidRDefault="00BF1090" w:rsidP="00BF1090">
      <w:pPr>
        <w:pStyle w:val="Normalsininterlineado"/>
        <w:rPr>
          <w:b/>
        </w:rPr>
      </w:pPr>
      <w:r w:rsidRPr="00051699">
        <w:rPr>
          <w:b/>
        </w:rPr>
        <w:t>UNIVERSIDAD SIMÓN BOLÍVAR</w:t>
      </w:r>
    </w:p>
    <w:p w:rsidR="00BF1090" w:rsidRPr="00051699" w:rsidRDefault="00BF1090" w:rsidP="00BF1090">
      <w:pPr>
        <w:pStyle w:val="Normalsininterlineado"/>
      </w:pPr>
      <w:r w:rsidRPr="00051699">
        <w:t>DECANATO DE ESTUDIOS DE POSTGRADO</w:t>
      </w:r>
    </w:p>
    <w:p w:rsidR="00BF1090" w:rsidRPr="00051699" w:rsidRDefault="00BF1090" w:rsidP="00BF1090">
      <w:pPr>
        <w:pStyle w:val="Normalsininterlineado"/>
      </w:pPr>
      <w:r w:rsidRPr="00051699">
        <w:t xml:space="preserve">COORDINACIÓN DE POSTGRADO EN </w:t>
      </w:r>
      <w:r>
        <w:t>FÍSICA</w:t>
      </w:r>
    </w:p>
    <w:p w:rsidR="00BF1090" w:rsidRPr="00051699" w:rsidRDefault="00BF1090" w:rsidP="00BF1090">
      <w:pPr>
        <w:pStyle w:val="Normalsininterlineado"/>
      </w:pPr>
      <w:r w:rsidRPr="00051699">
        <w:t xml:space="preserve">MAESTRÍA EN </w:t>
      </w:r>
      <w:r>
        <w:t>FÍSICA</w:t>
      </w: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rPr>
          <w:b/>
          <w:caps/>
          <w:sz w:val="28"/>
          <w:szCs w:val="28"/>
        </w:rPr>
      </w:pPr>
      <w:r>
        <w:rPr>
          <w:b/>
          <w:caps/>
          <w:kern w:val="24"/>
          <w:sz w:val="28"/>
          <w:szCs w:val="28"/>
        </w:rPr>
        <w:t>CONTROL DE VIBRACIONES MECÁNICAS EN UN SISTEMA INTERFEROMÉTRICO.</w:t>
      </w: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r w:rsidRPr="00051699">
        <w:t>Trabajo de Grado presentado a la Universidad Simón Bolívar por</w:t>
      </w: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D76767" w:rsidP="00BF1090">
      <w:pPr>
        <w:pStyle w:val="Normalsininterlineado"/>
        <w:rPr>
          <w:b/>
        </w:rPr>
      </w:pPr>
      <w:r>
        <w:rPr>
          <w:b/>
        </w:rPr>
        <w:t>Nicolás</w:t>
      </w:r>
      <w:r w:rsidR="0091587C">
        <w:rPr>
          <w:b/>
        </w:rPr>
        <w:t xml:space="preserve"> Veloz Savino</w:t>
      </w: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D76767" w:rsidP="00BF1090">
      <w:pPr>
        <w:pStyle w:val="Normalsininterlineado"/>
      </w:pPr>
      <w:r>
        <w:t>Como</w:t>
      </w:r>
      <w:r w:rsidR="00BF1090" w:rsidRPr="00051699">
        <w:t xml:space="preserve"> requisito parcial para optar al grado académico de</w:t>
      </w: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rPr>
          <w:b/>
        </w:rPr>
      </w:pPr>
      <w:r w:rsidRPr="00051699">
        <w:rPr>
          <w:b/>
        </w:rPr>
        <w:t xml:space="preserve">Magister en </w:t>
      </w:r>
      <w:r w:rsidR="0091587C">
        <w:rPr>
          <w:b/>
        </w:rPr>
        <w:t>Física</w:t>
      </w:r>
    </w:p>
    <w:p w:rsidR="00BF1090" w:rsidRPr="00051699" w:rsidRDefault="00BF1090" w:rsidP="00BF1090">
      <w:pPr>
        <w:pStyle w:val="Normalsininterlineado"/>
      </w:pPr>
    </w:p>
    <w:p w:rsidR="00BF1090"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r w:rsidRPr="00051699">
        <w:t>Con la asesoría de</w:t>
      </w:r>
      <w:r w:rsidR="0091587C">
        <w:t>l</w:t>
      </w:r>
      <w:r w:rsidRPr="00051699">
        <w:t xml:space="preserve"> profesor</w:t>
      </w:r>
    </w:p>
    <w:p w:rsidR="00BF1090"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91587C" w:rsidP="00BF1090">
      <w:pPr>
        <w:pStyle w:val="Normalsininterlineado"/>
      </w:pPr>
      <w:r>
        <w:t>Rafael</w:t>
      </w:r>
      <w:r w:rsidR="00BF1090" w:rsidRPr="00051699">
        <w:t xml:space="preserve"> </w:t>
      </w:r>
      <w:r>
        <w:t>Escalona</w:t>
      </w:r>
    </w:p>
    <w:p w:rsidR="00BF1090"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p>
    <w:p w:rsidR="00BF1090" w:rsidRDefault="00BF1090" w:rsidP="00BF1090">
      <w:pPr>
        <w:pStyle w:val="Normalsininterlineado"/>
      </w:pPr>
    </w:p>
    <w:p w:rsidR="00BF1090" w:rsidRPr="00051699" w:rsidRDefault="00BF1090" w:rsidP="00BF1090">
      <w:pPr>
        <w:pStyle w:val="Normalsininterlineado"/>
      </w:pPr>
    </w:p>
    <w:p w:rsidR="00BF1090" w:rsidRPr="00051699" w:rsidRDefault="0091587C" w:rsidP="00BF1090">
      <w:pPr>
        <w:pStyle w:val="Normalsininterlineado"/>
      </w:pPr>
      <w:r>
        <w:t>Julio 2011</w:t>
      </w:r>
      <w:r w:rsidR="00BF1090" w:rsidRPr="00051699">
        <w:br w:type="page"/>
      </w:r>
    </w:p>
    <w:p w:rsidR="00BF1090" w:rsidRDefault="0080060D" w:rsidP="00BF1090">
      <w:pPr>
        <w:pStyle w:val="Normalsininterlineado"/>
      </w:pPr>
      <w:r>
        <w:rPr>
          <w:noProof/>
          <w:lang w:eastAsia="es-VE"/>
        </w:rPr>
        <w:lastRenderedPageBreak/>
        <w:drawing>
          <wp:inline distT="0" distB="0" distL="0" distR="0" wp14:anchorId="1AC31465" wp14:editId="48F21F1D">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9"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p>
    <w:p w:rsidR="00BF1090" w:rsidRPr="00051699" w:rsidRDefault="00BF1090" w:rsidP="00BF1090">
      <w:pPr>
        <w:pStyle w:val="Normalsininterlineado"/>
      </w:pPr>
    </w:p>
    <w:p w:rsidR="00BF1090" w:rsidRPr="00051699" w:rsidRDefault="00BF1090" w:rsidP="00BF1090">
      <w:pPr>
        <w:pStyle w:val="Normalsininterlineado"/>
        <w:rPr>
          <w:b/>
        </w:rPr>
      </w:pPr>
      <w:r w:rsidRPr="00051699">
        <w:rPr>
          <w:b/>
        </w:rPr>
        <w:t>UNIVERSIDAD SIMÓN BOLÍVAR</w:t>
      </w:r>
    </w:p>
    <w:p w:rsidR="00BF1090" w:rsidRPr="00051699" w:rsidRDefault="00BF1090" w:rsidP="00BF1090">
      <w:pPr>
        <w:pStyle w:val="Normalsininterlineado"/>
      </w:pPr>
      <w:r w:rsidRPr="00051699">
        <w:t>DECANATO DE ESTUDIOS DE POSTGRADO</w:t>
      </w:r>
    </w:p>
    <w:p w:rsidR="00BF1090" w:rsidRPr="00051699" w:rsidRDefault="00BF1090" w:rsidP="00BF1090">
      <w:pPr>
        <w:pStyle w:val="Normalsininterlineado"/>
      </w:pPr>
      <w:r w:rsidRPr="00051699">
        <w:t xml:space="preserve">COORDINACIÓN DE POSTGRADO EN </w:t>
      </w:r>
      <w:r w:rsidR="0091587C">
        <w:t>FÍSICA</w:t>
      </w:r>
    </w:p>
    <w:p w:rsidR="00BF1090" w:rsidRPr="00051699" w:rsidRDefault="00BF1090" w:rsidP="00BF1090">
      <w:pPr>
        <w:pStyle w:val="Normalsininterlineado"/>
      </w:pPr>
      <w:r w:rsidRPr="00051699">
        <w:t xml:space="preserve">MAESTRÍA EN </w:t>
      </w:r>
      <w:r w:rsidR="0091587C">
        <w:t>FÍSICA</w:t>
      </w:r>
    </w:p>
    <w:p w:rsidR="00BF1090" w:rsidRPr="003622A8" w:rsidRDefault="00BF1090" w:rsidP="00BF1090">
      <w:pPr>
        <w:pStyle w:val="Ttulo1"/>
        <w:numPr>
          <w:ilvl w:val="0"/>
          <w:numId w:val="0"/>
        </w:numPr>
        <w:rPr>
          <w:color w:val="FFFFFF" w:themeColor="background1"/>
        </w:rPr>
      </w:pPr>
      <w:bookmarkStart w:id="0" w:name="_Toc314559914"/>
      <w:r w:rsidRPr="003622A8">
        <w:rPr>
          <w:color w:val="FFFFFF" w:themeColor="background1"/>
        </w:rPr>
        <w:t>APROBACIÓN DEL JURADO</w:t>
      </w:r>
      <w:bookmarkEnd w:id="0"/>
    </w:p>
    <w:p w:rsidR="00BF1090" w:rsidRPr="00051699" w:rsidRDefault="0091587C" w:rsidP="00BF1090">
      <w:pPr>
        <w:pStyle w:val="Normalsininterlineado"/>
        <w:rPr>
          <w:b/>
          <w:caps/>
          <w:sz w:val="28"/>
          <w:szCs w:val="28"/>
        </w:rPr>
      </w:pPr>
      <w:r>
        <w:rPr>
          <w:b/>
          <w:caps/>
          <w:kern w:val="24"/>
          <w:sz w:val="28"/>
          <w:szCs w:val="28"/>
        </w:rPr>
        <w:t>CONTROL DE VIBRACIONES MECÁNICAS EN UN SISTEMA INTERFEROMÉTRICO.</w:t>
      </w: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jc w:val="right"/>
      </w:pPr>
      <w:r w:rsidRPr="00051699">
        <w:t xml:space="preserve">Por: </w:t>
      </w:r>
      <w:r w:rsidR="0091587C">
        <w:t>Veloz Savino</w:t>
      </w:r>
      <w:r w:rsidRPr="00051699">
        <w:t xml:space="preserve">, </w:t>
      </w:r>
      <w:r w:rsidR="0091587C">
        <w:t>Nicolás</w:t>
      </w:r>
    </w:p>
    <w:p w:rsidR="00BF1090" w:rsidRPr="00051699" w:rsidRDefault="0091587C" w:rsidP="00BF1090">
      <w:pPr>
        <w:pStyle w:val="Normalsininterlineado"/>
        <w:jc w:val="right"/>
      </w:pPr>
      <w:r>
        <w:t>Carnet No.: 07-86143</w:t>
      </w:r>
    </w:p>
    <w:p w:rsidR="00BF1090" w:rsidRDefault="00BF1090" w:rsidP="00BF1090">
      <w:pPr>
        <w:pStyle w:val="Normalsininterlineado"/>
      </w:pPr>
    </w:p>
    <w:p w:rsidR="00BF1090" w:rsidRDefault="00BF1090" w:rsidP="00BF1090">
      <w:pPr>
        <w:pStyle w:val="Normalsininterlineado"/>
      </w:pPr>
    </w:p>
    <w:p w:rsidR="00BF1090" w:rsidRPr="00051699" w:rsidRDefault="00BF1090" w:rsidP="00BF1090">
      <w:pPr>
        <w:pStyle w:val="Normalsininterlineado"/>
        <w:ind w:firstLine="426"/>
        <w:jc w:val="both"/>
      </w:pPr>
      <w:r w:rsidRPr="00051699">
        <w:t>Este Trabajo de Grado ha sido aprobado en nombre de la Universidad Simón Bolívar por el siguiente jurado examinador:</w:t>
      </w:r>
    </w:p>
    <w:p w:rsidR="00BF1090" w:rsidRDefault="00BF1090" w:rsidP="00BF1090">
      <w:pPr>
        <w:pStyle w:val="Normalsininterlineado"/>
        <w:jc w:val="both"/>
      </w:pPr>
    </w:p>
    <w:p w:rsidR="00BF1090" w:rsidRPr="00051699" w:rsidRDefault="00BF1090" w:rsidP="00BF1090">
      <w:pPr>
        <w:pStyle w:val="Normalsininterlineado"/>
        <w:jc w:val="both"/>
      </w:pP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r w:rsidRPr="00051699">
        <w:t>______________________</w:t>
      </w:r>
    </w:p>
    <w:p w:rsidR="00BF1090" w:rsidRPr="00051699" w:rsidRDefault="00BF1090" w:rsidP="00BF1090">
      <w:pPr>
        <w:pStyle w:val="Normalsininterlineado"/>
      </w:pPr>
      <w:r w:rsidRPr="00051699">
        <w:t>Presidente</w:t>
      </w:r>
    </w:p>
    <w:p w:rsidR="00BF1090" w:rsidRPr="00051699" w:rsidRDefault="00BF1090" w:rsidP="00BF1090">
      <w:pPr>
        <w:pStyle w:val="Normalsininterlineado"/>
      </w:pPr>
      <w:r w:rsidRPr="00051699">
        <w:t>Prof.</w:t>
      </w:r>
      <w:r>
        <w:t xml:space="preserve"> </w:t>
      </w:r>
    </w:p>
    <w:p w:rsidR="00BF1090" w:rsidRDefault="00BF1090" w:rsidP="00BF1090">
      <w:pPr>
        <w:pStyle w:val="Normalsininterlineado"/>
      </w:pPr>
    </w:p>
    <w:p w:rsidR="00BF1090" w:rsidRPr="00051699" w:rsidRDefault="00BF1090" w:rsidP="00BF1090">
      <w:pPr>
        <w:pStyle w:val="Normalsininterlineado"/>
      </w:pPr>
    </w:p>
    <w:p w:rsidR="00BF1090" w:rsidRPr="00051699" w:rsidRDefault="00B0582D" w:rsidP="00BF1090">
      <w:pPr>
        <w:pStyle w:val="Normalsininterlineado"/>
      </w:pPr>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p>
    <w:p w:rsidR="00BF1090" w:rsidRPr="00051699" w:rsidRDefault="00BF1090" w:rsidP="00BF1090">
      <w:pPr>
        <w:pStyle w:val="Normalsininterlineado"/>
      </w:pPr>
    </w:p>
    <w:p w:rsidR="00BF1090" w:rsidRPr="00051699" w:rsidRDefault="00BF1090" w:rsidP="00BF1090">
      <w:pPr>
        <w:pStyle w:val="Normalsininterlineado"/>
      </w:pPr>
      <w:r w:rsidRPr="00051699">
        <w:t>______________________</w:t>
      </w:r>
    </w:p>
    <w:p w:rsidR="00BF1090" w:rsidRPr="00051699" w:rsidRDefault="00BF1090" w:rsidP="00BF1090">
      <w:pPr>
        <w:pStyle w:val="Normalsininterlineado"/>
      </w:pPr>
      <w:r w:rsidRPr="00051699">
        <w:t>Miembro Principal</w:t>
      </w:r>
    </w:p>
    <w:p w:rsidR="00BF1090" w:rsidRPr="00051699" w:rsidRDefault="00BF1090" w:rsidP="00BF1090">
      <w:pPr>
        <w:pStyle w:val="Normalsininterlineado"/>
      </w:pPr>
      <w:r w:rsidRPr="00051699">
        <w:t>Prof.</w:t>
      </w:r>
      <w:r>
        <w:t xml:space="preserve"> </w:t>
      </w:r>
    </w:p>
    <w:p w:rsidR="00BF1090"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p>
    <w:p w:rsidR="00BF1090" w:rsidRPr="00051699" w:rsidRDefault="00BF1090" w:rsidP="00BF1090">
      <w:pPr>
        <w:pStyle w:val="Normalsininterlineado"/>
      </w:pPr>
      <w:r w:rsidRPr="00051699">
        <w:t>______________________</w:t>
      </w:r>
    </w:p>
    <w:p w:rsidR="00BF1090" w:rsidRPr="00051699" w:rsidRDefault="00BF1090" w:rsidP="00BF1090">
      <w:pPr>
        <w:pStyle w:val="Normalsininterlineado"/>
      </w:pPr>
      <w:r w:rsidRPr="00051699">
        <w:t>Miembro Principal - Tutor</w:t>
      </w:r>
    </w:p>
    <w:p w:rsidR="00BF1090" w:rsidRPr="00051699" w:rsidRDefault="00BF1090" w:rsidP="00BF1090">
      <w:pPr>
        <w:pStyle w:val="Normalsininterlineado"/>
      </w:pPr>
      <w:r w:rsidRPr="00051699">
        <w:t xml:space="preserve">Prof. </w:t>
      </w:r>
      <w:r w:rsidR="0091587C">
        <w:t>Rafael Escalona</w:t>
      </w:r>
    </w:p>
    <w:p w:rsidR="00BF1090" w:rsidRPr="00051699" w:rsidRDefault="00BF1090" w:rsidP="00BF1090">
      <w:pPr>
        <w:pStyle w:val="Normalsininterlineado"/>
      </w:pPr>
    </w:p>
    <w:p w:rsidR="00BF1090" w:rsidRDefault="00BF1090" w:rsidP="00BF1090">
      <w:pPr>
        <w:pStyle w:val="Normalsininterlineado"/>
      </w:pPr>
    </w:p>
    <w:p w:rsidR="00BF1090" w:rsidRDefault="0091587C" w:rsidP="00BF1090">
      <w:pPr>
        <w:pStyle w:val="Normalsininterlineado"/>
      </w:pPr>
      <w:r>
        <w:t>XX</w:t>
      </w:r>
      <w:r w:rsidR="00BF1090">
        <w:t xml:space="preserve"> de </w:t>
      </w:r>
      <w:proofErr w:type="spellStart"/>
      <w:r>
        <w:t>xxxxxx</w:t>
      </w:r>
      <w:proofErr w:type="spellEnd"/>
      <w:r w:rsidR="00BF1090" w:rsidRPr="00051699">
        <w:t xml:space="preserve"> </w:t>
      </w:r>
      <w:r w:rsidR="00BF1090">
        <w:t xml:space="preserve">de </w:t>
      </w:r>
      <w:r w:rsidR="00BF1090" w:rsidRPr="00051699">
        <w:t>201</w:t>
      </w:r>
      <w:r>
        <w:t>1</w:t>
      </w:r>
      <w:r w:rsidR="00BF1090" w:rsidRPr="00051699">
        <w:br w:type="page"/>
      </w: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Pr="00051699" w:rsidRDefault="00BF1090" w:rsidP="00BF1090"/>
    <w:p w:rsidR="00BF1090" w:rsidRDefault="00BF1090" w:rsidP="00BF1090">
      <w:pPr>
        <w:pStyle w:val="Normalsininterlineado"/>
      </w:pPr>
    </w:p>
    <w:p w:rsidR="00BF1090" w:rsidRDefault="00BF1090" w:rsidP="00BF1090">
      <w:pPr>
        <w:spacing w:before="0" w:after="200" w:line="276" w:lineRule="auto"/>
        <w:ind w:firstLine="0"/>
        <w:jc w:val="left"/>
      </w:pPr>
      <w:r>
        <w:br w:type="page"/>
      </w: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Ttulo1"/>
        <w:numPr>
          <w:ilvl w:val="0"/>
          <w:numId w:val="0"/>
        </w:numPr>
      </w:pPr>
      <w:bookmarkStart w:id="1" w:name="_Toc314559915"/>
      <w:r w:rsidRPr="00051699">
        <w:t>A</w:t>
      </w:r>
      <w:r>
        <w:t>GRADECIMIENTOS</w:t>
      </w:r>
      <w:bookmarkEnd w:id="1"/>
    </w:p>
    <w:p w:rsidR="00BF1090" w:rsidRPr="002D104C" w:rsidRDefault="00BF1090" w:rsidP="00BF1090"/>
    <w:p w:rsidR="00BF1090" w:rsidRPr="00051699" w:rsidRDefault="00BF1090" w:rsidP="00BF1090">
      <w:pPr>
        <w:spacing w:before="0" w:after="200" w:line="276" w:lineRule="auto"/>
        <w:ind w:firstLine="0"/>
        <w:jc w:val="left"/>
      </w:pPr>
      <w:r w:rsidRPr="00051699">
        <w:br w:type="page"/>
      </w:r>
    </w:p>
    <w:p w:rsidR="00BF1090" w:rsidRPr="00051699" w:rsidRDefault="0080060D" w:rsidP="00BF1090">
      <w:pPr>
        <w:pStyle w:val="Normalsininterlineado"/>
      </w:pPr>
      <w:r>
        <w:rPr>
          <w:noProof/>
          <w:lang w:eastAsia="es-VE"/>
        </w:rPr>
        <w:lastRenderedPageBreak/>
        <w:drawing>
          <wp:inline distT="0" distB="0" distL="0" distR="0" wp14:anchorId="02FBB5DE" wp14:editId="0D7CBAB3">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9"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p>
    <w:p w:rsidR="00BF1090" w:rsidRPr="00051699" w:rsidRDefault="00BF1090" w:rsidP="00BF1090">
      <w:pPr>
        <w:pStyle w:val="Normalsininterlineado"/>
        <w:rPr>
          <w:b/>
          <w:szCs w:val="24"/>
        </w:rPr>
      </w:pPr>
      <w:r w:rsidRPr="00051699">
        <w:rPr>
          <w:b/>
          <w:szCs w:val="24"/>
        </w:rPr>
        <w:t>UNIVERSIDAD SIMÓN BOLÍVAR</w:t>
      </w:r>
    </w:p>
    <w:p w:rsidR="00BF1090" w:rsidRPr="00051699" w:rsidRDefault="00BF1090" w:rsidP="00BF1090">
      <w:pPr>
        <w:pStyle w:val="Normalsininterlineado"/>
      </w:pPr>
      <w:r w:rsidRPr="00051699">
        <w:t>DECANATO DE ESTUDIOS DE POSTGRADO</w:t>
      </w:r>
    </w:p>
    <w:p w:rsidR="00BF1090" w:rsidRPr="00051699" w:rsidRDefault="00BF1090" w:rsidP="00BF1090">
      <w:pPr>
        <w:pStyle w:val="Normalsininterlineado"/>
      </w:pPr>
      <w:r w:rsidRPr="00051699">
        <w:t>COORDINACIÓN DE POSTGRADO EN INGENIERÍA ELECTRÓNICA</w:t>
      </w:r>
    </w:p>
    <w:p w:rsidR="00BF1090" w:rsidRPr="00051699" w:rsidRDefault="00BF1090" w:rsidP="00BF1090">
      <w:pPr>
        <w:pStyle w:val="Normalsininterlineado"/>
      </w:pPr>
      <w:r w:rsidRPr="00051699">
        <w:t>MAESTRÍA EN INGENIERÍA BIOMÉDICA</w:t>
      </w:r>
    </w:p>
    <w:p w:rsidR="00BF1090" w:rsidRPr="00051699" w:rsidRDefault="00BF1090" w:rsidP="00BF1090">
      <w:pPr>
        <w:pStyle w:val="Normalsininterlineado"/>
      </w:pPr>
    </w:p>
    <w:p w:rsidR="00BF1090" w:rsidRPr="00051699" w:rsidRDefault="0091587C" w:rsidP="00BF1090">
      <w:pPr>
        <w:pStyle w:val="Normalsininterlineado"/>
        <w:rPr>
          <w:b/>
          <w:caps/>
        </w:rPr>
      </w:pPr>
      <w:r>
        <w:rPr>
          <w:b/>
          <w:caps/>
          <w:kern w:val="24"/>
          <w:sz w:val="28"/>
          <w:szCs w:val="28"/>
        </w:rPr>
        <w:t>CONTROL DE VIBRACIONES MECÁNICAS EN UN SISTEMA INTERFEROMÉTRICO.</w:t>
      </w:r>
    </w:p>
    <w:p w:rsidR="00BF1090" w:rsidRPr="00051699" w:rsidRDefault="00BF1090" w:rsidP="00BF1090">
      <w:pPr>
        <w:pStyle w:val="Normalsininterlineado"/>
        <w:rPr>
          <w:b/>
          <w:caps/>
        </w:rPr>
      </w:pPr>
    </w:p>
    <w:p w:rsidR="00BF1090" w:rsidRPr="00051699" w:rsidRDefault="00BF1090" w:rsidP="00BF1090">
      <w:pPr>
        <w:pStyle w:val="Normalsininterlineado"/>
        <w:ind w:left="5245"/>
        <w:jc w:val="left"/>
      </w:pPr>
      <w:r w:rsidRPr="00051699">
        <w:t xml:space="preserve">Por: </w:t>
      </w:r>
      <w:r w:rsidR="0091587C">
        <w:t>Veloz Savino, Nicolás</w:t>
      </w:r>
    </w:p>
    <w:p w:rsidR="00BF1090" w:rsidRPr="00051699" w:rsidRDefault="00BF1090" w:rsidP="00BF1090">
      <w:pPr>
        <w:pStyle w:val="Normalsininterlineado"/>
        <w:ind w:left="5245"/>
        <w:jc w:val="left"/>
      </w:pPr>
      <w:r w:rsidRPr="00051699">
        <w:t>Carnet No.: 07-8614</w:t>
      </w:r>
      <w:r w:rsidR="0091587C">
        <w:t>3</w:t>
      </w:r>
    </w:p>
    <w:p w:rsidR="00BF1090" w:rsidRPr="004A60E6" w:rsidRDefault="00BF1090" w:rsidP="00BF1090">
      <w:pPr>
        <w:pStyle w:val="Normalsininterlineado"/>
        <w:ind w:left="5245"/>
        <w:jc w:val="left"/>
      </w:pPr>
      <w:r w:rsidRPr="004A60E6">
        <w:t xml:space="preserve">Tutor: Prof. </w:t>
      </w:r>
      <w:r w:rsidR="0091587C">
        <w:t>Rafael Escalona</w:t>
      </w:r>
    </w:p>
    <w:p w:rsidR="00BF1090" w:rsidRPr="004A60E6" w:rsidRDefault="0091587C" w:rsidP="00BF1090">
      <w:pPr>
        <w:pStyle w:val="Normalsininterlineado"/>
        <w:ind w:left="5245"/>
        <w:jc w:val="left"/>
        <w:rPr>
          <w:szCs w:val="24"/>
        </w:rPr>
      </w:pPr>
      <w:r>
        <w:t>Julio</w:t>
      </w:r>
      <w:r w:rsidR="00BF1090">
        <w:t xml:space="preserve">, </w:t>
      </w:r>
      <w:r>
        <w:t>2011</w:t>
      </w:r>
    </w:p>
    <w:p w:rsidR="00BF1090" w:rsidRPr="00051699" w:rsidRDefault="00BF1090" w:rsidP="00BF1090">
      <w:pPr>
        <w:pStyle w:val="Ttulo1"/>
        <w:numPr>
          <w:ilvl w:val="0"/>
          <w:numId w:val="0"/>
        </w:numPr>
      </w:pPr>
      <w:bookmarkStart w:id="2" w:name="_Toc314559916"/>
      <w:r w:rsidRPr="00051699">
        <w:t>R</w:t>
      </w:r>
      <w:r>
        <w:t>ESUMEN</w:t>
      </w:r>
      <w:bookmarkEnd w:id="2"/>
    </w:p>
    <w:p w:rsidR="0031309C" w:rsidRDefault="00BF1090">
      <w:pPr>
        <w:pStyle w:val="Sinespaciado"/>
        <w:ind w:firstLine="0"/>
        <w:rPr>
          <w:sz w:val="22"/>
        </w:rPr>
      </w:pPr>
      <w:r w:rsidRPr="00051699">
        <w:rPr>
          <w:sz w:val="22"/>
        </w:rPr>
        <w:t xml:space="preserve">El presente </w:t>
      </w:r>
      <w:proofErr w:type="gramStart"/>
      <w:r w:rsidRPr="00051699">
        <w:rPr>
          <w:sz w:val="22"/>
        </w:rPr>
        <w:t xml:space="preserve">trabajo </w:t>
      </w:r>
      <w:r w:rsidR="0091587C">
        <w:rPr>
          <w:sz w:val="22"/>
        </w:rPr>
        <w:t>…</w:t>
      </w:r>
      <w:proofErr w:type="gramEnd"/>
    </w:p>
    <w:p w:rsidR="00BF1090" w:rsidRPr="00051699" w:rsidRDefault="00BF1090" w:rsidP="00BF1090">
      <w:pPr>
        <w:pStyle w:val="Sinespaciado"/>
      </w:pPr>
    </w:p>
    <w:p w:rsidR="00BF1090" w:rsidRPr="00051699" w:rsidRDefault="00BF1090" w:rsidP="00BF1090">
      <w:pPr>
        <w:tabs>
          <w:tab w:val="left" w:pos="6390"/>
        </w:tabs>
        <w:ind w:firstLine="0"/>
      </w:pPr>
      <w:r w:rsidRPr="00051699">
        <w:t xml:space="preserve">Palabras claves: </w:t>
      </w:r>
    </w:p>
    <w:p w:rsidR="00BF1090" w:rsidRPr="00051699" w:rsidRDefault="00BF1090" w:rsidP="00BF1090">
      <w:r w:rsidRPr="00051699">
        <w:br w:type="page"/>
      </w: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Ttulo1"/>
        <w:numPr>
          <w:ilvl w:val="0"/>
          <w:numId w:val="0"/>
        </w:numPr>
      </w:pPr>
      <w:bookmarkStart w:id="3" w:name="_Toc314559917"/>
      <w:r>
        <w:t>ÍNDICE</w:t>
      </w:r>
      <w:r w:rsidRPr="00051699">
        <w:t xml:space="preserve"> G</w:t>
      </w:r>
      <w:r>
        <w:t>ENERAL</w:t>
      </w:r>
      <w:bookmarkEnd w:id="3"/>
    </w:p>
    <w:p w:rsidR="00BF1090" w:rsidRPr="00B1178C" w:rsidRDefault="00BF1090" w:rsidP="00BF1090"/>
    <w:p w:rsidR="00BF1090" w:rsidRPr="0090321A" w:rsidRDefault="00BF1090" w:rsidP="00BF1090">
      <w:pPr>
        <w:jc w:val="right"/>
      </w:pPr>
      <w:proofErr w:type="spellStart"/>
      <w:r>
        <w:t>Pag</w:t>
      </w:r>
      <w:proofErr w:type="spellEnd"/>
      <w:r>
        <w:t>.</w:t>
      </w:r>
    </w:p>
    <w:sdt>
      <w:sdtPr>
        <w:rPr>
          <w:rFonts w:eastAsiaTheme="minorHAnsi" w:cstheme="minorBidi"/>
          <w:b w:val="0"/>
          <w:bCs w:val="0"/>
          <w:caps w:val="0"/>
          <w:noProof w:val="0"/>
          <w:sz w:val="24"/>
          <w:lang w:val="es-VE" w:eastAsia="en-US"/>
        </w:rPr>
        <w:id w:val="23631391"/>
        <w:docPartObj>
          <w:docPartGallery w:val="Table of Contents"/>
          <w:docPartUnique/>
        </w:docPartObj>
      </w:sdtPr>
      <w:sdtContent>
        <w:p w:rsidR="00D76767" w:rsidRDefault="007F7092">
          <w:pPr>
            <w:pStyle w:val="TDC1"/>
            <w:rPr>
              <w:rFonts w:asciiTheme="minorHAnsi" w:eastAsiaTheme="minorEastAsia" w:hAnsiTheme="minorHAnsi" w:cstheme="minorBidi"/>
              <w:b w:val="0"/>
              <w:bCs w:val="0"/>
              <w:caps w:val="0"/>
              <w:lang w:val="es-VE" w:eastAsia="es-VE"/>
            </w:rPr>
          </w:pPr>
          <w:r w:rsidRPr="00051699">
            <w:rPr>
              <w:noProof w:val="0"/>
              <w:lang w:val="es-VE"/>
            </w:rPr>
            <w:fldChar w:fldCharType="begin"/>
          </w:r>
          <w:r w:rsidR="00BF1090" w:rsidRPr="00051699">
            <w:rPr>
              <w:noProof w:val="0"/>
              <w:lang w:val="es-VE"/>
            </w:rPr>
            <w:instrText xml:space="preserve"> TOC \o "1-3" \h \z \u </w:instrText>
          </w:r>
          <w:r w:rsidRPr="00051699">
            <w:rPr>
              <w:noProof w:val="0"/>
              <w:lang w:val="es-VE"/>
            </w:rPr>
            <w:fldChar w:fldCharType="separate"/>
          </w:r>
          <w:hyperlink w:anchor="_Toc314559914" w:history="1">
            <w:r w:rsidR="00D76767" w:rsidRPr="00781CDD">
              <w:rPr>
                <w:rStyle w:val="Hipervnculo"/>
                <w:rFonts w:eastAsiaTheme="majorEastAsia"/>
              </w:rPr>
              <w:t>APROBACIÓN DEL JURADO</w:t>
            </w:r>
            <w:r w:rsidR="00D76767">
              <w:rPr>
                <w:webHidden/>
              </w:rPr>
              <w:tab/>
            </w:r>
            <w:r>
              <w:rPr>
                <w:webHidden/>
              </w:rPr>
              <w:fldChar w:fldCharType="begin"/>
            </w:r>
            <w:r w:rsidR="00D76767">
              <w:rPr>
                <w:webHidden/>
              </w:rPr>
              <w:instrText xml:space="preserve"> PAGEREF _Toc314559914 \h </w:instrText>
            </w:r>
            <w:r>
              <w:rPr>
                <w:webHidden/>
              </w:rPr>
            </w:r>
            <w:r>
              <w:rPr>
                <w:webHidden/>
              </w:rPr>
              <w:fldChar w:fldCharType="separate"/>
            </w:r>
            <w:r w:rsidR="004A3C28">
              <w:rPr>
                <w:webHidden/>
              </w:rPr>
              <w:t>ii</w:t>
            </w:r>
            <w:r>
              <w:rPr>
                <w:webHidden/>
              </w:rPr>
              <w:fldChar w:fldCharType="end"/>
            </w:r>
          </w:hyperlink>
        </w:p>
        <w:p w:rsidR="00D76767" w:rsidRDefault="007F7092">
          <w:pPr>
            <w:pStyle w:val="TDC1"/>
            <w:rPr>
              <w:rFonts w:asciiTheme="minorHAnsi" w:eastAsiaTheme="minorEastAsia" w:hAnsiTheme="minorHAnsi" w:cstheme="minorBidi"/>
              <w:b w:val="0"/>
              <w:bCs w:val="0"/>
              <w:caps w:val="0"/>
              <w:lang w:val="es-VE" w:eastAsia="es-VE"/>
            </w:rPr>
          </w:pPr>
          <w:hyperlink w:anchor="_Toc314559915" w:history="1">
            <w:r w:rsidR="00D76767" w:rsidRPr="00781CDD">
              <w:rPr>
                <w:rStyle w:val="Hipervnculo"/>
                <w:rFonts w:eastAsiaTheme="majorEastAsia"/>
              </w:rPr>
              <w:t>AGRADECIMIENTOS</w:t>
            </w:r>
            <w:r w:rsidR="00D76767">
              <w:rPr>
                <w:webHidden/>
              </w:rPr>
              <w:tab/>
            </w:r>
            <w:r>
              <w:rPr>
                <w:webHidden/>
              </w:rPr>
              <w:fldChar w:fldCharType="begin"/>
            </w:r>
            <w:r w:rsidR="00D76767">
              <w:rPr>
                <w:webHidden/>
              </w:rPr>
              <w:instrText xml:space="preserve"> PAGEREF _Toc314559915 \h </w:instrText>
            </w:r>
            <w:r>
              <w:rPr>
                <w:webHidden/>
              </w:rPr>
            </w:r>
            <w:r>
              <w:rPr>
                <w:webHidden/>
              </w:rPr>
              <w:fldChar w:fldCharType="separate"/>
            </w:r>
            <w:r w:rsidR="004A3C28">
              <w:rPr>
                <w:webHidden/>
              </w:rPr>
              <w:t>iv</w:t>
            </w:r>
            <w:r>
              <w:rPr>
                <w:webHidden/>
              </w:rPr>
              <w:fldChar w:fldCharType="end"/>
            </w:r>
          </w:hyperlink>
        </w:p>
        <w:p w:rsidR="00D76767" w:rsidRDefault="007F7092">
          <w:pPr>
            <w:pStyle w:val="TDC1"/>
            <w:rPr>
              <w:rFonts w:asciiTheme="minorHAnsi" w:eastAsiaTheme="minorEastAsia" w:hAnsiTheme="minorHAnsi" w:cstheme="minorBidi"/>
              <w:b w:val="0"/>
              <w:bCs w:val="0"/>
              <w:caps w:val="0"/>
              <w:lang w:val="es-VE" w:eastAsia="es-VE"/>
            </w:rPr>
          </w:pPr>
          <w:hyperlink w:anchor="_Toc314559916" w:history="1">
            <w:r w:rsidR="00D76767" w:rsidRPr="00781CDD">
              <w:rPr>
                <w:rStyle w:val="Hipervnculo"/>
                <w:rFonts w:eastAsiaTheme="majorEastAsia"/>
              </w:rPr>
              <w:t>RESUMEN</w:t>
            </w:r>
            <w:r w:rsidR="00D76767">
              <w:rPr>
                <w:webHidden/>
              </w:rPr>
              <w:tab/>
            </w:r>
            <w:r>
              <w:rPr>
                <w:webHidden/>
              </w:rPr>
              <w:fldChar w:fldCharType="begin"/>
            </w:r>
            <w:r w:rsidR="00D76767">
              <w:rPr>
                <w:webHidden/>
              </w:rPr>
              <w:instrText xml:space="preserve"> PAGEREF _Toc314559916 \h </w:instrText>
            </w:r>
            <w:r>
              <w:rPr>
                <w:webHidden/>
              </w:rPr>
            </w:r>
            <w:r>
              <w:rPr>
                <w:webHidden/>
              </w:rPr>
              <w:fldChar w:fldCharType="separate"/>
            </w:r>
            <w:r w:rsidR="004A3C28">
              <w:rPr>
                <w:webHidden/>
              </w:rPr>
              <w:t>v</w:t>
            </w:r>
            <w:r>
              <w:rPr>
                <w:webHidden/>
              </w:rPr>
              <w:fldChar w:fldCharType="end"/>
            </w:r>
          </w:hyperlink>
        </w:p>
        <w:p w:rsidR="00D76767" w:rsidRDefault="007F7092">
          <w:pPr>
            <w:pStyle w:val="TDC1"/>
            <w:rPr>
              <w:rFonts w:asciiTheme="minorHAnsi" w:eastAsiaTheme="minorEastAsia" w:hAnsiTheme="minorHAnsi" w:cstheme="minorBidi"/>
              <w:b w:val="0"/>
              <w:bCs w:val="0"/>
              <w:caps w:val="0"/>
              <w:lang w:val="es-VE" w:eastAsia="es-VE"/>
            </w:rPr>
          </w:pPr>
          <w:hyperlink w:anchor="_Toc314559917" w:history="1">
            <w:r w:rsidR="00D76767" w:rsidRPr="00781CDD">
              <w:rPr>
                <w:rStyle w:val="Hipervnculo"/>
                <w:rFonts w:eastAsiaTheme="majorEastAsia"/>
              </w:rPr>
              <w:t>ÍNDICE GENERAL</w:t>
            </w:r>
            <w:r w:rsidR="00D76767">
              <w:rPr>
                <w:webHidden/>
              </w:rPr>
              <w:tab/>
            </w:r>
            <w:r>
              <w:rPr>
                <w:webHidden/>
              </w:rPr>
              <w:fldChar w:fldCharType="begin"/>
            </w:r>
            <w:r w:rsidR="00D76767">
              <w:rPr>
                <w:webHidden/>
              </w:rPr>
              <w:instrText xml:space="preserve"> PAGEREF _Toc314559917 \h </w:instrText>
            </w:r>
            <w:r>
              <w:rPr>
                <w:webHidden/>
              </w:rPr>
            </w:r>
            <w:r>
              <w:rPr>
                <w:webHidden/>
              </w:rPr>
              <w:fldChar w:fldCharType="separate"/>
            </w:r>
            <w:r w:rsidR="004A3C28">
              <w:rPr>
                <w:webHidden/>
              </w:rPr>
              <w:t>vi</w:t>
            </w:r>
            <w:r>
              <w:rPr>
                <w:webHidden/>
              </w:rPr>
              <w:fldChar w:fldCharType="end"/>
            </w:r>
          </w:hyperlink>
        </w:p>
        <w:p w:rsidR="00D76767" w:rsidRDefault="007F7092">
          <w:pPr>
            <w:pStyle w:val="TDC1"/>
            <w:rPr>
              <w:rFonts w:asciiTheme="minorHAnsi" w:eastAsiaTheme="minorEastAsia" w:hAnsiTheme="minorHAnsi" w:cstheme="minorBidi"/>
              <w:b w:val="0"/>
              <w:bCs w:val="0"/>
              <w:caps w:val="0"/>
              <w:lang w:val="es-VE" w:eastAsia="es-VE"/>
            </w:rPr>
          </w:pPr>
          <w:hyperlink w:anchor="_Toc314559918" w:history="1">
            <w:r w:rsidR="00D76767" w:rsidRPr="00781CDD">
              <w:rPr>
                <w:rStyle w:val="Hipervnculo"/>
                <w:rFonts w:eastAsiaTheme="majorEastAsia"/>
              </w:rPr>
              <w:t>ÍNDICE DE TABLAS</w:t>
            </w:r>
            <w:r w:rsidR="00D76767">
              <w:rPr>
                <w:webHidden/>
              </w:rPr>
              <w:tab/>
            </w:r>
            <w:r>
              <w:rPr>
                <w:webHidden/>
              </w:rPr>
              <w:fldChar w:fldCharType="begin"/>
            </w:r>
            <w:r w:rsidR="00D76767">
              <w:rPr>
                <w:webHidden/>
              </w:rPr>
              <w:instrText xml:space="preserve"> PAGEREF _Toc314559918 \h </w:instrText>
            </w:r>
            <w:r>
              <w:rPr>
                <w:webHidden/>
              </w:rPr>
            </w:r>
            <w:r>
              <w:rPr>
                <w:webHidden/>
              </w:rPr>
              <w:fldChar w:fldCharType="separate"/>
            </w:r>
            <w:r w:rsidR="004A3C28">
              <w:rPr>
                <w:webHidden/>
              </w:rPr>
              <w:t>viii</w:t>
            </w:r>
            <w:r>
              <w:rPr>
                <w:webHidden/>
              </w:rPr>
              <w:fldChar w:fldCharType="end"/>
            </w:r>
          </w:hyperlink>
        </w:p>
        <w:p w:rsidR="00D76767" w:rsidRDefault="007F7092">
          <w:pPr>
            <w:pStyle w:val="TDC1"/>
            <w:rPr>
              <w:rFonts w:asciiTheme="minorHAnsi" w:eastAsiaTheme="minorEastAsia" w:hAnsiTheme="minorHAnsi" w:cstheme="minorBidi"/>
              <w:b w:val="0"/>
              <w:bCs w:val="0"/>
              <w:caps w:val="0"/>
              <w:lang w:val="es-VE" w:eastAsia="es-VE"/>
            </w:rPr>
          </w:pPr>
          <w:hyperlink w:anchor="_Toc314559919" w:history="1">
            <w:r w:rsidR="00D76767" w:rsidRPr="00781CDD">
              <w:rPr>
                <w:rStyle w:val="Hipervnculo"/>
                <w:rFonts w:eastAsiaTheme="majorEastAsia"/>
              </w:rPr>
              <w:t>ÍNDICE DE FIGURAS</w:t>
            </w:r>
            <w:r w:rsidR="00D76767">
              <w:rPr>
                <w:webHidden/>
              </w:rPr>
              <w:tab/>
            </w:r>
            <w:r>
              <w:rPr>
                <w:webHidden/>
              </w:rPr>
              <w:fldChar w:fldCharType="begin"/>
            </w:r>
            <w:r w:rsidR="00D76767">
              <w:rPr>
                <w:webHidden/>
              </w:rPr>
              <w:instrText xml:space="preserve"> PAGEREF _Toc314559919 \h </w:instrText>
            </w:r>
            <w:r>
              <w:rPr>
                <w:webHidden/>
              </w:rPr>
            </w:r>
            <w:r>
              <w:rPr>
                <w:webHidden/>
              </w:rPr>
              <w:fldChar w:fldCharType="separate"/>
            </w:r>
            <w:r w:rsidR="004A3C28">
              <w:rPr>
                <w:webHidden/>
              </w:rPr>
              <w:t>ix</w:t>
            </w:r>
            <w:r>
              <w:rPr>
                <w:webHidden/>
              </w:rPr>
              <w:fldChar w:fldCharType="end"/>
            </w:r>
          </w:hyperlink>
        </w:p>
        <w:p w:rsidR="00D76767" w:rsidRDefault="007F7092">
          <w:pPr>
            <w:pStyle w:val="TDC1"/>
            <w:rPr>
              <w:rFonts w:asciiTheme="minorHAnsi" w:eastAsiaTheme="minorEastAsia" w:hAnsiTheme="minorHAnsi" w:cstheme="minorBidi"/>
              <w:b w:val="0"/>
              <w:bCs w:val="0"/>
              <w:caps w:val="0"/>
              <w:lang w:val="es-VE" w:eastAsia="es-VE"/>
            </w:rPr>
          </w:pPr>
          <w:hyperlink w:anchor="_Toc314559920" w:history="1">
            <w:r w:rsidR="00D76767" w:rsidRPr="00781CDD">
              <w:rPr>
                <w:rStyle w:val="Hipervnculo"/>
                <w:rFonts w:eastAsiaTheme="majorEastAsia"/>
              </w:rPr>
              <w:t>ABREVIATURAS</w:t>
            </w:r>
            <w:r w:rsidR="00D76767">
              <w:rPr>
                <w:webHidden/>
              </w:rPr>
              <w:tab/>
            </w:r>
            <w:r>
              <w:rPr>
                <w:webHidden/>
              </w:rPr>
              <w:fldChar w:fldCharType="begin"/>
            </w:r>
            <w:r w:rsidR="00D76767">
              <w:rPr>
                <w:webHidden/>
              </w:rPr>
              <w:instrText xml:space="preserve"> PAGEREF _Toc314559920 \h </w:instrText>
            </w:r>
            <w:r>
              <w:rPr>
                <w:webHidden/>
              </w:rPr>
            </w:r>
            <w:r>
              <w:rPr>
                <w:webHidden/>
              </w:rPr>
              <w:fldChar w:fldCharType="separate"/>
            </w:r>
            <w:r w:rsidR="004A3C28">
              <w:rPr>
                <w:webHidden/>
              </w:rPr>
              <w:t>x</w:t>
            </w:r>
            <w:r>
              <w:rPr>
                <w:webHidden/>
              </w:rPr>
              <w:fldChar w:fldCharType="end"/>
            </w:r>
          </w:hyperlink>
        </w:p>
        <w:p w:rsidR="00D76767" w:rsidRDefault="007F7092">
          <w:pPr>
            <w:pStyle w:val="TDC1"/>
            <w:rPr>
              <w:rFonts w:asciiTheme="minorHAnsi" w:eastAsiaTheme="minorEastAsia" w:hAnsiTheme="minorHAnsi" w:cstheme="minorBidi"/>
              <w:b w:val="0"/>
              <w:bCs w:val="0"/>
              <w:caps w:val="0"/>
              <w:lang w:val="es-VE" w:eastAsia="es-VE"/>
            </w:rPr>
          </w:pPr>
          <w:hyperlink w:anchor="_Toc314559921" w:history="1">
            <w:r w:rsidR="00D76767" w:rsidRPr="00781CDD">
              <w:rPr>
                <w:rStyle w:val="Hipervnculo"/>
                <w:rFonts w:eastAsiaTheme="majorEastAsia"/>
              </w:rPr>
              <w:t>Introducción</w:t>
            </w:r>
            <w:r w:rsidR="00D76767">
              <w:rPr>
                <w:webHidden/>
              </w:rPr>
              <w:tab/>
            </w:r>
            <w:r>
              <w:rPr>
                <w:webHidden/>
              </w:rPr>
              <w:fldChar w:fldCharType="begin"/>
            </w:r>
            <w:r w:rsidR="00D76767">
              <w:rPr>
                <w:webHidden/>
              </w:rPr>
              <w:instrText xml:space="preserve"> PAGEREF _Toc314559921 \h </w:instrText>
            </w:r>
            <w:r>
              <w:rPr>
                <w:webHidden/>
              </w:rPr>
            </w:r>
            <w:r>
              <w:rPr>
                <w:webHidden/>
              </w:rPr>
              <w:fldChar w:fldCharType="separate"/>
            </w:r>
            <w:r w:rsidR="004A3C28">
              <w:rPr>
                <w:webHidden/>
              </w:rPr>
              <w:t>1</w:t>
            </w:r>
            <w:r>
              <w:rPr>
                <w:webHidden/>
              </w:rPr>
              <w:fldChar w:fldCharType="end"/>
            </w:r>
          </w:hyperlink>
        </w:p>
        <w:p w:rsidR="00D76767" w:rsidRDefault="007F7092">
          <w:pPr>
            <w:pStyle w:val="TDC1"/>
            <w:rPr>
              <w:rFonts w:asciiTheme="minorHAnsi" w:eastAsiaTheme="minorEastAsia" w:hAnsiTheme="minorHAnsi" w:cstheme="minorBidi"/>
              <w:b w:val="0"/>
              <w:bCs w:val="0"/>
              <w:caps w:val="0"/>
              <w:lang w:val="es-VE" w:eastAsia="es-VE"/>
            </w:rPr>
          </w:pPr>
          <w:hyperlink w:anchor="_Toc314559922" w:history="1">
            <w:r w:rsidR="00D76767" w:rsidRPr="00781CDD">
              <w:rPr>
                <w:rStyle w:val="Hipervnculo"/>
                <w:rFonts w:eastAsiaTheme="majorEastAsia"/>
              </w:rPr>
              <w:t xml:space="preserve"> CAPITULO I  Marco Teórico</w:t>
            </w:r>
            <w:r w:rsidR="00D76767">
              <w:rPr>
                <w:webHidden/>
              </w:rPr>
              <w:tab/>
            </w:r>
            <w:r>
              <w:rPr>
                <w:webHidden/>
              </w:rPr>
              <w:fldChar w:fldCharType="begin"/>
            </w:r>
            <w:r w:rsidR="00D76767">
              <w:rPr>
                <w:webHidden/>
              </w:rPr>
              <w:instrText xml:space="preserve"> PAGEREF _Toc314559922 \h </w:instrText>
            </w:r>
            <w:r>
              <w:rPr>
                <w:webHidden/>
              </w:rPr>
            </w:r>
            <w:r>
              <w:rPr>
                <w:webHidden/>
              </w:rPr>
              <w:fldChar w:fldCharType="separate"/>
            </w:r>
            <w:r w:rsidR="004A3C28">
              <w:rPr>
                <w:webHidden/>
              </w:rPr>
              <w:t>2</w:t>
            </w:r>
            <w:r>
              <w:rPr>
                <w:webHidden/>
              </w:rPr>
              <w:fldChar w:fldCharType="end"/>
            </w:r>
          </w:hyperlink>
        </w:p>
        <w:p w:rsidR="00D76767" w:rsidRDefault="007F7092">
          <w:pPr>
            <w:pStyle w:val="TDC2"/>
            <w:rPr>
              <w:rFonts w:asciiTheme="minorHAnsi" w:eastAsiaTheme="minorEastAsia" w:hAnsiTheme="minorHAnsi" w:cstheme="minorBidi"/>
              <w:smallCaps w:val="0"/>
              <w:lang w:val="es-VE" w:eastAsia="es-VE"/>
            </w:rPr>
          </w:pPr>
          <w:hyperlink w:anchor="_Toc314559923" w:history="1">
            <w:r w:rsidR="00D76767" w:rsidRPr="00781CDD">
              <w:rPr>
                <w:rStyle w:val="Hipervnculo"/>
                <w:rFonts w:eastAsiaTheme="majorEastAsia"/>
              </w:rPr>
              <w:t>1.1. Índice de refracción</w:t>
            </w:r>
            <w:r w:rsidR="00D76767">
              <w:rPr>
                <w:webHidden/>
              </w:rPr>
              <w:tab/>
            </w:r>
            <w:r>
              <w:rPr>
                <w:webHidden/>
              </w:rPr>
              <w:fldChar w:fldCharType="begin"/>
            </w:r>
            <w:r w:rsidR="00D76767">
              <w:rPr>
                <w:webHidden/>
              </w:rPr>
              <w:instrText xml:space="preserve"> PAGEREF _Toc314559923 \h </w:instrText>
            </w:r>
            <w:r>
              <w:rPr>
                <w:webHidden/>
              </w:rPr>
            </w:r>
            <w:r>
              <w:rPr>
                <w:webHidden/>
              </w:rPr>
              <w:fldChar w:fldCharType="separate"/>
            </w:r>
            <w:r w:rsidR="004A3C28">
              <w:rPr>
                <w:webHidden/>
              </w:rPr>
              <w:t>2</w:t>
            </w:r>
            <w:r>
              <w:rPr>
                <w:webHidden/>
              </w:rPr>
              <w:fldChar w:fldCharType="end"/>
            </w:r>
          </w:hyperlink>
        </w:p>
        <w:p w:rsidR="00D76767" w:rsidRDefault="007F7092">
          <w:pPr>
            <w:pStyle w:val="TDC2"/>
            <w:rPr>
              <w:rFonts w:asciiTheme="minorHAnsi" w:eastAsiaTheme="minorEastAsia" w:hAnsiTheme="minorHAnsi" w:cstheme="minorBidi"/>
              <w:smallCaps w:val="0"/>
              <w:lang w:val="es-VE" w:eastAsia="es-VE"/>
            </w:rPr>
          </w:pPr>
          <w:hyperlink w:anchor="_Toc314559924" w:history="1">
            <w:r w:rsidR="00D76767" w:rsidRPr="00781CDD">
              <w:rPr>
                <w:rStyle w:val="Hipervnculo"/>
                <w:rFonts w:eastAsiaTheme="majorEastAsia"/>
              </w:rPr>
              <w:t>1.2. Camino óptico</w:t>
            </w:r>
            <w:r w:rsidR="00D76767">
              <w:rPr>
                <w:webHidden/>
              </w:rPr>
              <w:tab/>
            </w:r>
            <w:r>
              <w:rPr>
                <w:webHidden/>
              </w:rPr>
              <w:fldChar w:fldCharType="begin"/>
            </w:r>
            <w:r w:rsidR="00D76767">
              <w:rPr>
                <w:webHidden/>
              </w:rPr>
              <w:instrText xml:space="preserve"> PAGEREF _Toc314559924 \h </w:instrText>
            </w:r>
            <w:r>
              <w:rPr>
                <w:webHidden/>
              </w:rPr>
            </w:r>
            <w:r>
              <w:rPr>
                <w:webHidden/>
              </w:rPr>
              <w:fldChar w:fldCharType="separate"/>
            </w:r>
            <w:r w:rsidR="004A3C28">
              <w:rPr>
                <w:webHidden/>
              </w:rPr>
              <w:t>2</w:t>
            </w:r>
            <w:r>
              <w:rPr>
                <w:webHidden/>
              </w:rPr>
              <w:fldChar w:fldCharType="end"/>
            </w:r>
          </w:hyperlink>
        </w:p>
        <w:p w:rsidR="00D76767" w:rsidRDefault="007F7092">
          <w:pPr>
            <w:pStyle w:val="TDC2"/>
            <w:rPr>
              <w:rFonts w:asciiTheme="minorHAnsi" w:eastAsiaTheme="minorEastAsia" w:hAnsiTheme="minorHAnsi" w:cstheme="minorBidi"/>
              <w:smallCaps w:val="0"/>
              <w:lang w:val="es-VE" w:eastAsia="es-VE"/>
            </w:rPr>
          </w:pPr>
          <w:hyperlink w:anchor="_Toc314559925" w:history="1">
            <w:r w:rsidR="00D76767" w:rsidRPr="00781CDD">
              <w:rPr>
                <w:rStyle w:val="Hipervnculo"/>
                <w:rFonts w:eastAsiaTheme="majorEastAsia"/>
              </w:rPr>
              <w:t>1.3. Interferencia de la Luz</w:t>
            </w:r>
            <w:r w:rsidR="00D76767">
              <w:rPr>
                <w:webHidden/>
              </w:rPr>
              <w:tab/>
            </w:r>
            <w:r>
              <w:rPr>
                <w:webHidden/>
              </w:rPr>
              <w:fldChar w:fldCharType="begin"/>
            </w:r>
            <w:r w:rsidR="00D76767">
              <w:rPr>
                <w:webHidden/>
              </w:rPr>
              <w:instrText xml:space="preserve"> PAGEREF _Toc314559925 \h </w:instrText>
            </w:r>
            <w:r>
              <w:rPr>
                <w:webHidden/>
              </w:rPr>
            </w:r>
            <w:r>
              <w:rPr>
                <w:webHidden/>
              </w:rPr>
              <w:fldChar w:fldCharType="separate"/>
            </w:r>
            <w:r w:rsidR="004A3C28">
              <w:rPr>
                <w:webHidden/>
              </w:rPr>
              <w:t>3</w:t>
            </w:r>
            <w:r>
              <w:rPr>
                <w:webHidden/>
              </w:rPr>
              <w:fldChar w:fldCharType="end"/>
            </w:r>
          </w:hyperlink>
        </w:p>
        <w:p w:rsidR="00D76767" w:rsidRDefault="007F7092">
          <w:pPr>
            <w:pStyle w:val="TDC2"/>
            <w:rPr>
              <w:rFonts w:asciiTheme="minorHAnsi" w:eastAsiaTheme="minorEastAsia" w:hAnsiTheme="minorHAnsi" w:cstheme="minorBidi"/>
              <w:smallCaps w:val="0"/>
              <w:lang w:val="es-VE" w:eastAsia="es-VE"/>
            </w:rPr>
          </w:pPr>
          <w:hyperlink w:anchor="_Toc314559926" w:history="1">
            <w:r w:rsidR="00D76767" w:rsidRPr="00781CDD">
              <w:rPr>
                <w:rStyle w:val="Hipervnculo"/>
                <w:rFonts w:eastAsiaTheme="majorEastAsia"/>
              </w:rPr>
              <w:t>1.4. Interferómetro</w:t>
            </w:r>
            <w:r w:rsidR="00D76767">
              <w:rPr>
                <w:webHidden/>
              </w:rPr>
              <w:tab/>
            </w:r>
            <w:r>
              <w:rPr>
                <w:webHidden/>
              </w:rPr>
              <w:fldChar w:fldCharType="begin"/>
            </w:r>
            <w:r w:rsidR="00D76767">
              <w:rPr>
                <w:webHidden/>
              </w:rPr>
              <w:instrText xml:space="preserve"> PAGEREF _Toc314559926 \h </w:instrText>
            </w:r>
            <w:r>
              <w:rPr>
                <w:webHidden/>
              </w:rPr>
            </w:r>
            <w:r>
              <w:rPr>
                <w:webHidden/>
              </w:rPr>
              <w:fldChar w:fldCharType="separate"/>
            </w:r>
            <w:r w:rsidR="004A3C28">
              <w:rPr>
                <w:webHidden/>
              </w:rPr>
              <w:t>4</w:t>
            </w:r>
            <w:r>
              <w:rPr>
                <w:webHidden/>
              </w:rPr>
              <w:fldChar w:fldCharType="end"/>
            </w:r>
          </w:hyperlink>
        </w:p>
        <w:p w:rsidR="00D76767" w:rsidRDefault="007F7092">
          <w:pPr>
            <w:pStyle w:val="TDC3"/>
            <w:rPr>
              <w:rFonts w:asciiTheme="minorHAnsi" w:eastAsiaTheme="minorEastAsia" w:hAnsiTheme="minorHAnsi" w:cstheme="minorBidi"/>
              <w:smallCaps w:val="0"/>
              <w:lang w:eastAsia="es-VE"/>
            </w:rPr>
          </w:pPr>
          <w:hyperlink w:anchor="_Toc314559927" w:history="1">
            <w:r w:rsidR="00D76767" w:rsidRPr="00781CDD">
              <w:rPr>
                <w:rStyle w:val="Hipervnculo"/>
              </w:rPr>
              <w:t>1.4.1. Interferómetro de Michelson</w:t>
            </w:r>
            <w:r w:rsidR="00D76767">
              <w:rPr>
                <w:webHidden/>
              </w:rPr>
              <w:tab/>
            </w:r>
            <w:r>
              <w:rPr>
                <w:webHidden/>
              </w:rPr>
              <w:fldChar w:fldCharType="begin"/>
            </w:r>
            <w:r w:rsidR="00D76767">
              <w:rPr>
                <w:webHidden/>
              </w:rPr>
              <w:instrText xml:space="preserve"> PAGEREF _Toc314559927 \h </w:instrText>
            </w:r>
            <w:r>
              <w:rPr>
                <w:webHidden/>
              </w:rPr>
            </w:r>
            <w:r>
              <w:rPr>
                <w:webHidden/>
              </w:rPr>
              <w:fldChar w:fldCharType="separate"/>
            </w:r>
            <w:r w:rsidR="004A3C28">
              <w:rPr>
                <w:webHidden/>
              </w:rPr>
              <w:t>4</w:t>
            </w:r>
            <w:r>
              <w:rPr>
                <w:webHidden/>
              </w:rPr>
              <w:fldChar w:fldCharType="end"/>
            </w:r>
          </w:hyperlink>
        </w:p>
        <w:p w:rsidR="00D76767" w:rsidRDefault="007F7092">
          <w:pPr>
            <w:pStyle w:val="TDC3"/>
            <w:rPr>
              <w:rFonts w:asciiTheme="minorHAnsi" w:eastAsiaTheme="minorEastAsia" w:hAnsiTheme="minorHAnsi" w:cstheme="minorBidi"/>
              <w:smallCaps w:val="0"/>
              <w:lang w:eastAsia="es-VE"/>
            </w:rPr>
          </w:pPr>
          <w:hyperlink w:anchor="_Toc314559928" w:history="1">
            <w:r w:rsidR="00D76767" w:rsidRPr="00781CDD">
              <w:rPr>
                <w:rStyle w:val="Hipervnculo"/>
              </w:rPr>
              <w:t>1.4.2. Interferómetro de Mirau</w:t>
            </w:r>
            <w:r w:rsidR="00D76767">
              <w:rPr>
                <w:webHidden/>
              </w:rPr>
              <w:tab/>
            </w:r>
            <w:r>
              <w:rPr>
                <w:webHidden/>
              </w:rPr>
              <w:fldChar w:fldCharType="begin"/>
            </w:r>
            <w:r w:rsidR="00D76767">
              <w:rPr>
                <w:webHidden/>
              </w:rPr>
              <w:instrText xml:space="preserve"> PAGEREF _Toc314559928 \h </w:instrText>
            </w:r>
            <w:r>
              <w:rPr>
                <w:webHidden/>
              </w:rPr>
            </w:r>
            <w:r>
              <w:rPr>
                <w:webHidden/>
              </w:rPr>
              <w:fldChar w:fldCharType="separate"/>
            </w:r>
            <w:r w:rsidR="004A3C28">
              <w:rPr>
                <w:webHidden/>
              </w:rPr>
              <w:t>5</w:t>
            </w:r>
            <w:r>
              <w:rPr>
                <w:webHidden/>
              </w:rPr>
              <w:fldChar w:fldCharType="end"/>
            </w:r>
          </w:hyperlink>
        </w:p>
        <w:p w:rsidR="00D76767" w:rsidRDefault="007F7092">
          <w:pPr>
            <w:pStyle w:val="TDC2"/>
            <w:rPr>
              <w:rFonts w:asciiTheme="minorHAnsi" w:eastAsiaTheme="minorEastAsia" w:hAnsiTheme="minorHAnsi" w:cstheme="minorBidi"/>
              <w:smallCaps w:val="0"/>
              <w:lang w:val="es-VE" w:eastAsia="es-VE"/>
            </w:rPr>
          </w:pPr>
          <w:hyperlink w:anchor="_Toc314559931" w:history="1">
            <w:r w:rsidR="00D76767" w:rsidRPr="00781CDD">
              <w:rPr>
                <w:rStyle w:val="Hipervnculo"/>
                <w:rFonts w:eastAsiaTheme="majorEastAsia"/>
              </w:rPr>
              <w:t>1.5. Teoría del Color</w:t>
            </w:r>
            <w:r w:rsidR="00D76767">
              <w:rPr>
                <w:webHidden/>
              </w:rPr>
              <w:tab/>
            </w:r>
            <w:r>
              <w:rPr>
                <w:webHidden/>
              </w:rPr>
              <w:fldChar w:fldCharType="begin"/>
            </w:r>
            <w:r w:rsidR="00D76767">
              <w:rPr>
                <w:webHidden/>
              </w:rPr>
              <w:instrText xml:space="preserve"> PAGEREF _Toc314559931 \h </w:instrText>
            </w:r>
            <w:r>
              <w:rPr>
                <w:webHidden/>
              </w:rPr>
            </w:r>
            <w:r>
              <w:rPr>
                <w:webHidden/>
              </w:rPr>
              <w:fldChar w:fldCharType="separate"/>
            </w:r>
            <w:r w:rsidR="004A3C28">
              <w:rPr>
                <w:webHidden/>
              </w:rPr>
              <w:t>6</w:t>
            </w:r>
            <w:r>
              <w:rPr>
                <w:webHidden/>
              </w:rPr>
              <w:fldChar w:fldCharType="end"/>
            </w:r>
          </w:hyperlink>
        </w:p>
        <w:p w:rsidR="00D76767" w:rsidRDefault="007F7092">
          <w:pPr>
            <w:pStyle w:val="TDC3"/>
            <w:rPr>
              <w:rFonts w:asciiTheme="minorHAnsi" w:eastAsiaTheme="minorEastAsia" w:hAnsiTheme="minorHAnsi" w:cstheme="minorBidi"/>
              <w:smallCaps w:val="0"/>
              <w:lang w:eastAsia="es-VE"/>
            </w:rPr>
          </w:pPr>
          <w:hyperlink w:anchor="_Toc314559932" w:history="1">
            <w:r w:rsidR="00D76767" w:rsidRPr="00781CDD">
              <w:rPr>
                <w:rStyle w:val="Hipervnculo"/>
              </w:rPr>
              <w:t>1.5.1. Espacio de color RGB</w:t>
            </w:r>
            <w:r w:rsidR="00D76767">
              <w:rPr>
                <w:webHidden/>
              </w:rPr>
              <w:tab/>
            </w:r>
            <w:r>
              <w:rPr>
                <w:webHidden/>
              </w:rPr>
              <w:fldChar w:fldCharType="begin"/>
            </w:r>
            <w:r w:rsidR="00D76767">
              <w:rPr>
                <w:webHidden/>
              </w:rPr>
              <w:instrText xml:space="preserve"> PAGEREF _Toc314559932 \h </w:instrText>
            </w:r>
            <w:r>
              <w:rPr>
                <w:webHidden/>
              </w:rPr>
            </w:r>
            <w:r>
              <w:rPr>
                <w:webHidden/>
              </w:rPr>
              <w:fldChar w:fldCharType="separate"/>
            </w:r>
            <w:r w:rsidR="004A3C28">
              <w:rPr>
                <w:webHidden/>
              </w:rPr>
              <w:t>7</w:t>
            </w:r>
            <w:r>
              <w:rPr>
                <w:webHidden/>
              </w:rPr>
              <w:fldChar w:fldCharType="end"/>
            </w:r>
          </w:hyperlink>
        </w:p>
        <w:p w:rsidR="00D76767" w:rsidRDefault="007F7092">
          <w:pPr>
            <w:pStyle w:val="TDC3"/>
            <w:rPr>
              <w:rFonts w:asciiTheme="minorHAnsi" w:eastAsiaTheme="minorEastAsia" w:hAnsiTheme="minorHAnsi" w:cstheme="minorBidi"/>
              <w:smallCaps w:val="0"/>
              <w:lang w:eastAsia="es-VE"/>
            </w:rPr>
          </w:pPr>
          <w:hyperlink w:anchor="_Toc314559933" w:history="1">
            <w:r w:rsidR="00D76767" w:rsidRPr="00781CDD">
              <w:rPr>
                <w:rStyle w:val="Hipervnculo"/>
                <w:lang w:val="es-ES"/>
              </w:rPr>
              <w:t>1.5.2. Espacio de color HSL</w:t>
            </w:r>
            <w:r w:rsidR="00D76767">
              <w:rPr>
                <w:webHidden/>
              </w:rPr>
              <w:tab/>
            </w:r>
            <w:r>
              <w:rPr>
                <w:webHidden/>
              </w:rPr>
              <w:fldChar w:fldCharType="begin"/>
            </w:r>
            <w:r w:rsidR="00D76767">
              <w:rPr>
                <w:webHidden/>
              </w:rPr>
              <w:instrText xml:space="preserve"> PAGEREF _Toc314559933 \h </w:instrText>
            </w:r>
            <w:r>
              <w:rPr>
                <w:webHidden/>
              </w:rPr>
            </w:r>
            <w:r>
              <w:rPr>
                <w:webHidden/>
              </w:rPr>
              <w:fldChar w:fldCharType="separate"/>
            </w:r>
            <w:r w:rsidR="004A3C28">
              <w:rPr>
                <w:webHidden/>
              </w:rPr>
              <w:t>8</w:t>
            </w:r>
            <w:r>
              <w:rPr>
                <w:webHidden/>
              </w:rPr>
              <w:fldChar w:fldCharType="end"/>
            </w:r>
          </w:hyperlink>
        </w:p>
        <w:p w:rsidR="00D76767" w:rsidRDefault="007F7092">
          <w:pPr>
            <w:pStyle w:val="TDC2"/>
            <w:rPr>
              <w:rFonts w:asciiTheme="minorHAnsi" w:eastAsiaTheme="minorEastAsia" w:hAnsiTheme="minorHAnsi" w:cstheme="minorBidi"/>
              <w:smallCaps w:val="0"/>
              <w:lang w:val="es-VE" w:eastAsia="es-VE"/>
            </w:rPr>
          </w:pPr>
          <w:hyperlink w:anchor="_Toc314559934" w:history="1">
            <w:r w:rsidR="00D76767" w:rsidRPr="00781CDD">
              <w:rPr>
                <w:rStyle w:val="Hipervnculo"/>
                <w:rFonts w:eastAsiaTheme="majorEastAsia"/>
              </w:rPr>
              <w:t xml:space="preserve"> Dispositivos digitales de detección de imágenes</w:t>
            </w:r>
            <w:r w:rsidR="00D76767">
              <w:rPr>
                <w:webHidden/>
              </w:rPr>
              <w:tab/>
            </w:r>
            <w:r>
              <w:rPr>
                <w:webHidden/>
              </w:rPr>
              <w:fldChar w:fldCharType="begin"/>
            </w:r>
            <w:r w:rsidR="00D76767">
              <w:rPr>
                <w:webHidden/>
              </w:rPr>
              <w:instrText xml:space="preserve"> PAGEREF _Toc314559934 \h </w:instrText>
            </w:r>
            <w:r>
              <w:rPr>
                <w:webHidden/>
              </w:rPr>
            </w:r>
            <w:r>
              <w:rPr>
                <w:webHidden/>
              </w:rPr>
              <w:fldChar w:fldCharType="separate"/>
            </w:r>
            <w:r w:rsidR="004A3C28">
              <w:rPr>
                <w:webHidden/>
              </w:rPr>
              <w:t>9</w:t>
            </w:r>
            <w:r>
              <w:rPr>
                <w:webHidden/>
              </w:rPr>
              <w:fldChar w:fldCharType="end"/>
            </w:r>
          </w:hyperlink>
        </w:p>
        <w:p w:rsidR="00D76767" w:rsidRDefault="007F7092">
          <w:pPr>
            <w:pStyle w:val="TDC2"/>
            <w:rPr>
              <w:rFonts w:asciiTheme="minorHAnsi" w:eastAsiaTheme="minorEastAsia" w:hAnsiTheme="minorHAnsi" w:cstheme="minorBidi"/>
              <w:smallCaps w:val="0"/>
              <w:lang w:val="es-VE" w:eastAsia="es-VE"/>
            </w:rPr>
          </w:pPr>
          <w:hyperlink w:anchor="_Toc314559935" w:history="1">
            <w:r w:rsidR="00D76767" w:rsidRPr="00781CDD">
              <w:rPr>
                <w:rStyle w:val="Hipervnculo"/>
                <w:rFonts w:eastAsiaTheme="majorEastAsia"/>
              </w:rPr>
              <w:t>1.6.</w:t>
            </w:r>
            <w:r w:rsidR="00D76767">
              <w:rPr>
                <w:webHidden/>
              </w:rPr>
              <w:tab/>
            </w:r>
            <w:r>
              <w:rPr>
                <w:webHidden/>
              </w:rPr>
              <w:fldChar w:fldCharType="begin"/>
            </w:r>
            <w:r w:rsidR="00D76767">
              <w:rPr>
                <w:webHidden/>
              </w:rPr>
              <w:instrText xml:space="preserve"> PAGEREF _Toc314559935 \h </w:instrText>
            </w:r>
            <w:r>
              <w:rPr>
                <w:webHidden/>
              </w:rPr>
            </w:r>
            <w:r>
              <w:rPr>
                <w:webHidden/>
              </w:rPr>
              <w:fldChar w:fldCharType="separate"/>
            </w:r>
            <w:r w:rsidR="004A3C28">
              <w:rPr>
                <w:webHidden/>
              </w:rPr>
              <w:t>9</w:t>
            </w:r>
            <w:r>
              <w:rPr>
                <w:webHidden/>
              </w:rPr>
              <w:fldChar w:fldCharType="end"/>
            </w:r>
          </w:hyperlink>
        </w:p>
        <w:p w:rsidR="00D76767" w:rsidRDefault="007F7092">
          <w:pPr>
            <w:pStyle w:val="TDC3"/>
            <w:rPr>
              <w:rFonts w:asciiTheme="minorHAnsi" w:eastAsiaTheme="minorEastAsia" w:hAnsiTheme="minorHAnsi" w:cstheme="minorBidi"/>
              <w:smallCaps w:val="0"/>
              <w:lang w:eastAsia="es-VE"/>
            </w:rPr>
          </w:pPr>
          <w:hyperlink w:anchor="_Toc314559936" w:history="1">
            <w:r w:rsidR="00D76767" w:rsidRPr="00781CDD">
              <w:rPr>
                <w:rStyle w:val="Hipervnculo"/>
              </w:rPr>
              <w:t>1.6.1. Cámaras CCD</w:t>
            </w:r>
            <w:r w:rsidR="00D76767">
              <w:rPr>
                <w:webHidden/>
              </w:rPr>
              <w:tab/>
            </w:r>
            <w:r>
              <w:rPr>
                <w:webHidden/>
              </w:rPr>
              <w:fldChar w:fldCharType="begin"/>
            </w:r>
            <w:r w:rsidR="00D76767">
              <w:rPr>
                <w:webHidden/>
              </w:rPr>
              <w:instrText xml:space="preserve"> PAGEREF _Toc314559936 \h </w:instrText>
            </w:r>
            <w:r>
              <w:rPr>
                <w:webHidden/>
              </w:rPr>
            </w:r>
            <w:r>
              <w:rPr>
                <w:webHidden/>
              </w:rPr>
              <w:fldChar w:fldCharType="separate"/>
            </w:r>
            <w:r w:rsidR="004A3C28">
              <w:rPr>
                <w:webHidden/>
              </w:rPr>
              <w:t>10</w:t>
            </w:r>
            <w:r>
              <w:rPr>
                <w:webHidden/>
              </w:rPr>
              <w:fldChar w:fldCharType="end"/>
            </w:r>
          </w:hyperlink>
        </w:p>
        <w:p w:rsidR="00D76767" w:rsidRDefault="007F7092">
          <w:pPr>
            <w:pStyle w:val="TDC3"/>
            <w:rPr>
              <w:rFonts w:asciiTheme="minorHAnsi" w:eastAsiaTheme="minorEastAsia" w:hAnsiTheme="minorHAnsi" w:cstheme="minorBidi"/>
              <w:smallCaps w:val="0"/>
              <w:lang w:eastAsia="es-VE"/>
            </w:rPr>
          </w:pPr>
          <w:hyperlink w:anchor="_Toc314559937" w:history="1">
            <w:r w:rsidR="00D76767" w:rsidRPr="00781CDD">
              <w:rPr>
                <w:rStyle w:val="Hipervnculo"/>
              </w:rPr>
              <w:t>1.6.2. Cámaras CMOS</w:t>
            </w:r>
            <w:r w:rsidR="00D76767">
              <w:rPr>
                <w:webHidden/>
              </w:rPr>
              <w:tab/>
            </w:r>
            <w:r>
              <w:rPr>
                <w:webHidden/>
              </w:rPr>
              <w:fldChar w:fldCharType="begin"/>
            </w:r>
            <w:r w:rsidR="00D76767">
              <w:rPr>
                <w:webHidden/>
              </w:rPr>
              <w:instrText xml:space="preserve"> PAGEREF _Toc314559937 \h </w:instrText>
            </w:r>
            <w:r>
              <w:rPr>
                <w:webHidden/>
              </w:rPr>
            </w:r>
            <w:r>
              <w:rPr>
                <w:webHidden/>
              </w:rPr>
              <w:fldChar w:fldCharType="separate"/>
            </w:r>
            <w:r w:rsidR="004A3C28">
              <w:rPr>
                <w:webHidden/>
              </w:rPr>
              <w:t>13</w:t>
            </w:r>
            <w:r>
              <w:rPr>
                <w:webHidden/>
              </w:rPr>
              <w:fldChar w:fldCharType="end"/>
            </w:r>
          </w:hyperlink>
        </w:p>
        <w:p w:rsidR="00D76767" w:rsidRDefault="007F7092">
          <w:pPr>
            <w:pStyle w:val="TDC2"/>
            <w:rPr>
              <w:rFonts w:asciiTheme="minorHAnsi" w:eastAsiaTheme="minorEastAsia" w:hAnsiTheme="minorHAnsi" w:cstheme="minorBidi"/>
              <w:smallCaps w:val="0"/>
              <w:lang w:val="es-VE" w:eastAsia="es-VE"/>
            </w:rPr>
          </w:pPr>
          <w:hyperlink w:anchor="_Toc314559939" w:history="1">
            <w:r w:rsidR="00D76767" w:rsidRPr="00781CDD">
              <w:rPr>
                <w:rStyle w:val="Hipervnculo"/>
                <w:rFonts w:eastAsiaTheme="majorEastAsia"/>
              </w:rPr>
              <w:t>1.7. Control Adaptativo</w:t>
            </w:r>
            <w:r w:rsidR="00D76767">
              <w:rPr>
                <w:webHidden/>
              </w:rPr>
              <w:tab/>
            </w:r>
            <w:r>
              <w:rPr>
                <w:webHidden/>
              </w:rPr>
              <w:fldChar w:fldCharType="begin"/>
            </w:r>
            <w:r w:rsidR="00D76767">
              <w:rPr>
                <w:webHidden/>
              </w:rPr>
              <w:instrText xml:space="preserve"> PAGEREF _Toc314559939 \h </w:instrText>
            </w:r>
            <w:r>
              <w:rPr>
                <w:webHidden/>
              </w:rPr>
            </w:r>
            <w:r>
              <w:rPr>
                <w:webHidden/>
              </w:rPr>
              <w:fldChar w:fldCharType="separate"/>
            </w:r>
            <w:r w:rsidR="004A3C28">
              <w:rPr>
                <w:webHidden/>
              </w:rPr>
              <w:t>13</w:t>
            </w:r>
            <w:r>
              <w:rPr>
                <w:webHidden/>
              </w:rPr>
              <w:fldChar w:fldCharType="end"/>
            </w:r>
          </w:hyperlink>
        </w:p>
        <w:p w:rsidR="00D76767" w:rsidRDefault="007F7092">
          <w:pPr>
            <w:pStyle w:val="TDC1"/>
            <w:rPr>
              <w:rFonts w:asciiTheme="minorHAnsi" w:eastAsiaTheme="minorEastAsia" w:hAnsiTheme="minorHAnsi" w:cstheme="minorBidi"/>
              <w:b w:val="0"/>
              <w:bCs w:val="0"/>
              <w:caps w:val="0"/>
              <w:lang w:val="es-VE" w:eastAsia="es-VE"/>
            </w:rPr>
          </w:pPr>
          <w:hyperlink w:anchor="_Toc314559940" w:history="1">
            <w:r w:rsidR="00D76767" w:rsidRPr="00781CDD">
              <w:rPr>
                <w:rStyle w:val="Hipervnculo"/>
                <w:rFonts w:eastAsiaTheme="majorEastAsia"/>
              </w:rPr>
              <w:t xml:space="preserve"> Capítulo II  Conclusiones y recomendaciones</w:t>
            </w:r>
            <w:r w:rsidR="00D76767">
              <w:rPr>
                <w:webHidden/>
              </w:rPr>
              <w:tab/>
            </w:r>
            <w:r>
              <w:rPr>
                <w:webHidden/>
              </w:rPr>
              <w:fldChar w:fldCharType="begin"/>
            </w:r>
            <w:r w:rsidR="00D76767">
              <w:rPr>
                <w:webHidden/>
              </w:rPr>
              <w:instrText xml:space="preserve"> PAGEREF _Toc314559940 \h </w:instrText>
            </w:r>
            <w:r>
              <w:rPr>
                <w:webHidden/>
              </w:rPr>
            </w:r>
            <w:r>
              <w:rPr>
                <w:webHidden/>
              </w:rPr>
              <w:fldChar w:fldCharType="separate"/>
            </w:r>
            <w:r w:rsidR="004A3C28">
              <w:rPr>
                <w:webHidden/>
              </w:rPr>
              <w:t>1</w:t>
            </w:r>
            <w:r>
              <w:rPr>
                <w:webHidden/>
              </w:rPr>
              <w:fldChar w:fldCharType="end"/>
            </w:r>
          </w:hyperlink>
        </w:p>
        <w:p w:rsidR="00D76767" w:rsidRDefault="007F7092">
          <w:pPr>
            <w:pStyle w:val="TDC1"/>
            <w:rPr>
              <w:rFonts w:asciiTheme="minorHAnsi" w:eastAsiaTheme="minorEastAsia" w:hAnsiTheme="minorHAnsi" w:cstheme="minorBidi"/>
              <w:b w:val="0"/>
              <w:bCs w:val="0"/>
              <w:caps w:val="0"/>
              <w:lang w:val="es-VE" w:eastAsia="es-VE"/>
            </w:rPr>
          </w:pPr>
          <w:hyperlink w:anchor="_Toc314559941" w:history="1">
            <w:r w:rsidR="00D76767" w:rsidRPr="00781CDD">
              <w:rPr>
                <w:rStyle w:val="Hipervnculo"/>
                <w:rFonts w:eastAsiaTheme="majorEastAsia"/>
              </w:rPr>
              <w:t>Referencias</w:t>
            </w:r>
            <w:r w:rsidR="00D76767">
              <w:rPr>
                <w:webHidden/>
              </w:rPr>
              <w:tab/>
            </w:r>
            <w:r>
              <w:rPr>
                <w:webHidden/>
              </w:rPr>
              <w:fldChar w:fldCharType="begin"/>
            </w:r>
            <w:r w:rsidR="00D76767">
              <w:rPr>
                <w:webHidden/>
              </w:rPr>
              <w:instrText xml:space="preserve"> PAGEREF _Toc314559941 \h </w:instrText>
            </w:r>
            <w:r>
              <w:rPr>
                <w:webHidden/>
              </w:rPr>
            </w:r>
            <w:r>
              <w:rPr>
                <w:webHidden/>
              </w:rPr>
              <w:fldChar w:fldCharType="separate"/>
            </w:r>
            <w:r w:rsidR="004A3C28">
              <w:rPr>
                <w:webHidden/>
              </w:rPr>
              <w:t>1</w:t>
            </w:r>
            <w:r>
              <w:rPr>
                <w:webHidden/>
              </w:rPr>
              <w:fldChar w:fldCharType="end"/>
            </w:r>
          </w:hyperlink>
        </w:p>
        <w:p w:rsidR="00D76767" w:rsidRDefault="007F7092">
          <w:pPr>
            <w:pStyle w:val="TDC1"/>
            <w:rPr>
              <w:rFonts w:asciiTheme="minorHAnsi" w:eastAsiaTheme="minorEastAsia" w:hAnsiTheme="minorHAnsi" w:cstheme="minorBidi"/>
              <w:b w:val="0"/>
              <w:bCs w:val="0"/>
              <w:caps w:val="0"/>
              <w:lang w:val="es-VE" w:eastAsia="es-VE"/>
            </w:rPr>
          </w:pPr>
          <w:hyperlink w:anchor="_Toc314559942" w:history="1">
            <w:r w:rsidR="00D76767" w:rsidRPr="00781CDD">
              <w:rPr>
                <w:rStyle w:val="Hipervnculo"/>
                <w:rFonts w:eastAsiaTheme="majorEastAsia"/>
              </w:rPr>
              <w:t>Anexo A</w:t>
            </w:r>
            <w:r w:rsidR="00D76767">
              <w:rPr>
                <w:rFonts w:asciiTheme="minorHAnsi" w:eastAsiaTheme="minorEastAsia" w:hAnsiTheme="minorHAnsi" w:cstheme="minorBidi"/>
                <w:b w:val="0"/>
                <w:bCs w:val="0"/>
                <w:caps w:val="0"/>
                <w:lang w:val="es-VE" w:eastAsia="es-VE"/>
              </w:rPr>
              <w:tab/>
            </w:r>
            <w:r w:rsidR="00D76767" w:rsidRPr="00781CDD">
              <w:rPr>
                <w:rStyle w:val="Hipervnculo"/>
                <w:rFonts w:eastAsiaTheme="majorEastAsia"/>
              </w:rPr>
              <w:t>Anexo a</w:t>
            </w:r>
            <w:r w:rsidR="00D76767">
              <w:rPr>
                <w:webHidden/>
              </w:rPr>
              <w:tab/>
            </w:r>
            <w:r>
              <w:rPr>
                <w:webHidden/>
              </w:rPr>
              <w:fldChar w:fldCharType="begin"/>
            </w:r>
            <w:r w:rsidR="00D76767">
              <w:rPr>
                <w:webHidden/>
              </w:rPr>
              <w:instrText xml:space="preserve"> PAGEREF _Toc314559942 \h </w:instrText>
            </w:r>
            <w:r>
              <w:rPr>
                <w:webHidden/>
              </w:rPr>
            </w:r>
            <w:r>
              <w:rPr>
                <w:webHidden/>
              </w:rPr>
              <w:fldChar w:fldCharType="separate"/>
            </w:r>
            <w:r w:rsidR="004A3C28">
              <w:rPr>
                <w:webHidden/>
              </w:rPr>
              <w:t>2</w:t>
            </w:r>
            <w:r>
              <w:rPr>
                <w:webHidden/>
              </w:rPr>
              <w:fldChar w:fldCharType="end"/>
            </w:r>
          </w:hyperlink>
        </w:p>
        <w:p w:rsidR="00BF1090" w:rsidRPr="00051699" w:rsidRDefault="007F7092" w:rsidP="00BF1090">
          <w:pPr>
            <w:tabs>
              <w:tab w:val="right" w:leader="dot" w:pos="9072"/>
            </w:tabs>
            <w:ind w:firstLine="0"/>
          </w:pPr>
          <w:r w:rsidRPr="00051699">
            <w:fldChar w:fldCharType="end"/>
          </w:r>
        </w:p>
      </w:sdtContent>
    </w:sdt>
    <w:p w:rsidR="00BF1090" w:rsidRPr="00051699" w:rsidRDefault="00BF1090" w:rsidP="00BF1090">
      <w:pPr>
        <w:spacing w:before="0" w:after="200" w:line="276" w:lineRule="auto"/>
        <w:ind w:firstLine="0"/>
        <w:jc w:val="left"/>
        <w:rPr>
          <w:rFonts w:cs="Times New Roman"/>
          <w:sz w:val="22"/>
        </w:rPr>
      </w:pPr>
      <w:r w:rsidRPr="00051699">
        <w:rPr>
          <w:rFonts w:cs="Times New Roman"/>
          <w:sz w:val="22"/>
        </w:rPr>
        <w:br w:type="page"/>
      </w: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Ttulo1"/>
        <w:numPr>
          <w:ilvl w:val="0"/>
          <w:numId w:val="0"/>
        </w:numPr>
      </w:pPr>
      <w:bookmarkStart w:id="4" w:name="_Toc314559918"/>
      <w:r w:rsidRPr="00051699">
        <w:t>ÍNDICE DE TABLAS</w:t>
      </w:r>
      <w:bookmarkEnd w:id="4"/>
    </w:p>
    <w:p w:rsidR="00BF1090" w:rsidRPr="00B1178C" w:rsidRDefault="00BF1090" w:rsidP="00BF1090"/>
    <w:p w:rsidR="00BF1090" w:rsidRPr="00051699" w:rsidRDefault="00BF1090" w:rsidP="00BF1090">
      <w:pPr>
        <w:pStyle w:val="Normalsininterlineado"/>
        <w:tabs>
          <w:tab w:val="right" w:pos="9129"/>
        </w:tabs>
        <w:spacing w:line="360" w:lineRule="auto"/>
        <w:jc w:val="left"/>
      </w:pPr>
      <w:r>
        <w:tab/>
      </w:r>
      <w:proofErr w:type="spellStart"/>
      <w:r>
        <w:t>Pag</w:t>
      </w:r>
      <w:proofErr w:type="spellEnd"/>
      <w:r>
        <w:t>.</w:t>
      </w:r>
    </w:p>
    <w:p w:rsidR="00BF1090" w:rsidRPr="00051699" w:rsidRDefault="007F7092" w:rsidP="00BF1090">
      <w:r w:rsidRPr="00051699">
        <w:fldChar w:fldCharType="begin"/>
      </w:r>
      <w:r w:rsidR="00BF1090" w:rsidRPr="00051699">
        <w:instrText xml:space="preserve"> TOC \h \z \c "Tabla" </w:instrText>
      </w:r>
      <w:r w:rsidRPr="00051699">
        <w:fldChar w:fldCharType="separate"/>
      </w:r>
      <w:r w:rsidR="004A3C28">
        <w:rPr>
          <w:b/>
          <w:bCs/>
          <w:noProof/>
          <w:lang w:val="es-ES"/>
        </w:rPr>
        <w:t>No se encuentran elementos de tabla de ilustraciones.</w:t>
      </w:r>
      <w:r w:rsidRPr="00051699">
        <w:fldChar w:fldCharType="end"/>
      </w:r>
    </w:p>
    <w:p w:rsidR="00BF1090" w:rsidRPr="00051699" w:rsidRDefault="00BF1090" w:rsidP="00BF1090">
      <w:pPr>
        <w:spacing w:before="0" w:after="200" w:line="276" w:lineRule="auto"/>
        <w:ind w:firstLine="0"/>
        <w:jc w:val="left"/>
      </w:pPr>
      <w:r w:rsidRPr="00051699">
        <w:br w:type="page"/>
      </w: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Ttulo1"/>
        <w:numPr>
          <w:ilvl w:val="0"/>
          <w:numId w:val="0"/>
        </w:numPr>
      </w:pPr>
      <w:bookmarkStart w:id="5" w:name="_Toc314559919"/>
      <w:r w:rsidRPr="00051699">
        <w:t>ÍNDICE DE FIGURAS</w:t>
      </w:r>
      <w:bookmarkEnd w:id="5"/>
    </w:p>
    <w:p w:rsidR="00BF1090" w:rsidRPr="00B1178C" w:rsidRDefault="00BF1090" w:rsidP="00BF1090"/>
    <w:p w:rsidR="00BF1090" w:rsidRPr="00051699" w:rsidRDefault="00BF1090" w:rsidP="00BF1090">
      <w:pPr>
        <w:pStyle w:val="Normalsininterlineado"/>
        <w:tabs>
          <w:tab w:val="right" w:pos="9129"/>
        </w:tabs>
        <w:spacing w:line="360" w:lineRule="auto"/>
        <w:jc w:val="left"/>
      </w:pPr>
      <w:r>
        <w:tab/>
      </w:r>
      <w:proofErr w:type="spellStart"/>
      <w:r>
        <w:t>Pag</w:t>
      </w:r>
      <w:proofErr w:type="spellEnd"/>
      <w:r>
        <w:t>.</w:t>
      </w:r>
    </w:p>
    <w:p w:rsidR="008E3419" w:rsidRDefault="007F7092">
      <w:pPr>
        <w:pStyle w:val="Tabladeilustraciones"/>
        <w:tabs>
          <w:tab w:val="right" w:leader="dot" w:pos="9111"/>
        </w:tabs>
        <w:rPr>
          <w:rFonts w:asciiTheme="minorHAnsi" w:eastAsiaTheme="minorEastAsia" w:hAnsiTheme="minorHAnsi" w:cstheme="minorBidi"/>
          <w:noProof/>
          <w:sz w:val="22"/>
          <w:szCs w:val="22"/>
          <w:lang w:eastAsia="es-VE"/>
        </w:rPr>
      </w:pPr>
      <w:r w:rsidRPr="00051699">
        <w:fldChar w:fldCharType="begin"/>
      </w:r>
      <w:r w:rsidR="00BF1090" w:rsidRPr="00051699">
        <w:instrText xml:space="preserve"> TOC \h \z \c "Figura" </w:instrText>
      </w:r>
      <w:r w:rsidRPr="00051699">
        <w:fldChar w:fldCharType="separate"/>
      </w:r>
      <w:hyperlink w:anchor="_Toc314488713" w:history="1">
        <w:r w:rsidR="008E3419" w:rsidRPr="00BF13B2">
          <w:rPr>
            <w:rStyle w:val="Hipervnculo"/>
            <w:noProof/>
          </w:rPr>
          <w:t>Figura 1.1: Interferómetro de Michelson</w:t>
        </w:r>
        <w:r w:rsidR="008E3419">
          <w:rPr>
            <w:noProof/>
            <w:webHidden/>
          </w:rPr>
          <w:tab/>
        </w:r>
        <w:r>
          <w:rPr>
            <w:noProof/>
            <w:webHidden/>
          </w:rPr>
          <w:fldChar w:fldCharType="begin"/>
        </w:r>
        <w:r w:rsidR="008E3419">
          <w:rPr>
            <w:noProof/>
            <w:webHidden/>
          </w:rPr>
          <w:instrText xml:space="preserve"> PAGEREF _Toc314488713 \h </w:instrText>
        </w:r>
        <w:r>
          <w:rPr>
            <w:noProof/>
            <w:webHidden/>
          </w:rPr>
        </w:r>
        <w:r>
          <w:rPr>
            <w:noProof/>
            <w:webHidden/>
          </w:rPr>
          <w:fldChar w:fldCharType="separate"/>
        </w:r>
        <w:r w:rsidR="004A3C28">
          <w:rPr>
            <w:noProof/>
            <w:webHidden/>
          </w:rPr>
          <w:t>5</w:t>
        </w:r>
        <w:r>
          <w:rPr>
            <w:noProof/>
            <w:webHidden/>
          </w:rPr>
          <w:fldChar w:fldCharType="end"/>
        </w:r>
      </w:hyperlink>
    </w:p>
    <w:p w:rsidR="008E3419" w:rsidRDefault="007F7092">
      <w:pPr>
        <w:pStyle w:val="Tabladeilustraciones"/>
        <w:tabs>
          <w:tab w:val="right" w:leader="dot" w:pos="9111"/>
        </w:tabs>
        <w:rPr>
          <w:rFonts w:asciiTheme="minorHAnsi" w:eastAsiaTheme="minorEastAsia" w:hAnsiTheme="minorHAnsi" w:cstheme="minorBidi"/>
          <w:noProof/>
          <w:sz w:val="22"/>
          <w:szCs w:val="22"/>
          <w:lang w:eastAsia="es-VE"/>
        </w:rPr>
      </w:pPr>
      <w:hyperlink w:anchor="_Toc314488714" w:history="1">
        <w:r w:rsidR="008E3419" w:rsidRPr="00BF13B2">
          <w:rPr>
            <w:rStyle w:val="Hipervnculo"/>
            <w:noProof/>
          </w:rPr>
          <w:t>Figura 1.2: Esquema de interferómetro de Mirau</w:t>
        </w:r>
        <w:r w:rsidR="008E3419">
          <w:rPr>
            <w:noProof/>
            <w:webHidden/>
          </w:rPr>
          <w:tab/>
        </w:r>
        <w:r>
          <w:rPr>
            <w:noProof/>
            <w:webHidden/>
          </w:rPr>
          <w:fldChar w:fldCharType="begin"/>
        </w:r>
        <w:r w:rsidR="008E3419">
          <w:rPr>
            <w:noProof/>
            <w:webHidden/>
          </w:rPr>
          <w:instrText xml:space="preserve"> PAGEREF _Toc314488714 \h </w:instrText>
        </w:r>
        <w:r>
          <w:rPr>
            <w:noProof/>
            <w:webHidden/>
          </w:rPr>
        </w:r>
        <w:r>
          <w:rPr>
            <w:noProof/>
            <w:webHidden/>
          </w:rPr>
          <w:fldChar w:fldCharType="separate"/>
        </w:r>
        <w:r w:rsidR="004A3C28">
          <w:rPr>
            <w:noProof/>
            <w:webHidden/>
          </w:rPr>
          <w:t>6</w:t>
        </w:r>
        <w:r>
          <w:rPr>
            <w:noProof/>
            <w:webHidden/>
          </w:rPr>
          <w:fldChar w:fldCharType="end"/>
        </w:r>
      </w:hyperlink>
    </w:p>
    <w:p w:rsidR="008E3419" w:rsidRDefault="007F7092">
      <w:pPr>
        <w:pStyle w:val="Tabladeilustraciones"/>
        <w:tabs>
          <w:tab w:val="right" w:leader="dot" w:pos="9111"/>
        </w:tabs>
        <w:rPr>
          <w:rFonts w:asciiTheme="minorHAnsi" w:eastAsiaTheme="minorEastAsia" w:hAnsiTheme="minorHAnsi" w:cstheme="minorBidi"/>
          <w:noProof/>
          <w:sz w:val="22"/>
          <w:szCs w:val="22"/>
          <w:lang w:eastAsia="es-VE"/>
        </w:rPr>
      </w:pPr>
      <w:hyperlink w:anchor="_Toc314488715" w:history="1">
        <w:r w:rsidR="008E3419" w:rsidRPr="00BF13B2">
          <w:rPr>
            <w:rStyle w:val="Hipervnculo"/>
            <w:noProof/>
          </w:rPr>
          <w:t>Figura 1.3 : Espacio de color HSL</w:t>
        </w:r>
        <w:r w:rsidR="008E3419">
          <w:rPr>
            <w:noProof/>
            <w:webHidden/>
          </w:rPr>
          <w:tab/>
        </w:r>
        <w:r>
          <w:rPr>
            <w:noProof/>
            <w:webHidden/>
          </w:rPr>
          <w:fldChar w:fldCharType="begin"/>
        </w:r>
        <w:r w:rsidR="008E3419">
          <w:rPr>
            <w:noProof/>
            <w:webHidden/>
          </w:rPr>
          <w:instrText xml:space="preserve"> PAGEREF _Toc314488715 \h </w:instrText>
        </w:r>
        <w:r>
          <w:rPr>
            <w:noProof/>
            <w:webHidden/>
          </w:rPr>
        </w:r>
        <w:r>
          <w:rPr>
            <w:noProof/>
            <w:webHidden/>
          </w:rPr>
          <w:fldChar w:fldCharType="separate"/>
        </w:r>
        <w:r w:rsidR="004A3C28">
          <w:rPr>
            <w:noProof/>
            <w:webHidden/>
          </w:rPr>
          <w:t>9</w:t>
        </w:r>
        <w:r>
          <w:rPr>
            <w:noProof/>
            <w:webHidden/>
          </w:rPr>
          <w:fldChar w:fldCharType="end"/>
        </w:r>
      </w:hyperlink>
    </w:p>
    <w:p w:rsidR="00BF1090" w:rsidRPr="00051699" w:rsidRDefault="007F7092" w:rsidP="00BF1090">
      <w:r w:rsidRPr="00051699">
        <w:fldChar w:fldCharType="end"/>
      </w:r>
    </w:p>
    <w:p w:rsidR="00BF1090" w:rsidRPr="00051699" w:rsidRDefault="00BF1090" w:rsidP="00BF1090">
      <w:pPr>
        <w:spacing w:before="0" w:after="200" w:line="276" w:lineRule="auto"/>
        <w:ind w:firstLine="0"/>
        <w:jc w:val="left"/>
      </w:pPr>
      <w:r w:rsidRPr="00051699">
        <w:br w:type="page"/>
      </w: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Ttulo1"/>
        <w:numPr>
          <w:ilvl w:val="0"/>
          <w:numId w:val="0"/>
        </w:numPr>
      </w:pPr>
      <w:bookmarkStart w:id="6" w:name="_Toc314559920"/>
      <w:r>
        <w:t>ABREVIATURAS</w:t>
      </w:r>
      <w:bookmarkEnd w:id="6"/>
    </w:p>
    <w:p w:rsidR="00BF1090" w:rsidRPr="0090321A" w:rsidRDefault="00BF1090" w:rsidP="00BF1090"/>
    <w:p w:rsidR="00BF1090" w:rsidRPr="00051699" w:rsidRDefault="00BF1090" w:rsidP="00BF1090">
      <w:pPr>
        <w:ind w:firstLine="0"/>
      </w:pPr>
    </w:p>
    <w:p w:rsidR="00BF1090" w:rsidRPr="00051699" w:rsidRDefault="00BF1090" w:rsidP="00BF1090"/>
    <w:p w:rsidR="00BF1090" w:rsidRPr="00051699" w:rsidRDefault="00BF1090" w:rsidP="00BF1090">
      <w:pPr>
        <w:pStyle w:val="Normalsininterlineado"/>
      </w:pPr>
    </w:p>
    <w:p w:rsidR="00BF1090" w:rsidRPr="00051699" w:rsidRDefault="00BF1090" w:rsidP="00BF1090">
      <w:pPr>
        <w:pStyle w:val="Normalsininterlineado"/>
        <w:sectPr w:rsidR="00BF1090" w:rsidRPr="00051699" w:rsidSect="00BF1090">
          <w:headerReference w:type="default" r:id="rId13"/>
          <w:footerReference w:type="even" r:id="rId14"/>
          <w:footerReference w:type="default" r:id="rId15"/>
          <w:headerReference w:type="first" r:id="rId16"/>
          <w:footerReference w:type="first" r:id="rId17"/>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pPr>
      <w:bookmarkStart w:id="7" w:name="_Toc264550869"/>
      <w:bookmarkStart w:id="8" w:name="_Toc276051240"/>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Normalsininterlineado"/>
      </w:pPr>
    </w:p>
    <w:p w:rsidR="00BF1090" w:rsidRDefault="00BF1090" w:rsidP="00BF1090">
      <w:pPr>
        <w:pStyle w:val="Ttulo1"/>
        <w:numPr>
          <w:ilvl w:val="0"/>
          <w:numId w:val="0"/>
        </w:numPr>
      </w:pPr>
      <w:bookmarkStart w:id="9" w:name="_Toc314559921"/>
      <w:r w:rsidRPr="00051699">
        <w:t>Introducción</w:t>
      </w:r>
      <w:bookmarkEnd w:id="7"/>
      <w:bookmarkEnd w:id="8"/>
      <w:bookmarkEnd w:id="9"/>
    </w:p>
    <w:p w:rsidR="00BF1090" w:rsidRPr="0090321A" w:rsidRDefault="00BF1090" w:rsidP="00BF1090"/>
    <w:p w:rsidR="00BF1090" w:rsidRDefault="00BF1090" w:rsidP="00BF1090">
      <w:pPr>
        <w:spacing w:after="0" w:line="240" w:lineRule="auto"/>
        <w:rPr>
          <w:lang w:eastAsia="ar-SA"/>
        </w:rPr>
      </w:pPr>
      <w:r w:rsidRPr="00051699">
        <w:rPr>
          <w:lang w:eastAsia="ar-SA"/>
        </w:rPr>
        <w:br w:type="page"/>
      </w:r>
    </w:p>
    <w:p w:rsidR="0080060D" w:rsidRDefault="0080060D" w:rsidP="00EB6BBC">
      <w:pPr>
        <w:pStyle w:val="Normalsininterlineado"/>
      </w:pPr>
    </w:p>
    <w:p w:rsidR="0080060D" w:rsidRDefault="0080060D" w:rsidP="00EB6BBC">
      <w:pPr>
        <w:pStyle w:val="Normalsininterlineado"/>
      </w:pPr>
    </w:p>
    <w:p w:rsidR="0080060D" w:rsidRDefault="0080060D" w:rsidP="00EB6BBC">
      <w:pPr>
        <w:pStyle w:val="Normalsininterlineado"/>
      </w:pPr>
    </w:p>
    <w:p w:rsidR="0080060D" w:rsidRDefault="0080060D" w:rsidP="00EB6BBC">
      <w:pPr>
        <w:pStyle w:val="Normalsininterlineado"/>
      </w:pPr>
    </w:p>
    <w:p w:rsidR="0080060D" w:rsidRDefault="00BF1090" w:rsidP="00EB6BBC">
      <w:pPr>
        <w:pStyle w:val="Ttulo1"/>
      </w:pPr>
      <w:bookmarkStart w:id="10" w:name="_Toc314559922"/>
      <w:r>
        <w:t>CAPITULO I</w:t>
      </w:r>
      <w:r>
        <w:br/>
      </w:r>
      <w:r>
        <w:br/>
      </w:r>
      <w:r w:rsidR="00331690">
        <w:t>Marco Teórico</w:t>
      </w:r>
      <w:bookmarkEnd w:id="10"/>
    </w:p>
    <w:p w:rsidR="008A1939" w:rsidRDefault="008A1939" w:rsidP="008A1939">
      <w:pPr>
        <w:pStyle w:val="Ttulo2"/>
      </w:pPr>
      <w:bookmarkStart w:id="11" w:name="_Toc314559923"/>
      <w:r>
        <w:t>Índice de refracción</w:t>
      </w:r>
      <w:bookmarkEnd w:id="11"/>
    </w:p>
    <w:p w:rsidR="008A1939" w:rsidRDefault="008A1939" w:rsidP="008A1939">
      <w:r>
        <w:t>El índice de refracción está definido como la proporción entre la velocidad de la luz en el vacío y la velocidad de la luz en un medio.</w:t>
      </w:r>
      <w:r w:rsidR="007F7092">
        <w:fldChar w:fldCharType="begin"/>
      </w:r>
      <w: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r w:rsidR="007F7092">
        <w:fldChar w:fldCharType="separate"/>
      </w:r>
      <w:r>
        <w:rPr>
          <w:noProof/>
        </w:rPr>
        <w:t>[</w:t>
      </w:r>
      <w:hyperlink w:anchor="_ENREF_1" w:tooltip="Jenkins, 2001 #38" w:history="1">
        <w:r w:rsidR="00EB6BBC">
          <w:rPr>
            <w:noProof/>
          </w:rPr>
          <w:t>1</w:t>
        </w:r>
      </w:hyperlink>
      <w:r>
        <w:rPr>
          <w:noProof/>
        </w:rPr>
        <w:t>]</w:t>
      </w:r>
      <w:r w:rsidR="007F7092">
        <w:fldChar w:fldCharType="end"/>
      </w:r>
    </w:p>
    <w:p w:rsidR="008A1939" w:rsidRDefault="008A1939" w:rsidP="008A1939">
      <w:pPr>
        <w:pStyle w:val="MTDisplayEquation"/>
      </w:pPr>
      <w:r>
        <w:tab/>
      </w:r>
      <w:r w:rsidRPr="00AC4BD1">
        <w:rPr>
          <w:position w:val="-24"/>
        </w:rPr>
        <w:object w:dxaOrig="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pt;height:30.55pt" o:ole="">
            <v:imagedata r:id="rId18" o:title=""/>
          </v:shape>
          <o:OLEObject Type="Embed" ProgID="Equation.DSMT4" ShapeID="_x0000_i1025" DrawAspect="Content" ObjectID="_1389457339" r:id="rId19"/>
        </w:object>
      </w:r>
      <w:r>
        <w:tab/>
      </w:r>
      <w:r w:rsidR="007F7092">
        <w:fldChar w:fldCharType="begin"/>
      </w:r>
      <w:r>
        <w:instrText xml:space="preserve"> MACROBUTTON MTPlaceRef \* MERGEFORMAT </w:instrText>
      </w:r>
      <w:bookmarkStart w:id="12" w:name="ZEqnNum444881"/>
      <w:r>
        <w:instrText>(</w:instrText>
      </w:r>
      <w:r w:rsidR="007F7092">
        <w:fldChar w:fldCharType="begin"/>
      </w:r>
      <w:r>
        <w:instrText xml:space="preserve"> SEQ MTSec \c \* Arabic \* MERGEFORMAT </w:instrText>
      </w:r>
      <w:r w:rsidR="007F7092">
        <w:fldChar w:fldCharType="separate"/>
      </w:r>
      <w:r w:rsidR="004A3C28">
        <w:rPr>
          <w:noProof/>
        </w:rPr>
        <w:instrText>0</w:instrText>
      </w:r>
      <w:r w:rsidR="007F7092">
        <w:fldChar w:fldCharType="end"/>
      </w:r>
      <w:r>
        <w:instrText>.</w:instrText>
      </w:r>
      <w:r w:rsidR="007F7092">
        <w:fldChar w:fldCharType="begin"/>
      </w:r>
      <w:r>
        <w:instrText xml:space="preserve"> SEQ MTEqn \c \* Arabic \* MERGEFORMAT </w:instrText>
      </w:r>
      <w:r w:rsidR="007F7092">
        <w:fldChar w:fldCharType="separate"/>
      </w:r>
      <w:r w:rsidR="004A3C28">
        <w:rPr>
          <w:noProof/>
        </w:rPr>
        <w:instrText>1</w:instrText>
      </w:r>
      <w:r w:rsidR="007F7092">
        <w:fldChar w:fldCharType="end"/>
      </w:r>
      <w:r>
        <w:instrText>)</w:instrText>
      </w:r>
      <w:bookmarkEnd w:id="12"/>
      <w:r w:rsidR="007F7092">
        <w:fldChar w:fldCharType="end"/>
      </w:r>
    </w:p>
    <w:p w:rsidR="008A1939" w:rsidRDefault="008A1939" w:rsidP="008A1939">
      <w:pPr>
        <w:rPr>
          <w:lang w:val="es-ES"/>
        </w:rPr>
      </w:pPr>
      <w:r>
        <w:rPr>
          <w:lang w:val="es-ES"/>
        </w:rPr>
        <w:t xml:space="preserve">Donde </w:t>
      </w:r>
      <w:r w:rsidRPr="00AC4BD1">
        <w:rPr>
          <w:position w:val="-6"/>
          <w:lang w:val="es-ES"/>
        </w:rPr>
        <w:object w:dxaOrig="180" w:dyaOrig="220">
          <v:shape id="_x0000_i1026" type="#_x0000_t75" style="width:8.85pt;height:11.55pt" o:ole="">
            <v:imagedata r:id="rId20" o:title=""/>
          </v:shape>
          <o:OLEObject Type="Embed" ProgID="Equation.DSMT4" ShapeID="_x0000_i1026" DrawAspect="Content" ObjectID="_1389457340" r:id="rId21"/>
        </w:object>
      </w:r>
      <w:r>
        <w:rPr>
          <w:lang w:val="es-ES"/>
        </w:rPr>
        <w:t xml:space="preserve"> es la velocidad de la luz en el vacío, </w:t>
      </w:r>
      <w:r w:rsidRPr="00AC4BD1">
        <w:rPr>
          <w:position w:val="-6"/>
          <w:lang w:val="es-ES"/>
        </w:rPr>
        <w:object w:dxaOrig="180" w:dyaOrig="220">
          <v:shape id="_x0000_i1027" type="#_x0000_t75" style="width:8.85pt;height:11.55pt" o:ole="">
            <v:imagedata r:id="rId22" o:title=""/>
          </v:shape>
          <o:OLEObject Type="Embed" ProgID="Equation.DSMT4" ShapeID="_x0000_i1027" DrawAspect="Content" ObjectID="_1389457341" r:id="rId23"/>
        </w:object>
      </w:r>
      <w:r>
        <w:rPr>
          <w:lang w:val="es-ES"/>
        </w:rPr>
        <w:t xml:space="preserve"> es la velocidad de la luz en el medio y </w:t>
      </w:r>
      <w:r w:rsidRPr="00AC4BD1">
        <w:rPr>
          <w:position w:val="-6"/>
          <w:lang w:val="es-ES"/>
        </w:rPr>
        <w:object w:dxaOrig="200" w:dyaOrig="220">
          <v:shape id="_x0000_i1028" type="#_x0000_t75" style="width:9.5pt;height:11.55pt" o:ole="">
            <v:imagedata r:id="rId24" o:title=""/>
          </v:shape>
          <o:OLEObject Type="Embed" ProgID="Equation.DSMT4" ShapeID="_x0000_i1028" DrawAspect="Content" ObjectID="_1389457342" r:id="rId25"/>
        </w:object>
      </w:r>
      <w:r>
        <w:rPr>
          <w:lang w:val="es-ES"/>
        </w:rPr>
        <w:t xml:space="preserve"> es el índice de refracción.</w:t>
      </w:r>
    </w:p>
    <w:p w:rsidR="008A1939" w:rsidRDefault="008A1939" w:rsidP="008A1939">
      <w:pPr>
        <w:pStyle w:val="Ttulo2"/>
        <w:rPr>
          <w:lang w:val="es-ES"/>
        </w:rPr>
      </w:pPr>
      <w:bookmarkStart w:id="13" w:name="_Toc314559924"/>
      <w:r>
        <w:rPr>
          <w:lang w:val="es-ES"/>
        </w:rPr>
        <w:t>Camino óptico</w:t>
      </w:r>
      <w:bookmarkEnd w:id="13"/>
    </w:p>
    <w:p w:rsidR="008A1939" w:rsidRDefault="008A1939" w:rsidP="008A1939">
      <w:pPr>
        <w:rPr>
          <w:lang w:val="es-ES"/>
        </w:rPr>
      </w:pPr>
      <w:r>
        <w:rPr>
          <w:lang w:val="es-ES"/>
        </w:rPr>
        <w:t>El camino óptico representa la distancia que un haz de luz recorrería en el vacío si lo hace dentro de un medio.</w:t>
      </w:r>
    </w:p>
    <w:p w:rsidR="008A1939" w:rsidRDefault="008A1939" w:rsidP="008A1939">
      <w:pPr>
        <w:pStyle w:val="MTDisplayEquation"/>
      </w:pPr>
      <w:r>
        <w:t>La distancia es el producto del tiempo por la velocidad obtiene</w:t>
      </w:r>
    </w:p>
    <w:p w:rsidR="008A1939" w:rsidRDefault="008A1939" w:rsidP="008A1939">
      <w:pPr>
        <w:pStyle w:val="MTDisplayEquation"/>
      </w:pPr>
      <w:r>
        <w:tab/>
      </w:r>
      <w:r w:rsidRPr="00AC4BD1">
        <w:rPr>
          <w:position w:val="-6"/>
        </w:rPr>
        <w:object w:dxaOrig="760" w:dyaOrig="279">
          <v:shape id="_x0000_i1029" type="#_x0000_t75" style="width:38.05pt;height:14.25pt" o:ole="">
            <v:imagedata r:id="rId26" o:title=""/>
          </v:shape>
          <o:OLEObject Type="Embed" ProgID="Equation.DSMT4" ShapeID="_x0000_i1029" DrawAspect="Content" ObjectID="_1389457343" r:id="rId27"/>
        </w:object>
      </w:r>
      <w:r>
        <w:tab/>
      </w:r>
      <w:r w:rsidR="007F7092">
        <w:fldChar w:fldCharType="begin"/>
      </w:r>
      <w:r>
        <w:instrText xml:space="preserve"> MACROBUTTON MTPlaceRef \* MERGEFORMAT </w:instrText>
      </w:r>
      <w:bookmarkStart w:id="14" w:name="ZEqnNum648393"/>
      <w:r>
        <w:instrText>(</w:instrText>
      </w:r>
      <w:r w:rsidR="007F7092">
        <w:fldChar w:fldCharType="begin"/>
      </w:r>
      <w:r>
        <w:instrText xml:space="preserve"> SEQ MTSec \c \* Arabic \* MERGEFORMAT </w:instrText>
      </w:r>
      <w:r w:rsidR="007F7092">
        <w:fldChar w:fldCharType="separate"/>
      </w:r>
      <w:r w:rsidR="004A3C28">
        <w:rPr>
          <w:noProof/>
        </w:rPr>
        <w:instrText>0</w:instrText>
      </w:r>
      <w:r w:rsidR="007F7092">
        <w:fldChar w:fldCharType="end"/>
      </w:r>
      <w:r>
        <w:instrText>.</w:instrText>
      </w:r>
      <w:r w:rsidR="007F7092">
        <w:fldChar w:fldCharType="begin"/>
      </w:r>
      <w:r>
        <w:instrText xml:space="preserve"> SEQ MTEqn \c \* Arabic \* MERGEFORMAT </w:instrText>
      </w:r>
      <w:r w:rsidR="007F7092">
        <w:fldChar w:fldCharType="separate"/>
      </w:r>
      <w:r w:rsidR="004A3C28">
        <w:rPr>
          <w:noProof/>
        </w:rPr>
        <w:instrText>2</w:instrText>
      </w:r>
      <w:r w:rsidR="007F7092">
        <w:fldChar w:fldCharType="end"/>
      </w:r>
      <w:r>
        <w:instrText>)</w:instrText>
      </w:r>
      <w:bookmarkEnd w:id="14"/>
      <w:r w:rsidR="007F7092">
        <w:fldChar w:fldCharType="end"/>
      </w:r>
    </w:p>
    <w:p w:rsidR="008A1939" w:rsidRDefault="008A1939" w:rsidP="008A1939">
      <w:proofErr w:type="spellStart"/>
      <w:r>
        <w:t>Uilizando</w:t>
      </w:r>
      <w:proofErr w:type="spellEnd"/>
      <w:r>
        <w:t xml:space="preserve"> la ecuación </w:t>
      </w:r>
      <w:r w:rsidR="007F7092">
        <w:fldChar w:fldCharType="begin"/>
      </w:r>
      <w:r>
        <w:instrText xml:space="preserve"> GOTOBUTTON ZEqnNum444881  \* MERGEFORMAT </w:instrText>
      </w:r>
      <w:r w:rsidR="007F7092">
        <w:fldChar w:fldCharType="begin"/>
      </w:r>
      <w:r>
        <w:instrText xml:space="preserve"> REF ZEqnNum444881 \* Charformat \! \* MERGEFORMAT </w:instrText>
      </w:r>
      <w:r w:rsidR="007F7092">
        <w:fldChar w:fldCharType="separate"/>
      </w:r>
      <w:r w:rsidR="004A3C28">
        <w:instrText>(0.1)</w:instrText>
      </w:r>
      <w:r w:rsidR="007F7092">
        <w:fldChar w:fldCharType="end"/>
      </w:r>
      <w:r w:rsidR="007F7092">
        <w:fldChar w:fldCharType="end"/>
      </w:r>
      <w:r>
        <w:t xml:space="preserve"> se obtiene que </w:t>
      </w:r>
      <w:r w:rsidRPr="00AC4BD1">
        <w:rPr>
          <w:position w:val="-18"/>
        </w:rPr>
        <w:object w:dxaOrig="720" w:dyaOrig="480">
          <v:shape id="_x0000_i1030" type="#_x0000_t75" style="width:36pt;height:23.75pt" o:ole="">
            <v:imagedata r:id="rId28" o:title=""/>
          </v:shape>
          <o:OLEObject Type="Embed" ProgID="Equation.DSMT4" ShapeID="_x0000_i1030" DrawAspect="Content" ObjectID="_1389457344" r:id="rId29"/>
        </w:object>
      </w:r>
      <w:r>
        <w:t>, por lo tanto:</w:t>
      </w:r>
    </w:p>
    <w:p w:rsidR="008A1939" w:rsidRDefault="008A1939" w:rsidP="008A1939">
      <w:pPr>
        <w:pStyle w:val="MTDisplayEquation"/>
      </w:pPr>
      <w:r>
        <w:tab/>
      </w:r>
      <w:r w:rsidRPr="00AC4BD1">
        <w:rPr>
          <w:position w:val="-40"/>
        </w:rPr>
        <w:object w:dxaOrig="999" w:dyaOrig="920">
          <v:shape id="_x0000_i1031" type="#_x0000_t75" style="width:50.25pt;height:45.5pt" o:ole="">
            <v:imagedata r:id="rId30" o:title=""/>
          </v:shape>
          <o:OLEObject Type="Embed" ProgID="Equation.DSMT4" ShapeID="_x0000_i1031" DrawAspect="Content" ObjectID="_1389457345" r:id="rId31"/>
        </w:object>
      </w:r>
    </w:p>
    <w:p w:rsidR="008A1939" w:rsidRDefault="008A1939" w:rsidP="008A1939">
      <w:pPr>
        <w:pStyle w:val="MTDisplayEquation"/>
      </w:pPr>
      <w:r>
        <w:tab/>
      </w:r>
      <w:r w:rsidRPr="00AC4BD1">
        <w:rPr>
          <w:position w:val="-6"/>
        </w:rPr>
        <w:object w:dxaOrig="859" w:dyaOrig="279">
          <v:shape id="_x0000_i1032" type="#_x0000_t75" style="width:42.8pt;height:14.25pt" o:ole="">
            <v:imagedata r:id="rId32" o:title=""/>
          </v:shape>
          <o:OLEObject Type="Embed" ProgID="Equation.DSMT4" ShapeID="_x0000_i1032" DrawAspect="Content" ObjectID="_1389457346" r:id="rId33"/>
        </w:object>
      </w:r>
      <w:r>
        <w:tab/>
      </w:r>
      <w:r w:rsidR="007F7092">
        <w:fldChar w:fldCharType="begin"/>
      </w:r>
      <w:r>
        <w:instrText xml:space="preserve"> MACROBUTTON MTPlaceRef \* MERGEFORMAT (</w:instrText>
      </w:r>
      <w:r w:rsidR="007F7092">
        <w:fldChar w:fldCharType="begin"/>
      </w:r>
      <w:r>
        <w:instrText xml:space="preserve"> SEQ MTSec \c \* Arabic \* MERGEFORMAT </w:instrText>
      </w:r>
      <w:r w:rsidR="007F7092">
        <w:fldChar w:fldCharType="separate"/>
      </w:r>
      <w:r w:rsidR="004A3C28">
        <w:rPr>
          <w:noProof/>
        </w:rPr>
        <w:instrText>0</w:instrText>
      </w:r>
      <w:r w:rsidR="007F7092">
        <w:fldChar w:fldCharType="end"/>
      </w:r>
      <w:r>
        <w:instrText>.</w:instrText>
      </w:r>
      <w:r w:rsidR="007F7092">
        <w:fldChar w:fldCharType="begin"/>
      </w:r>
      <w:r>
        <w:instrText xml:space="preserve"> SEQ MTEqn \c \* Arabic \* MERGEFORMAT </w:instrText>
      </w:r>
      <w:r w:rsidR="007F7092">
        <w:fldChar w:fldCharType="separate"/>
      </w:r>
      <w:r w:rsidR="004A3C28">
        <w:rPr>
          <w:noProof/>
        </w:rPr>
        <w:instrText>3</w:instrText>
      </w:r>
      <w:r w:rsidR="007F7092">
        <w:fldChar w:fldCharType="end"/>
      </w:r>
      <w:r>
        <w:instrText>)</w:instrText>
      </w:r>
      <w:r w:rsidR="007F7092">
        <w:fldChar w:fldCharType="end"/>
      </w:r>
    </w:p>
    <w:p w:rsidR="0080060D" w:rsidRPr="00EB6BBC" w:rsidRDefault="008A1939" w:rsidP="00EB6BBC">
      <w:pPr>
        <w:rPr>
          <w:lang w:val="es-ES"/>
        </w:rPr>
      </w:pPr>
      <w:r>
        <w:rPr>
          <w:lang w:val="es-ES"/>
        </w:rPr>
        <w:lastRenderedPageBreak/>
        <w:t xml:space="preserve">Donde </w:t>
      </w:r>
      <w:r w:rsidRPr="00AC4BD1">
        <w:rPr>
          <w:position w:val="-4"/>
          <w:lang w:val="es-ES"/>
        </w:rPr>
        <w:object w:dxaOrig="220" w:dyaOrig="260">
          <v:shape id="_x0000_i1033" type="#_x0000_t75" style="width:11.55pt;height:12.9pt" o:ole="">
            <v:imagedata r:id="rId34" o:title=""/>
          </v:shape>
          <o:OLEObject Type="Embed" ProgID="Equation.DSMT4" ShapeID="_x0000_i1033" DrawAspect="Content" ObjectID="_1389457347" r:id="rId35"/>
        </w:object>
      </w:r>
      <w:r>
        <w:rPr>
          <w:lang w:val="es-ES"/>
        </w:rPr>
        <w:t xml:space="preserve"> es el camino óptico.</w:t>
      </w:r>
      <w:r w:rsidR="007F7092">
        <w:rPr>
          <w:lang w:val="es-ES"/>
        </w:rPr>
        <w:fldChar w:fldCharType="begin"/>
      </w:r>
      <w:r>
        <w:rPr>
          <w:lang w:val="es-ES"/>
        </w:rP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r w:rsidR="007F7092">
        <w:rPr>
          <w:lang w:val="es-ES"/>
        </w:rPr>
        <w:fldChar w:fldCharType="separate"/>
      </w:r>
      <w:r>
        <w:rPr>
          <w:noProof/>
          <w:lang w:val="es-ES"/>
        </w:rPr>
        <w:t>[</w:t>
      </w:r>
      <w:hyperlink w:anchor="_ENREF_1" w:tooltip="Jenkins, 2001 #38" w:history="1">
        <w:r w:rsidR="00EB6BBC">
          <w:rPr>
            <w:noProof/>
            <w:lang w:val="es-ES"/>
          </w:rPr>
          <w:t>1</w:t>
        </w:r>
      </w:hyperlink>
      <w:r>
        <w:rPr>
          <w:noProof/>
          <w:lang w:val="es-ES"/>
        </w:rPr>
        <w:t>]</w:t>
      </w:r>
      <w:r w:rsidR="007F7092">
        <w:rPr>
          <w:lang w:val="es-ES"/>
        </w:rPr>
        <w:fldChar w:fldCharType="end"/>
      </w:r>
    </w:p>
    <w:p w:rsidR="0080060D" w:rsidRDefault="00331690" w:rsidP="00EB6BBC">
      <w:pPr>
        <w:pStyle w:val="Ttulo2"/>
      </w:pPr>
      <w:bookmarkStart w:id="15" w:name="_Toc314559925"/>
      <w:r>
        <w:t>Interferencia de la Luz</w:t>
      </w:r>
      <w:bookmarkEnd w:id="15"/>
    </w:p>
    <w:p w:rsidR="00EE263D" w:rsidRDefault="007F7092">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end"/>
      </w:r>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 id="_x0000_i1034" type="#_x0000_t75" style="width:163.7pt;height:36pt" o:ole="">
            <v:imagedata r:id="rId36" o:title=""/>
          </v:shape>
          <o:OLEObject Type="Embed" ProgID="Equation.DSMT4" ShapeID="_x0000_i1034" DrawAspect="Content" ObjectID="_1389457348" r:id="rId37"/>
        </w:object>
      </w:r>
      <w:r>
        <w:tab/>
      </w:r>
      <w:r w:rsidR="007F7092">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1</w:instrText>
        </w:r>
      </w:fldSimple>
      <w:r>
        <w:instrText>)</w:instrText>
      </w:r>
      <w:r w:rsidR="007F7092">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35" type="#_x0000_t75" style="width:11.55pt;height:13.6pt" o:ole="">
            <v:imagedata r:id="rId38" o:title=""/>
          </v:shape>
          <o:OLEObject Type="Embed" ProgID="Equation.DSMT4" ShapeID="_x0000_i1035" DrawAspect="Content" ObjectID="_1389457349" r:id="rId39"/>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36" type="#_x0000_t75" style="width:9.5pt;height:11.55pt" o:ole="">
            <v:imagedata r:id="rId40" o:title=""/>
          </v:shape>
          <o:OLEObject Type="Embed" ProgID="Equation.DSMT4" ShapeID="_x0000_i1036" DrawAspect="Content" ObjectID="_1389457350" r:id="rId41"/>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37" type="#_x0000_t75" style="width:13.6pt;height:14.25pt" o:ole="">
            <v:imagedata r:id="rId42" o:title=""/>
          </v:shape>
          <o:OLEObject Type="Embed" ProgID="Equation.DSMT4" ShapeID="_x0000_i1037" DrawAspect="Content" ObjectID="_1389457351" r:id="rId43"/>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38" type="#_x0000_t75" style="width:50.95pt;height:13.6pt" o:ole="">
            <v:imagedata r:id="rId44" o:title=""/>
          </v:shape>
          <o:OLEObject Type="Embed" ProgID="Equation.DSMT4" ShapeID="_x0000_i1038" DrawAspect="Content" ObjectID="_1389457352" r:id="rId45"/>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9" type="#_x0000_t75" style="width:11.55pt;height:13.6pt" o:ole="">
            <v:imagedata r:id="rId46" o:title=""/>
          </v:shape>
          <o:OLEObject Type="Embed" ProgID="Equation.DSMT4" ShapeID="_x0000_i1039" DrawAspect="Content" ObjectID="_1389457353" r:id="rId47"/>
        </w:object>
      </w:r>
      <w:r>
        <w:t xml:space="preserve"> es la fase constante</w:t>
      </w:r>
    </w:p>
    <w:p w:rsidR="00B82B2C" w:rsidRDefault="00B82B2C">
      <w:r>
        <w:t>La fase de la onda es el término dentro del coseno</w:t>
      </w:r>
      <w:proofErr w:type="gramStart"/>
      <w:r>
        <w:t>,</w:t>
      </w:r>
      <w:r w:rsidR="00262774">
        <w:t xml:space="preserve"> </w:t>
      </w:r>
      <w:r w:rsidRPr="00B82B2C">
        <w:rPr>
          <w:position w:val="-28"/>
        </w:rPr>
        <w:object w:dxaOrig="1939" w:dyaOrig="680">
          <v:shape id="_x0000_i1040" type="#_x0000_t75" style="width:96.45pt;height:33.95pt" o:ole="">
            <v:imagedata r:id="rId48" o:title=""/>
          </v:shape>
          <o:OLEObject Type="Embed" ProgID="Equation.DSMT4" ShapeID="_x0000_i1040" DrawAspect="Content" ObjectID="_1389457354" r:id="rId49"/>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41" type="#_x0000_t75" style="width:85.6pt;height:16.3pt" o:ole="">
            <v:imagedata r:id="rId50" o:title=""/>
          </v:shape>
          <o:OLEObject Type="Embed" ProgID="Equation.DSMT4" ShapeID="_x0000_i1041" DrawAspect="Content" ObjectID="_1389457355" r:id="rId51"/>
        </w:object>
      </w:r>
      <w:r>
        <w:tab/>
      </w:r>
      <w:r w:rsidR="007F7092">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2</w:instrText>
        </w:r>
      </w:fldSimple>
      <w:r>
        <w:instrText>)</w:instrText>
      </w:r>
      <w:r w:rsidR="007F7092">
        <w:fldChar w:fldCharType="end"/>
      </w:r>
    </w:p>
    <w:p w:rsidR="00B82B2C" w:rsidRDefault="00B82B2C">
      <w:r>
        <w:t xml:space="preserve">En dos puntos distintos, </w:t>
      </w:r>
      <w:r w:rsidRPr="00B82B2C">
        <w:rPr>
          <w:position w:val="-12"/>
        </w:rPr>
        <w:object w:dxaOrig="240" w:dyaOrig="360">
          <v:shape id="_x0000_i1042" type="#_x0000_t75" style="width:12.25pt;height:18.35pt" o:ole="">
            <v:imagedata r:id="rId52" o:title=""/>
          </v:shape>
          <o:OLEObject Type="Embed" ProgID="Equation.DSMT4" ShapeID="_x0000_i1042" DrawAspect="Content" ObjectID="_1389457356" r:id="rId53"/>
        </w:object>
      </w:r>
      <w:r>
        <w:t xml:space="preserve"> y </w:t>
      </w:r>
      <w:r w:rsidRPr="00B82B2C">
        <w:rPr>
          <w:position w:val="-12"/>
        </w:rPr>
        <w:object w:dxaOrig="260" w:dyaOrig="360">
          <v:shape id="_x0000_i1043" type="#_x0000_t75" style="width:13.6pt;height:18.35pt" o:ole="">
            <v:imagedata r:id="rId54" o:title=""/>
          </v:shape>
          <o:OLEObject Type="Embed" ProgID="Equation.DSMT4" ShapeID="_x0000_i1043" DrawAspect="Content" ObjectID="_1389457357" r:id="rId55"/>
        </w:object>
      </w:r>
      <w:r>
        <w:t xml:space="preserve">, a lo largo de la dirección de propagación de la onda, las fases serán </w:t>
      </w:r>
      <w:r w:rsidRPr="00B82B2C">
        <w:rPr>
          <w:position w:val="-12"/>
        </w:rPr>
        <w:object w:dxaOrig="1800" w:dyaOrig="360">
          <v:shape id="_x0000_i1044" type="#_x0000_t75" style="width:90.35pt;height:18.35pt" o:ole="">
            <v:imagedata r:id="rId56" o:title=""/>
          </v:shape>
          <o:OLEObject Type="Embed" ProgID="Equation.DSMT4" ShapeID="_x0000_i1044" DrawAspect="Content" ObjectID="_1389457358" r:id="rId57"/>
        </w:object>
      </w:r>
      <w:r>
        <w:t xml:space="preserve"> y </w:t>
      </w:r>
      <w:r w:rsidRPr="00B82B2C">
        <w:rPr>
          <w:position w:val="-12"/>
        </w:rPr>
        <w:object w:dxaOrig="1860" w:dyaOrig="360">
          <v:shape id="_x0000_i1045" type="#_x0000_t75" style="width:93.05pt;height:18.35pt" o:ole="">
            <v:imagedata r:id="rId58" o:title=""/>
          </v:shape>
          <o:OLEObject Type="Embed" ProgID="Equation.DSMT4" ShapeID="_x0000_i1045" DrawAspect="Content" ObjectID="_1389457359" r:id="rId59"/>
        </w:object>
      </w:r>
      <w:r>
        <w:t xml:space="preserve">. </w:t>
      </w:r>
    </w:p>
    <w:p w:rsidR="00B82B2C" w:rsidRDefault="00B82B2C" w:rsidP="00B82B2C">
      <w:pPr>
        <w:pStyle w:val="MTDisplayEquation"/>
      </w:pPr>
      <w:r>
        <w:tab/>
      </w:r>
      <w:r w:rsidRPr="00B82B2C">
        <w:rPr>
          <w:position w:val="-14"/>
        </w:rPr>
        <w:object w:dxaOrig="2980" w:dyaOrig="400">
          <v:shape id="_x0000_i1046" type="#_x0000_t75" style="width:149.45pt;height:20.4pt" o:ole="">
            <v:imagedata r:id="rId60" o:title=""/>
          </v:shape>
          <o:OLEObject Type="Embed" ProgID="Equation.DSMT4" ShapeID="_x0000_i1046" DrawAspect="Content" ObjectID="_1389457360" r:id="rId61"/>
        </w:object>
      </w:r>
      <w:r>
        <w:tab/>
      </w:r>
      <w:r w:rsidR="007F7092">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3</w:instrText>
        </w:r>
      </w:fldSimple>
      <w:r>
        <w:instrText>)</w:instrText>
      </w:r>
      <w:r w:rsidR="007F7092">
        <w:fldChar w:fldCharType="end"/>
      </w:r>
    </w:p>
    <w:p w:rsidR="00B82B2C" w:rsidRDefault="005457FB">
      <w:r>
        <w:t>La diferencia de fase entre estos puntos será igual a la diferencia de caminos ópticos multiplicada por el número de onda.</w:t>
      </w:r>
      <w:r w:rsidR="007F7092">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7F7092">
        <w:fldChar w:fldCharType="separate"/>
      </w:r>
      <w:r w:rsidR="008A1939">
        <w:rPr>
          <w:noProof/>
        </w:rPr>
        <w:t>[</w:t>
      </w:r>
      <w:hyperlink w:anchor="_ENREF_2" w:tooltip="Gåsvik, 2002 #17" w:history="1">
        <w:r w:rsidR="00EB6BBC">
          <w:rPr>
            <w:noProof/>
          </w:rPr>
          <w:t>2</w:t>
        </w:r>
      </w:hyperlink>
      <w:r w:rsidR="008A1939">
        <w:rPr>
          <w:noProof/>
        </w:rPr>
        <w:t>]</w:t>
      </w:r>
      <w:r w:rsidR="007F7092">
        <w:fldChar w:fldCharType="end"/>
      </w:r>
    </w:p>
    <w:p w:rsidR="006E0ECA" w:rsidRDefault="006E0ECA" w:rsidP="006E0ECA">
      <w:r>
        <w:lastRenderedPageBreak/>
        <w:t xml:space="preserve">Si tenemos dos ondas planas que inciden en un mismo detector y </w:t>
      </w:r>
      <w:r w:rsidR="008E3419">
        <w:t xml:space="preserve">se escriben </w:t>
      </w:r>
      <w:r>
        <w:t xml:space="preserve">los campos eléctricos en notación compleja tal que </w:t>
      </w:r>
    </w:p>
    <w:p w:rsidR="006E0ECA" w:rsidRDefault="006E0ECA" w:rsidP="006E0ECA">
      <w:pPr>
        <w:pStyle w:val="MTDisplayEquation"/>
      </w:pPr>
      <w:r>
        <w:tab/>
      </w:r>
      <w:r w:rsidRPr="006E0ECA">
        <w:rPr>
          <w:position w:val="-32"/>
        </w:rPr>
        <w:object w:dxaOrig="1100" w:dyaOrig="760">
          <v:shape id="_x0000_i1047" type="#_x0000_t75" style="width:55pt;height:38.05pt" o:ole="">
            <v:imagedata r:id="rId62" o:title=""/>
          </v:shape>
          <o:OLEObject Type="Embed" ProgID="Equation.DSMT4" ShapeID="_x0000_i1047" DrawAspect="Content" ObjectID="_1389457361" r:id="rId63"/>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48" type="#_x0000_t75" style="width:224.85pt;height:21.75pt" o:ole="">
            <v:imagedata r:id="rId64" o:title=""/>
          </v:shape>
          <o:OLEObject Type="Embed" ProgID="Equation.DSMT4" ShapeID="_x0000_i1048" DrawAspect="Content" ObjectID="_1389457362" r:id="rId65"/>
        </w:object>
      </w:r>
    </w:p>
    <w:p w:rsidR="006E0ECA" w:rsidRDefault="006E0ECA" w:rsidP="006E0ECA">
      <w:pPr>
        <w:pStyle w:val="MTDisplayEquation"/>
      </w:pPr>
      <w:r>
        <w:tab/>
      </w:r>
      <w:r w:rsidRPr="006E0ECA">
        <w:rPr>
          <w:position w:val="-14"/>
        </w:rPr>
        <w:object w:dxaOrig="2840" w:dyaOrig="420">
          <v:shape id="_x0000_i1049" type="#_x0000_t75" style="width:142.65pt;height:21.05pt" o:ole="">
            <v:imagedata r:id="rId66" o:title=""/>
          </v:shape>
          <o:OLEObject Type="Embed" ProgID="Equation.DSMT4" ShapeID="_x0000_i1049" DrawAspect="Content" ObjectID="_1389457363" r:id="rId67"/>
        </w:object>
      </w:r>
      <w:r>
        <w:tab/>
      </w:r>
      <w:r w:rsidR="007F7092">
        <w:fldChar w:fldCharType="begin"/>
      </w:r>
      <w:r>
        <w:instrText xml:space="preserve"> MACROBUTTON MTPlaceRef \* MERGEFORMAT </w:instrText>
      </w:r>
      <w:fldSimple w:instr=" SEQ MTEqn \h \* MERGEFORMAT "/>
      <w:bookmarkStart w:id="16" w:name="ZEqnNum884393"/>
      <w:r>
        <w:instrText>(</w:instrText>
      </w:r>
      <w:fldSimple w:instr=" SEQ MTSec \c \* Arabic \* MERGEFORMAT ">
        <w:r w:rsidR="004A3C28">
          <w:rPr>
            <w:noProof/>
          </w:rPr>
          <w:instrText>1</w:instrText>
        </w:r>
      </w:fldSimple>
      <w:r>
        <w:instrText>.</w:instrText>
      </w:r>
      <w:fldSimple w:instr=" SEQ MTEqn \c \* Arabic \* MERGEFORMAT ">
        <w:r w:rsidR="004A3C28">
          <w:rPr>
            <w:noProof/>
          </w:rPr>
          <w:instrText>4</w:instrText>
        </w:r>
      </w:fldSimple>
      <w:r>
        <w:instrText>)</w:instrText>
      </w:r>
      <w:bookmarkEnd w:id="16"/>
      <w:r w:rsidR="007F7092">
        <w:fldChar w:fldCharType="end"/>
      </w:r>
    </w:p>
    <w:p w:rsidR="006E0ECA" w:rsidRDefault="007F5501" w:rsidP="00727B63">
      <w:r>
        <w:t>Dónde</w:t>
      </w:r>
      <w:r w:rsidR="006E0ECA">
        <w:t xml:space="preserve"> </w:t>
      </w:r>
      <w:r w:rsidR="006E0ECA" w:rsidRPr="006E0ECA">
        <w:rPr>
          <w:position w:val="-12"/>
        </w:rPr>
        <w:object w:dxaOrig="1180" w:dyaOrig="360">
          <v:shape id="_x0000_i1050" type="#_x0000_t75" style="width:58.4pt;height:18.35pt" o:ole="">
            <v:imagedata r:id="rId68" o:title=""/>
          </v:shape>
          <o:OLEObject Type="Embed" ProgID="Equation.DSMT4" ShapeID="_x0000_i1050" DrawAspect="Content" ObjectID="_1389457364" r:id="rId69"/>
        </w:object>
      </w:r>
      <w:r w:rsidR="00727B63">
        <w:t xml:space="preserve">. De la ecuación </w:t>
      </w:r>
      <w:r w:rsidR="007F7092">
        <w:fldChar w:fldCharType="begin"/>
      </w:r>
      <w:r w:rsidR="00727B63">
        <w:instrText xml:space="preserve"> GOTOBUTTON ZEqnNum884393  \* MERGEFORMAT </w:instrText>
      </w:r>
      <w:r w:rsidR="007F7092">
        <w:fldChar w:fldCharType="begin"/>
      </w:r>
      <w:r w:rsidR="00727B63">
        <w:instrText xml:space="preserve"> REF ZEqnNum884393 \* Charformat \! \* MERGEFORMAT </w:instrText>
      </w:r>
      <w:r w:rsidR="007F7092">
        <w:fldChar w:fldCharType="separate"/>
      </w:r>
      <w:r w:rsidR="004A3C28">
        <w:instrText>(1.4)</w:instrText>
      </w:r>
      <w:r w:rsidR="007F7092">
        <w:fldChar w:fldCharType="end"/>
      </w:r>
      <w:r w:rsidR="007F7092">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7F7092">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7F7092">
        <w:fldChar w:fldCharType="separate"/>
      </w:r>
      <w:r w:rsidR="008A1939">
        <w:rPr>
          <w:noProof/>
        </w:rPr>
        <w:t>[</w:t>
      </w:r>
      <w:hyperlink w:anchor="_ENREF_2" w:tooltip="Gåsvik, 2002 #17" w:history="1">
        <w:r w:rsidR="00EB6BBC">
          <w:rPr>
            <w:noProof/>
          </w:rPr>
          <w:t>2</w:t>
        </w:r>
      </w:hyperlink>
      <w:r w:rsidR="008A1939">
        <w:rPr>
          <w:noProof/>
        </w:rPr>
        <w:t>]</w:t>
      </w:r>
      <w:r w:rsidR="007F7092">
        <w:fldChar w:fldCharType="end"/>
      </w:r>
    </w:p>
    <w:p w:rsidR="0080060D" w:rsidRDefault="003E58D0" w:rsidP="00EB6BBC">
      <w:pPr>
        <w:pStyle w:val="Ttulo2"/>
      </w:pPr>
      <w:bookmarkStart w:id="17" w:name="_Toc314559926"/>
      <w:r>
        <w:t>Interferómetro</w:t>
      </w:r>
      <w:bookmarkEnd w:id="17"/>
    </w:p>
    <w:p w:rsidR="003E58D0" w:rsidRDefault="003E58D0">
      <w:r>
        <w:t>Un interferómetro es un dispositivo que hace incidir en una región, dos haces de luz que recorren caminos ópticos diferentes. Dependiendo de la diferencia de caminos ópticos entre cada punto donde inciden los haces, existirá interferencia constructiva o destructiva. El patrón de interferencia generado en la región incidente es llamado interferograma.</w:t>
      </w:r>
    </w:p>
    <w:p w:rsidR="0080060D" w:rsidRDefault="003E58D0" w:rsidP="00EB6BBC">
      <w:pPr>
        <w:pStyle w:val="Ttulo3"/>
      </w:pPr>
      <w:bookmarkStart w:id="18" w:name="_Toc314559927"/>
      <w:r>
        <w:t>Interferómetro de Michelson</w:t>
      </w:r>
      <w:bookmarkEnd w:id="18"/>
    </w:p>
    <w:p w:rsidR="004871A6" w:rsidRDefault="003E58D0">
      <w:r>
        <w:t>Uno de los más comunes y simples es el interferómetro de Michelson, este consta de un divisor de haz</w:t>
      </w:r>
      <w:r w:rsidR="00172B25">
        <w:t>,</w:t>
      </w:r>
      <w:r w:rsidR="00A76539">
        <w:t xml:space="preserve"> dos espejos</w:t>
      </w:r>
      <w:r w:rsidR="00172B25">
        <w:t xml:space="preserve"> y una fuente de luz (</w:t>
      </w:r>
      <w:r w:rsidR="007F7092">
        <w:fldChar w:fldCharType="begin"/>
      </w:r>
      <w:r w:rsidR="00172B25">
        <w:instrText xml:space="preserve"> REF _Ref314484386 \h </w:instrText>
      </w:r>
      <w:r w:rsidR="007F7092">
        <w:fldChar w:fldCharType="separate"/>
      </w:r>
      <w:r w:rsidR="004A3C28">
        <w:t xml:space="preserve">Figura </w:t>
      </w:r>
      <w:r w:rsidR="004A3C28">
        <w:rPr>
          <w:noProof/>
        </w:rPr>
        <w:t>1</w:t>
      </w:r>
      <w:r w:rsidR="004A3C28">
        <w:t>.</w:t>
      </w:r>
      <w:r w:rsidR="004A3C28">
        <w:rPr>
          <w:noProof/>
        </w:rPr>
        <w:t>1</w:t>
      </w:r>
      <w:r w:rsidR="007F7092">
        <w:fldChar w:fldCharType="end"/>
      </w:r>
      <w:r w:rsidR="00172B25">
        <w:t xml:space="preserve">). El divisor de haz </w:t>
      </w:r>
      <w:r>
        <w:t xml:space="preserve">divide el haz que proviene de la fuente en </w:t>
      </w:r>
      <w:r w:rsidR="00172B25">
        <w:t>dos</w:t>
      </w:r>
      <w:r>
        <w:t xml:space="preserve"> haces, uno de ellos atr</w:t>
      </w:r>
      <w:r w:rsidR="00172B25">
        <w:t>aviesa el divisor</w:t>
      </w:r>
      <w:r>
        <w:t>, mientras que el otro se refleja, normalmente perpendicularmente al haz incidente.</w:t>
      </w:r>
      <w:r w:rsidR="004871A6">
        <w:t xml:space="preserve"> A un haz se le llamará haz de referencia y al otro el haz de muestra. </w:t>
      </w:r>
    </w:p>
    <w:p w:rsidR="003E58D0" w:rsidRDefault="004871A6">
      <w:r>
        <w:lastRenderedPageBreak/>
        <w:t>El haz de referencia rebota en un espejo y vuelve a chocar con el divisor del haz que divide el haz nuevamente, uno que atraviesa el divisor y otro que se desvía hacia un campo donde se formará el interferograma.</w:t>
      </w:r>
    </w:p>
    <w:p w:rsidR="004871A6" w:rsidRDefault="004871A6">
      <w:r>
        <w:t>El haz de muestra también rebota en un espejo y también se divide en 2 haces al incidir sobre el divisor de haces, uno que atraviesa el divisor y continua hasta el campo donde se formará el interferograma y el otro que se desvía.</w:t>
      </w:r>
    </w:p>
    <w:p w:rsidR="00172B25" w:rsidRDefault="004871A6">
      <w:r>
        <w:t>Si las distancias entre el divisor de haz y los espejos son diferentes, cada haz habrá viajado longitudes distintas</w:t>
      </w:r>
      <w:r w:rsidR="00172B25">
        <w:t>.</w:t>
      </w:r>
    </w:p>
    <w:p w:rsidR="00172B25" w:rsidRDefault="00172B25" w:rsidP="00172B25">
      <w:r>
        <w:t>El interferómetro de Michelson se puede utilizar como un interferómetro de transmisión, ya que si entre uno de los haces, por ejemplo el de muestra se atraviesa un objeto, el haz atravesará el objeto y si éste tiene un índice de refracción distinto al aire, el camino óptico de éste haz habrá cambiado y esto se reflejará en el interferograma.</w:t>
      </w:r>
    </w:p>
    <w:p w:rsidR="004E1A5E" w:rsidRDefault="004E1A5E"/>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1"/>
      </w:tblGrid>
      <w:tr w:rsidR="00172B25" w:rsidTr="00EB6BBC">
        <w:trPr>
          <w:jc w:val="center"/>
        </w:trPr>
        <w:tc>
          <w:tcPr>
            <w:tcW w:w="9261" w:type="dxa"/>
            <w:vAlign w:val="center"/>
          </w:tcPr>
          <w:p w:rsidR="0080060D" w:rsidRDefault="0080060D" w:rsidP="00EB6BBC">
            <w:pPr>
              <w:pStyle w:val="EstiloEpgrafe11ptoSinNegritaAutomticoCentrado1"/>
              <w:rPr>
                <w:sz w:val="24"/>
              </w:rPr>
            </w:pPr>
            <w:r w:rsidRPr="00B0582D">
              <w:rPr>
                <w:noProof/>
                <w:lang w:eastAsia="es-VE"/>
              </w:rPr>
              <w:lastRenderedPageBreak/>
              <w:drawing>
                <wp:inline distT="0" distB="0" distL="0" distR="0" wp14:anchorId="30D03F34" wp14:editId="40157932">
                  <wp:extent cx="2857500" cy="2667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haelson_with_letters.jp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857500" cy="2667000"/>
                          </a:xfrm>
                          <a:prstGeom prst="rect">
                            <a:avLst/>
                          </a:prstGeom>
                        </pic:spPr>
                      </pic:pic>
                    </a:graphicData>
                  </a:graphic>
                </wp:inline>
              </w:drawing>
            </w:r>
          </w:p>
        </w:tc>
      </w:tr>
      <w:tr w:rsidR="00172B25" w:rsidTr="00EB6BBC">
        <w:trPr>
          <w:jc w:val="center"/>
        </w:trPr>
        <w:tc>
          <w:tcPr>
            <w:tcW w:w="9261" w:type="dxa"/>
            <w:vAlign w:val="center"/>
          </w:tcPr>
          <w:p w:rsidR="0080060D" w:rsidRDefault="00172B25" w:rsidP="00EB6BBC">
            <w:pPr>
              <w:pStyle w:val="EstiloEpgrafe11ptoSinNegritaAutomticoCentrado1"/>
              <w:rPr>
                <w:sz w:val="24"/>
              </w:rPr>
            </w:pPr>
            <w:bookmarkStart w:id="19" w:name="_Ref314484386"/>
            <w:bookmarkStart w:id="20" w:name="_Toc314488713"/>
            <w:r>
              <w:t xml:space="preserve">Figura </w:t>
            </w:r>
            <w:r w:rsidR="007F7092">
              <w:fldChar w:fldCharType="begin"/>
            </w:r>
            <w:r>
              <w:instrText xml:space="preserve"> STYLEREF 1 \s </w:instrText>
            </w:r>
            <w:r w:rsidR="007F7092">
              <w:fldChar w:fldCharType="separate"/>
            </w:r>
            <w:r w:rsidR="004A3C28">
              <w:rPr>
                <w:noProof/>
              </w:rPr>
              <w:t>1</w:t>
            </w:r>
            <w:r w:rsidR="007F7092">
              <w:fldChar w:fldCharType="end"/>
            </w:r>
            <w:r>
              <w:t>.</w:t>
            </w:r>
            <w:r w:rsidR="007F7092">
              <w:fldChar w:fldCharType="begin"/>
            </w:r>
            <w:r>
              <w:instrText xml:space="preserve"> SEQ Figura \* ARABIC \s 1 </w:instrText>
            </w:r>
            <w:r w:rsidR="007F7092">
              <w:fldChar w:fldCharType="separate"/>
            </w:r>
            <w:r w:rsidR="004A3C28">
              <w:rPr>
                <w:noProof/>
              </w:rPr>
              <w:t>1</w:t>
            </w:r>
            <w:r w:rsidR="007F7092">
              <w:fldChar w:fldCharType="end"/>
            </w:r>
            <w:bookmarkEnd w:id="19"/>
            <w:r>
              <w:t>: Interferómetro de Michelson</w:t>
            </w:r>
            <w:bookmarkEnd w:id="20"/>
          </w:p>
        </w:tc>
      </w:tr>
    </w:tbl>
    <w:p w:rsidR="0080060D" w:rsidRDefault="0080060D" w:rsidP="00EB6BBC">
      <w:pPr>
        <w:keepNext/>
      </w:pPr>
    </w:p>
    <w:p w:rsidR="0080060D" w:rsidRDefault="003E58D0" w:rsidP="00EB6BBC">
      <w:pPr>
        <w:pStyle w:val="Ttulo3"/>
      </w:pPr>
      <w:bookmarkStart w:id="21" w:name="_Toc314559928"/>
      <w:r>
        <w:t>Interferómetro de Mirau</w:t>
      </w:r>
      <w:bookmarkEnd w:id="21"/>
    </w:p>
    <w:p w:rsidR="00A76539" w:rsidRDefault="004E1A5E" w:rsidP="00727B63">
      <w:r>
        <w:t xml:space="preserve">El interferómetro de Mirau es un interferómetro ubicado dentro de un objetivo de microscopio, funciona bajo el mismo principio del interferómetro de Michelson. </w:t>
      </w:r>
    </w:p>
    <w:p w:rsidR="00A76539" w:rsidRDefault="004E1A5E" w:rsidP="00727B63">
      <w:pPr>
        <w:rPr>
          <w:noProof/>
          <w:lang w:eastAsia="es-VE"/>
        </w:rPr>
      </w:pPr>
      <w:r>
        <w:t xml:space="preserve">Un haz </w:t>
      </w:r>
      <w:r w:rsidR="00A76539">
        <w:t>incidente atraviesa el lente</w:t>
      </w:r>
      <w:r>
        <w:t xml:space="preserve"> del microscopio, luego pasa por un espejo semitransparente que funciona como un divisor de haz, un haz continua su camino hacia el objeto </w:t>
      </w:r>
      <w:r w:rsidR="00A76539">
        <w:t>de muestra que reflecta y nuevamente atraviesa el espejo semitransparente hacia el lente del microscopio; el otro haz, que se puede llamar haz de referencia es el que se refleja en el espejo semitransparente hacia un espejo de referencia que lo devuelve hacia el espejo de semitransparente para que vuelva a ser reflejado hacia el lente del microscopio. Ambos haces coinciden en el lente del microscopio y forman el interferograma, el cual puede ser observado en el microscopio.</w:t>
      </w:r>
      <w:r w:rsidR="00A76539">
        <w:rPr>
          <w:noProof/>
          <w:lang w:eastAsia="es-VE"/>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1"/>
      </w:tblGrid>
      <w:tr w:rsidR="00172B25" w:rsidTr="00EB6BBC">
        <w:trPr>
          <w:jc w:val="center"/>
        </w:trPr>
        <w:tc>
          <w:tcPr>
            <w:tcW w:w="9261" w:type="dxa"/>
          </w:tcPr>
          <w:p w:rsidR="0080060D" w:rsidRDefault="0080060D" w:rsidP="00EB6BBC">
            <w:pPr>
              <w:pStyle w:val="EstiloEpgrafe11ptoSinNegritaAutomticoCentrado1"/>
              <w:rPr>
                <w:sz w:val="24"/>
              </w:rPr>
            </w:pPr>
            <w:r w:rsidRPr="00B0582D">
              <w:rPr>
                <w:noProof/>
                <w:lang w:eastAsia="es-VE"/>
              </w:rPr>
              <w:lastRenderedPageBreak/>
              <w:drawing>
                <wp:inline distT="0" distB="0" distL="0" distR="0" wp14:anchorId="2154DC14" wp14:editId="4F8BA915">
                  <wp:extent cx="3135818" cy="35052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9px-Mirau_Interferometer.svg.png"/>
                          <pic:cNvPicPr/>
                        </pic:nvPicPr>
                        <pic:blipFill>
                          <a:blip r:embed="rId71" cstate="print">
                            <a:extLst>
                              <a:ext uri="{28A0092B-C50C-407E-A947-70E740481C1C}">
                                <a14:useLocalDpi xmlns:a14="http://schemas.microsoft.com/office/drawing/2010/main" val="0"/>
                              </a:ext>
                            </a:extLst>
                          </a:blip>
                          <a:stretch>
                            <a:fillRect/>
                          </a:stretch>
                        </pic:blipFill>
                        <pic:spPr>
                          <a:xfrm>
                            <a:off x="0" y="0"/>
                            <a:ext cx="3135818" cy="3505200"/>
                          </a:xfrm>
                          <a:prstGeom prst="rect">
                            <a:avLst/>
                          </a:prstGeom>
                        </pic:spPr>
                      </pic:pic>
                    </a:graphicData>
                  </a:graphic>
                </wp:inline>
              </w:drawing>
            </w:r>
          </w:p>
        </w:tc>
      </w:tr>
      <w:tr w:rsidR="00172B25" w:rsidTr="00EB6BBC">
        <w:trPr>
          <w:jc w:val="center"/>
        </w:trPr>
        <w:tc>
          <w:tcPr>
            <w:tcW w:w="9261" w:type="dxa"/>
          </w:tcPr>
          <w:p w:rsidR="0080060D" w:rsidRDefault="00172B25" w:rsidP="00EB6BBC">
            <w:pPr>
              <w:pStyle w:val="EstiloEpgrafe11ptoSinNegritaAutomticoCentrado1"/>
              <w:rPr>
                <w:noProof/>
                <w:sz w:val="24"/>
                <w:lang w:eastAsia="es-VE"/>
              </w:rPr>
            </w:pPr>
            <w:bookmarkStart w:id="22" w:name="_Toc314488714"/>
            <w:r>
              <w:t xml:space="preserve">Figura </w:t>
            </w:r>
            <w:r w:rsidR="007F7092">
              <w:fldChar w:fldCharType="begin"/>
            </w:r>
            <w:r>
              <w:instrText xml:space="preserve"> STYLEREF 1 \s </w:instrText>
            </w:r>
            <w:r w:rsidR="007F7092">
              <w:fldChar w:fldCharType="separate"/>
            </w:r>
            <w:r w:rsidR="004A3C28">
              <w:rPr>
                <w:noProof/>
              </w:rPr>
              <w:t>1</w:t>
            </w:r>
            <w:r w:rsidR="007F7092">
              <w:fldChar w:fldCharType="end"/>
            </w:r>
            <w:r>
              <w:t>.</w:t>
            </w:r>
            <w:r w:rsidR="007F7092">
              <w:fldChar w:fldCharType="begin"/>
            </w:r>
            <w:r>
              <w:instrText xml:space="preserve"> SEQ Figura \* ARABIC \s 1 </w:instrText>
            </w:r>
            <w:r w:rsidR="007F7092">
              <w:fldChar w:fldCharType="separate"/>
            </w:r>
            <w:r w:rsidR="004A3C28">
              <w:rPr>
                <w:noProof/>
              </w:rPr>
              <w:t>2</w:t>
            </w:r>
            <w:r w:rsidR="007F7092">
              <w:fldChar w:fldCharType="end"/>
            </w:r>
            <w:r>
              <w:t>: Esquema de interferómetro de Mirau</w:t>
            </w:r>
            <w:bookmarkEnd w:id="22"/>
          </w:p>
        </w:tc>
      </w:tr>
    </w:tbl>
    <w:p w:rsidR="003E58D0" w:rsidRPr="005457FB" w:rsidRDefault="003E58D0" w:rsidP="00727B63"/>
    <w:p w:rsidR="0080060D" w:rsidRDefault="00331690" w:rsidP="00EB6BBC">
      <w:pPr>
        <w:pStyle w:val="Ttulo2"/>
      </w:pPr>
      <w:bookmarkStart w:id="23" w:name="_Toc289948775"/>
      <w:bookmarkStart w:id="24" w:name="_Toc289968997"/>
      <w:bookmarkStart w:id="25" w:name="_Toc314559929"/>
      <w:bookmarkStart w:id="26" w:name="_Toc289948776"/>
      <w:bookmarkStart w:id="27" w:name="_Toc289968998"/>
      <w:bookmarkStart w:id="28" w:name="_Toc314559930"/>
      <w:bookmarkStart w:id="29" w:name="_Toc314559931"/>
      <w:bookmarkEnd w:id="23"/>
      <w:bookmarkEnd w:id="24"/>
      <w:bookmarkEnd w:id="25"/>
      <w:bookmarkEnd w:id="26"/>
      <w:bookmarkEnd w:id="27"/>
      <w:bookmarkEnd w:id="28"/>
      <w:r>
        <w:t>Teoría del Color</w:t>
      </w:r>
      <w:bookmarkEnd w:id="29"/>
    </w:p>
    <w:p w:rsidR="0080060D" w:rsidRDefault="00926E4E" w:rsidP="00EB6BBC">
      <w:r>
        <w:t>El sistema visual humano</w:t>
      </w:r>
      <w:r w:rsidR="008035CB">
        <w:t xml:space="preserve"> (HVS)</w:t>
      </w:r>
      <w:r>
        <w:t xml:space="preserve"> es capaz de medir una parte del espectro electromagnético, aproximadamente entre 300nm y 830nm,</w:t>
      </w:r>
      <w:r w:rsidR="00CB3349">
        <w:t xml:space="preserve"> como no es posible ver cada combinación posible, el ser humano tiende a agrupar grupos de espectros en colores.</w:t>
      </w:r>
      <w:r>
        <w:t xml:space="preserve">  </w:t>
      </w:r>
    </w:p>
    <w:p w:rsidR="0080060D" w:rsidRDefault="0031309C" w:rsidP="00EB6BBC">
      <w:r>
        <w:t>Los espacios de color son una notación que se utiliza para especificar los colores. Los espacios de colores se pueden dividir en los siguientes tipos</w:t>
      </w:r>
      <w:r w:rsidR="003D0AE3">
        <w:t xml:space="preserve"> </w:t>
      </w:r>
      <w:r w:rsidR="007F7092">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7F7092">
        <w:fldChar w:fldCharType="separate"/>
      </w:r>
      <w:r w:rsidR="008A1939">
        <w:rPr>
          <w:noProof/>
        </w:rPr>
        <w:t>[</w:t>
      </w:r>
      <w:hyperlink w:anchor="_ENREF_3" w:tooltip="Tkalčič, 2003 #21" w:history="1">
        <w:r w:rsidR="00EB6BBC">
          <w:rPr>
            <w:noProof/>
          </w:rPr>
          <w:t>3</w:t>
        </w:r>
      </w:hyperlink>
      <w:r w:rsidR="008A1939">
        <w:rPr>
          <w:noProof/>
        </w:rPr>
        <w:t>]</w:t>
      </w:r>
      <w:r w:rsidR="007F7092">
        <w:fldChar w:fldCharType="end"/>
      </w:r>
      <w:r>
        <w:t>:</w:t>
      </w:r>
    </w:p>
    <w:p w:rsidR="0080060D" w:rsidRDefault="007F7092" w:rsidP="00EB6BBC">
      <w:pPr>
        <w:pStyle w:val="Prrafodelista"/>
        <w:numPr>
          <w:ilvl w:val="0"/>
          <w:numId w:val="46"/>
        </w:numPr>
      </w:pPr>
      <w:r w:rsidRPr="00EB6BBC">
        <w:rPr>
          <w:b/>
        </w:rPr>
        <w:t>Espacios basados en HVS:</w:t>
      </w:r>
      <w:r w:rsidR="0031309C">
        <w:t xml:space="preserve"> son los espacios que se basan en las propiedades del HVS, entre estos está el espacio de colores RGB, HS</w:t>
      </w:r>
      <w:r w:rsidR="00C235F7">
        <w:t>I</w:t>
      </w:r>
      <w:r w:rsidR="0031309C">
        <w:t>, HS</w:t>
      </w:r>
      <w:r w:rsidR="00C235F7">
        <w:t>V</w:t>
      </w:r>
      <w:r w:rsidR="0031309C">
        <w:t>, entre otros.</w:t>
      </w:r>
    </w:p>
    <w:p w:rsidR="0080060D" w:rsidRDefault="007F7092" w:rsidP="00EB6BBC">
      <w:pPr>
        <w:pStyle w:val="Prrafodelista"/>
        <w:numPr>
          <w:ilvl w:val="0"/>
          <w:numId w:val="46"/>
        </w:numPr>
      </w:pPr>
      <w:r w:rsidRPr="00EB6BBC">
        <w:rPr>
          <w:b/>
        </w:rPr>
        <w:lastRenderedPageBreak/>
        <w:t>Espacios específicos de aplicaciones:</w:t>
      </w:r>
      <w:r w:rsidR="0031309C">
        <w:t xml:space="preserve"> son los desarrollados o adoptados para aplicaciones como la televisión, los sistemas fotográficos y los sistemas de impresión. E</w:t>
      </w:r>
      <w:r w:rsidR="003D0AE3">
        <w:t>ntre estos se encuentran e</w:t>
      </w:r>
      <w:r w:rsidR="0031309C">
        <w:t>l espacio CMY(K), el K</w:t>
      </w:r>
      <w:r w:rsidR="003D0AE3">
        <w:t xml:space="preserve">odak </w:t>
      </w:r>
      <w:proofErr w:type="spellStart"/>
      <w:r w:rsidR="003D0AE3">
        <w:t>Photo</w:t>
      </w:r>
      <w:proofErr w:type="spellEnd"/>
      <w:r w:rsidR="003D0AE3">
        <w:t xml:space="preserve"> YCC, el YUV, YIQ, </w:t>
      </w:r>
      <w:proofErr w:type="spellStart"/>
      <w:r w:rsidR="003D0AE3">
        <w:t>etc</w:t>
      </w:r>
      <w:proofErr w:type="spellEnd"/>
    </w:p>
    <w:p w:rsidR="0080060D" w:rsidRDefault="007F7092" w:rsidP="00EB6BBC">
      <w:pPr>
        <w:pStyle w:val="Prrafodelista"/>
        <w:numPr>
          <w:ilvl w:val="0"/>
          <w:numId w:val="46"/>
        </w:numPr>
      </w:pPr>
      <w:r w:rsidRPr="00EB6BBC">
        <w:rPr>
          <w:b/>
        </w:rPr>
        <w:t>Espacios de colores CIE:</w:t>
      </w:r>
      <w:r w:rsidR="003D0AE3">
        <w:t xml:space="preserve"> Son espacios propuestos por la Comisión Internacional en Iluminación (CIE por sus siglas en francés) y tienen propiedades que los hacen independientes a los dispositivos. Entre estos están el CIE XYZ, </w:t>
      </w:r>
      <w:proofErr w:type="spellStart"/>
      <w:r w:rsidR="003D0AE3">
        <w:t>Lab</w:t>
      </w:r>
      <w:proofErr w:type="spellEnd"/>
      <w:r w:rsidR="003D0AE3">
        <w:t xml:space="preserve"> y </w:t>
      </w:r>
      <w:proofErr w:type="spellStart"/>
      <w:r w:rsidR="003D0AE3">
        <w:t>Luv</w:t>
      </w:r>
      <w:proofErr w:type="spellEnd"/>
      <w:r w:rsidR="003D0AE3">
        <w:t>.</w:t>
      </w:r>
    </w:p>
    <w:p w:rsidR="000735E9" w:rsidRDefault="003D0AE3">
      <w:pPr>
        <w:pStyle w:val="Ttulo3"/>
      </w:pPr>
      <w:bookmarkStart w:id="30" w:name="_Toc314559932"/>
      <w:r>
        <w:t>Espacio de color RGB</w:t>
      </w:r>
      <w:bookmarkEnd w:id="30"/>
    </w:p>
    <w:p w:rsidR="0080060D" w:rsidRDefault="003D0AE3" w:rsidP="00EB6BBC">
      <w:r>
        <w:t xml:space="preserve">La idea se basa en expresar el espectro visible de forma que simule el método de recepción del ojo humano de modo que se posea toda la información necesaria para almacenar, procesar y generar un espectro equivalente. </w:t>
      </w:r>
      <w:r w:rsidR="007F7092">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7F7092">
        <w:fldChar w:fldCharType="separate"/>
      </w:r>
      <w:r w:rsidR="008A1939">
        <w:rPr>
          <w:noProof/>
        </w:rPr>
        <w:t>[</w:t>
      </w:r>
      <w:hyperlink w:anchor="_ENREF_3" w:tooltip="Tkalčič, 2003 #21" w:history="1">
        <w:r w:rsidR="00EB6BBC">
          <w:rPr>
            <w:noProof/>
          </w:rPr>
          <w:t>3</w:t>
        </w:r>
      </w:hyperlink>
      <w:r w:rsidR="008A1939">
        <w:rPr>
          <w:noProof/>
        </w:rPr>
        <w:t>]</w:t>
      </w:r>
      <w:r w:rsidR="007F7092">
        <w:fldChar w:fldCharType="end"/>
      </w:r>
      <w:r>
        <w:t xml:space="preserve"> </w:t>
      </w:r>
    </w:p>
    <w:p w:rsidR="0080060D" w:rsidRDefault="00755834" w:rsidP="00EB6BBC">
      <w:r>
        <w:t xml:space="preserve">Según la teoría </w:t>
      </w:r>
      <w:proofErr w:type="spellStart"/>
      <w:r>
        <w:t>tric</w:t>
      </w:r>
      <w:r w:rsidR="003D0AE3">
        <w:t>romática</w:t>
      </w:r>
      <w:proofErr w:type="spellEnd"/>
      <w:r w:rsidR="003E2B5B">
        <w:t xml:space="preserve"> propuesta por Thomas Young y </w:t>
      </w:r>
      <w:proofErr w:type="spellStart"/>
      <w:r w:rsidR="003E2B5B">
        <w:t>Hermann</w:t>
      </w:r>
      <w:proofErr w:type="spellEnd"/>
      <w:r w:rsidR="003E2B5B">
        <w:t xml:space="preserve"> von </w:t>
      </w:r>
      <w:proofErr w:type="spellStart"/>
      <w:r w:rsidR="003E2B5B">
        <w:t>Helmholtz</w:t>
      </w:r>
      <w:proofErr w:type="spellEnd"/>
      <w:r w:rsidR="003E2B5B">
        <w:t xml:space="preserve"> en 1802 postula que</w:t>
      </w:r>
      <w:r w:rsidR="003D0AE3">
        <w:t xml:space="preserve"> existen tres tipos de</w:t>
      </w:r>
      <w:r w:rsidR="003E2B5B">
        <w:t xml:space="preserve"> células </w:t>
      </w:r>
      <w:r w:rsidR="003D0AE3">
        <w:t>foto</w:t>
      </w:r>
      <w:r w:rsidR="00F86F56">
        <w:t>-</w:t>
      </w:r>
      <w:r w:rsidR="003D0AE3">
        <w:t>detector</w:t>
      </w:r>
      <w:r w:rsidR="003E2B5B">
        <w:t xml:space="preserve">as en el ojo humano, </w:t>
      </w:r>
      <w:r w:rsidR="003D0AE3">
        <w:t>sensibles aproximadamente al rojo, verde y azul, de hecho hay tres tipos de conos en el ojo, L, M y S que cada uno responde a una part</w:t>
      </w:r>
      <w:r w:rsidR="003E2B5B">
        <w:t xml:space="preserve">e del espectro, el cono L responde a las longitudes de onda </w:t>
      </w:r>
      <w:r w:rsidR="00F86F56">
        <w:t>más</w:t>
      </w:r>
      <w:r w:rsidR="003E2B5B">
        <w:t xml:space="preserve"> largas (Long), el M responde a las longitudes de onda medias (Medium) y el S responde a las longitudes de onda corta (Short)</w:t>
      </w:r>
      <w:r w:rsidR="00B372A5">
        <w:t xml:space="preserve"> </w:t>
      </w:r>
      <w:r w:rsidR="007F7092">
        <w:fldChar w:fldCharType="begin"/>
      </w:r>
      <w:r w:rsidR="008A1939">
        <w:instrText xml:space="preserve"> ADDIN EN.CITE &lt;EndNote&gt;&lt;Cite&gt;&lt;Author&gt;Svaetichin&lt;/Author&gt;&lt;Year&gt;1956&lt;/Year&gt;&lt;RecNum&gt;20&lt;/RecNum&gt;&lt;DisplayText&gt;[4]&lt;/DisplayText&gt;&lt;record&gt;&lt;rec-number&gt;20&lt;/rec-number&gt;&lt;foreign-keys&gt;&lt;key app="EN" db-id="0ffrw0ef80w99be5pxfpfrpvrx0pptxtadwp"&gt;20&lt;/key&gt;&lt;/foreign-keys&gt;&lt;ref-type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7F7092">
        <w:fldChar w:fldCharType="separate"/>
      </w:r>
      <w:r w:rsidR="008A1939">
        <w:rPr>
          <w:noProof/>
        </w:rPr>
        <w:t>[</w:t>
      </w:r>
      <w:hyperlink w:anchor="_ENREF_4" w:tooltip="Svaetichin, 1956 #20" w:history="1">
        <w:r w:rsidR="00EB6BBC">
          <w:rPr>
            <w:noProof/>
          </w:rPr>
          <w:t>4</w:t>
        </w:r>
      </w:hyperlink>
      <w:r w:rsidR="008A1939">
        <w:rPr>
          <w:noProof/>
        </w:rPr>
        <w:t>]</w:t>
      </w:r>
      <w:r w:rsidR="007F7092">
        <w:fldChar w:fldCharType="end"/>
      </w:r>
    </w:p>
    <w:p w:rsidR="0080060D" w:rsidRDefault="000735E9" w:rsidP="00EB6BBC">
      <w:r>
        <w:t xml:space="preserve">La mayoría de los dispositivos que capturan imágenes tienen sensores RGB que funcionan de una forma similar a los conos L, M y S. El color es descrito en tres componentes, rojo (R), verde (G)  y azul (B). Cada componente viene dada por: </w:t>
      </w:r>
    </w:p>
    <w:p w:rsidR="0080060D" w:rsidRDefault="000735E9" w:rsidP="00EB6BBC">
      <w:pPr>
        <w:pStyle w:val="MTDisplayEquation"/>
      </w:pPr>
      <w:r>
        <w:tab/>
      </w:r>
      <w:r w:rsidRPr="00EB6BBC">
        <w:rPr>
          <w:position w:val="-72"/>
        </w:rPr>
        <w:object w:dxaOrig="2420" w:dyaOrig="1600">
          <v:shape id="_x0000_i1051" type="#_x0000_t75" style="width:120.9pt;height:80.15pt" o:ole="">
            <v:imagedata r:id="rId72" o:title=""/>
          </v:shape>
          <o:OLEObject Type="Embed" ProgID="Equation.DSMT4" ShapeID="_x0000_i1051" DrawAspect="Content" ObjectID="_1389457365" r:id="rId73"/>
        </w:object>
      </w:r>
      <w:r>
        <w:tab/>
      </w:r>
      <w:r w:rsidR="007F7092">
        <w:fldChar w:fldCharType="begin"/>
      </w:r>
      <w:r>
        <w:instrText xml:space="preserve"> MACROBUTTON MTPlaceRef \* MERGEFORMAT (</w:instrText>
      </w:r>
      <w:r w:rsidR="007F7092">
        <w:fldChar w:fldCharType="begin"/>
      </w:r>
      <w:r>
        <w:instrText xml:space="preserve"> SEQ MTSec \c \* Arabic \* MERGEFORMAT </w:instrText>
      </w:r>
      <w:r w:rsidR="007F7092">
        <w:fldChar w:fldCharType="separate"/>
      </w:r>
      <w:r w:rsidR="004A3C28">
        <w:rPr>
          <w:noProof/>
        </w:rPr>
        <w:instrText>1</w:instrText>
      </w:r>
      <w:r w:rsidR="007F7092">
        <w:fldChar w:fldCharType="end"/>
      </w:r>
      <w:r>
        <w:instrText>.</w:instrText>
      </w:r>
      <w:r w:rsidR="007F7092">
        <w:fldChar w:fldCharType="begin"/>
      </w:r>
      <w:r>
        <w:instrText xml:space="preserve"> SEQ MTEqn \c \* Arabic \* MERGEFORMAT </w:instrText>
      </w:r>
      <w:r w:rsidR="007F7092">
        <w:fldChar w:fldCharType="separate"/>
      </w:r>
      <w:r w:rsidR="004A3C28">
        <w:rPr>
          <w:noProof/>
        </w:rPr>
        <w:instrText>5</w:instrText>
      </w:r>
      <w:r w:rsidR="007F7092">
        <w:fldChar w:fldCharType="end"/>
      </w:r>
      <w:r>
        <w:instrText>)</w:instrText>
      </w:r>
      <w:r w:rsidR="007F7092">
        <w:fldChar w:fldCharType="end"/>
      </w:r>
    </w:p>
    <w:p w:rsidR="0080060D" w:rsidRDefault="00BD042F" w:rsidP="00EB6BBC">
      <w:pPr>
        <w:rPr>
          <w:lang w:val="es-ES"/>
        </w:rPr>
      </w:pPr>
      <w:r>
        <w:rPr>
          <w:lang w:val="es-ES"/>
        </w:rPr>
        <w:t xml:space="preserve">Donde </w:t>
      </w:r>
      <w:r w:rsidRPr="00EB6BBC">
        <w:rPr>
          <w:position w:val="-14"/>
          <w:lang w:val="es-ES"/>
        </w:rPr>
        <w:object w:dxaOrig="580" w:dyaOrig="400">
          <v:shape id="_x0000_i1052" type="#_x0000_t75" style="width:29.2pt;height:20.4pt" o:ole="">
            <v:imagedata r:id="rId74" o:title=""/>
          </v:shape>
          <o:OLEObject Type="Embed" ProgID="Equation.DSMT4" ShapeID="_x0000_i1052" DrawAspect="Content" ObjectID="_1389457366" r:id="rId75"/>
        </w:object>
      </w:r>
      <w:r>
        <w:rPr>
          <w:lang w:val="es-ES"/>
        </w:rPr>
        <w:t xml:space="preserve"> es el espectro de la luz</w:t>
      </w:r>
      <w:r w:rsidR="00343A63">
        <w:rPr>
          <w:lang w:val="es-ES"/>
        </w:rPr>
        <w:t xml:space="preserve">. </w:t>
      </w:r>
      <w:r w:rsidRPr="00EB6BBC">
        <w:rPr>
          <w:position w:val="-14"/>
          <w:lang w:val="es-ES"/>
        </w:rPr>
        <w:object w:dxaOrig="600" w:dyaOrig="400">
          <v:shape id="_x0000_i1053" type="#_x0000_t75" style="width:29.9pt;height:20.4pt" o:ole="">
            <v:imagedata r:id="rId76" o:title=""/>
          </v:shape>
          <o:OLEObject Type="Embed" ProgID="Equation.DSMT4" ShapeID="_x0000_i1053" DrawAspect="Content" ObjectID="_1389457367" r:id="rId77"/>
        </w:object>
      </w:r>
      <w:r>
        <w:rPr>
          <w:lang w:val="es-ES"/>
        </w:rPr>
        <w:t xml:space="preserve">, </w:t>
      </w:r>
      <w:r w:rsidRPr="00EB6BBC">
        <w:rPr>
          <w:position w:val="-14"/>
          <w:lang w:val="es-ES"/>
        </w:rPr>
        <w:object w:dxaOrig="620" w:dyaOrig="400">
          <v:shape id="_x0000_i1054" type="#_x0000_t75" style="width:30.55pt;height:20.4pt" o:ole="">
            <v:imagedata r:id="rId78" o:title=""/>
          </v:shape>
          <o:OLEObject Type="Embed" ProgID="Equation.DSMT4" ShapeID="_x0000_i1054" DrawAspect="Content" ObjectID="_1389457368" r:id="rId79"/>
        </w:object>
      </w:r>
      <w:r>
        <w:rPr>
          <w:lang w:val="es-ES"/>
        </w:rPr>
        <w:t xml:space="preserve"> y </w:t>
      </w:r>
      <w:r w:rsidRPr="00EB6BBC">
        <w:rPr>
          <w:position w:val="-14"/>
          <w:lang w:val="es-ES"/>
        </w:rPr>
        <w:object w:dxaOrig="600" w:dyaOrig="400">
          <v:shape id="_x0000_i1055" type="#_x0000_t75" style="width:29.9pt;height:20.4pt" o:ole="">
            <v:imagedata r:id="rId80" o:title=""/>
          </v:shape>
          <o:OLEObject Type="Embed" ProgID="Equation.DSMT4" ShapeID="_x0000_i1055" DrawAspect="Content" ObjectID="_1389457369" r:id="rId81"/>
        </w:object>
      </w:r>
      <w:r w:rsidR="00343A63">
        <w:rPr>
          <w:lang w:val="es-ES"/>
        </w:rPr>
        <w:t xml:space="preserve">son las funciones de sensibilidad de los sensores R, G y B. </w:t>
      </w:r>
    </w:p>
    <w:p w:rsidR="0080060D" w:rsidRDefault="00343A63" w:rsidP="00EB6BBC">
      <w:pPr>
        <w:rPr>
          <w:lang w:val="es-ES"/>
        </w:rPr>
      </w:pPr>
      <w:r>
        <w:rPr>
          <w:lang w:val="es-ES"/>
        </w:rPr>
        <w:lastRenderedPageBreak/>
        <w:t>El uso del espacio de colores RGB permite una transformación del espectro a un vector tridimensional que puede ser utilizado para dispositivos de pantallas o impresiones.</w:t>
      </w:r>
    </w:p>
    <w:p w:rsidR="005C13E7" w:rsidRDefault="00AA4836">
      <w:pPr>
        <w:pStyle w:val="Ttulo3"/>
        <w:rPr>
          <w:lang w:val="es-ES"/>
        </w:rPr>
      </w:pPr>
      <w:bookmarkStart w:id="31" w:name="_Toc314559933"/>
      <w:r>
        <w:rPr>
          <w:lang w:val="es-ES"/>
        </w:rPr>
        <w:t xml:space="preserve">Espacio de color </w:t>
      </w:r>
      <w:r w:rsidR="00243CA4">
        <w:rPr>
          <w:lang w:val="es-ES"/>
        </w:rPr>
        <w:t>HSL</w:t>
      </w:r>
      <w:bookmarkEnd w:id="31"/>
    </w:p>
    <w:p w:rsidR="0080060D" w:rsidRDefault="00AA4836" w:rsidP="00EB6BBC">
      <w:pPr>
        <w:rPr>
          <w:lang w:val="es-ES"/>
        </w:rPr>
      </w:pPr>
      <w:r>
        <w:rPr>
          <w:lang w:val="es-ES"/>
        </w:rPr>
        <w:t>El espacio de color HS</w:t>
      </w:r>
      <w:r w:rsidR="00755834">
        <w:rPr>
          <w:lang w:val="es-ES"/>
        </w:rPr>
        <w:t>L</w:t>
      </w:r>
      <w:r>
        <w:rPr>
          <w:lang w:val="es-ES"/>
        </w:rPr>
        <w:t xml:space="preserve"> (</w:t>
      </w:r>
      <w:proofErr w:type="spellStart"/>
      <w:r>
        <w:rPr>
          <w:lang w:val="es-ES"/>
        </w:rPr>
        <w:t>Hue</w:t>
      </w:r>
      <w:proofErr w:type="spellEnd"/>
      <w:r>
        <w:rPr>
          <w:lang w:val="es-ES"/>
        </w:rPr>
        <w:t xml:space="preserve"> – </w:t>
      </w:r>
      <w:proofErr w:type="spellStart"/>
      <w:r>
        <w:rPr>
          <w:lang w:val="es-ES"/>
        </w:rPr>
        <w:t>Saturation</w:t>
      </w:r>
      <w:proofErr w:type="spellEnd"/>
      <w:r>
        <w:rPr>
          <w:lang w:val="es-ES"/>
        </w:rPr>
        <w:t xml:space="preserve"> – </w:t>
      </w:r>
      <w:proofErr w:type="spellStart"/>
      <w:r w:rsidR="00243CA4">
        <w:rPr>
          <w:lang w:val="es-ES"/>
        </w:rPr>
        <w:t>Lightness</w:t>
      </w:r>
      <w:proofErr w:type="spellEnd"/>
      <w:r>
        <w:rPr>
          <w:lang w:val="es-ES"/>
        </w:rPr>
        <w:t xml:space="preserve">) es una </w:t>
      </w:r>
      <w:r w:rsidR="00243CA4">
        <w:rPr>
          <w:lang w:val="es-ES"/>
        </w:rPr>
        <w:t xml:space="preserve">transformación de coordenadas del sistema RGB. </w:t>
      </w:r>
    </w:p>
    <w:p w:rsidR="0080060D" w:rsidRDefault="00E33F8C" w:rsidP="00EB6BBC">
      <w:pPr>
        <w:rPr>
          <w:lang w:val="es-ES"/>
        </w:rPr>
      </w:pPr>
      <w:r>
        <w:rPr>
          <w:lang w:val="es-ES"/>
        </w:rPr>
        <w:t>Este espacio de color trata de agrupar de una forma similar a como el cerebro humano organiza los colores</w:t>
      </w:r>
      <w:r w:rsidR="00243CA4">
        <w:rPr>
          <w:lang w:val="es-ES"/>
        </w:rPr>
        <w:t xml:space="preserve"> </w:t>
      </w:r>
      <w:r w:rsidR="007F7092">
        <w:rPr>
          <w:lang w:val="es-ES"/>
        </w:rPr>
        <w:fldChar w:fldCharType="begin"/>
      </w:r>
      <w:r w:rsidR="008A1939">
        <w:rPr>
          <w:lang w:val="es-ES"/>
        </w:rPr>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7F7092">
        <w:rPr>
          <w:lang w:val="es-ES"/>
        </w:rPr>
        <w:fldChar w:fldCharType="separate"/>
      </w:r>
      <w:r w:rsidR="008A1939">
        <w:rPr>
          <w:noProof/>
          <w:lang w:val="es-ES"/>
        </w:rPr>
        <w:t>[</w:t>
      </w:r>
      <w:hyperlink w:anchor="_ENREF_3" w:tooltip="Tkalčič, 2003 #21" w:history="1">
        <w:r w:rsidR="00EB6BBC">
          <w:rPr>
            <w:noProof/>
            <w:lang w:val="es-ES"/>
          </w:rPr>
          <w:t>3</w:t>
        </w:r>
      </w:hyperlink>
      <w:r w:rsidR="008A1939">
        <w:rPr>
          <w:noProof/>
          <w:lang w:val="es-ES"/>
        </w:rPr>
        <w:t>]</w:t>
      </w:r>
      <w:r w:rsidR="007F7092">
        <w:rPr>
          <w:lang w:val="es-ES"/>
        </w:rPr>
        <w:fldChar w:fldCharType="end"/>
      </w:r>
      <w:r>
        <w:rPr>
          <w:lang w:val="es-ES"/>
        </w:rPr>
        <w:t>. Esta organización se hace en base a 3 parámetros:</w:t>
      </w:r>
    </w:p>
    <w:p w:rsidR="0080060D" w:rsidRDefault="00E33F8C" w:rsidP="00EB6BBC">
      <w:pPr>
        <w:pStyle w:val="Prrafodelista"/>
        <w:numPr>
          <w:ilvl w:val="0"/>
          <w:numId w:val="47"/>
        </w:numPr>
        <w:rPr>
          <w:lang w:val="es-ES"/>
        </w:rPr>
      </w:pPr>
      <w:r>
        <w:rPr>
          <w:lang w:val="es-ES"/>
        </w:rPr>
        <w:t>Matiz (</w:t>
      </w:r>
      <w:proofErr w:type="spellStart"/>
      <w:r>
        <w:rPr>
          <w:lang w:val="es-ES"/>
        </w:rPr>
        <w:t>Hue</w:t>
      </w:r>
      <w:proofErr w:type="spellEnd"/>
      <w:r>
        <w:rPr>
          <w:lang w:val="es-ES"/>
        </w:rPr>
        <w:t>)</w:t>
      </w:r>
      <w:r w:rsidR="00C235F7">
        <w:rPr>
          <w:lang w:val="es-ES"/>
        </w:rPr>
        <w:t>:</w:t>
      </w:r>
      <w:r>
        <w:rPr>
          <w:lang w:val="es-ES"/>
        </w:rPr>
        <w:t xml:space="preserve"> es lo que dice que color </w:t>
      </w:r>
      <w:r w:rsidR="00C235F7">
        <w:rPr>
          <w:lang w:val="es-ES"/>
        </w:rPr>
        <w:t>es, rojo, verde, amarillo, azul, etc…</w:t>
      </w:r>
    </w:p>
    <w:p w:rsidR="0080060D" w:rsidRDefault="007F7092" w:rsidP="00EB6BBC">
      <w:pPr>
        <w:pStyle w:val="Prrafodelista"/>
        <w:numPr>
          <w:ilvl w:val="0"/>
          <w:numId w:val="47"/>
        </w:numPr>
        <w:rPr>
          <w:lang w:val="es-ES"/>
        </w:rPr>
      </w:pPr>
      <w:r w:rsidRPr="00EB6BBC">
        <w:rPr>
          <w:lang w:val="es-ES"/>
        </w:rPr>
        <w:t>Saturación: es un nivel de pureza del color, un color muy saturado es un color puro y vivido, tiene un espectro muy fino, mientras que un color no saturado tiene mucho blanco agregado.</w:t>
      </w:r>
    </w:p>
    <w:p w:rsidR="0080060D" w:rsidRDefault="00243CA4" w:rsidP="00EB6BBC">
      <w:pPr>
        <w:pStyle w:val="Prrafodelista"/>
        <w:numPr>
          <w:ilvl w:val="0"/>
          <w:numId w:val="47"/>
        </w:numPr>
        <w:rPr>
          <w:lang w:val="es-ES"/>
        </w:rPr>
      </w:pPr>
      <w:r>
        <w:rPr>
          <w:lang w:val="es-ES"/>
        </w:rPr>
        <w:t>Luminancia (</w:t>
      </w:r>
      <w:proofErr w:type="spellStart"/>
      <w:r>
        <w:rPr>
          <w:lang w:val="es-ES"/>
        </w:rPr>
        <w:t>Lightness</w:t>
      </w:r>
      <w:proofErr w:type="spellEnd"/>
      <w:r>
        <w:rPr>
          <w:lang w:val="es-ES"/>
        </w:rPr>
        <w:t>): es el nivel de brillo del color.</w:t>
      </w:r>
      <w:r w:rsidR="007F7092" w:rsidRPr="00EB6BBC">
        <w:rPr>
          <w:lang w:val="es-ES"/>
        </w:rPr>
        <w:t xml:space="preserve"> </w:t>
      </w:r>
    </w:p>
    <w:tbl>
      <w:tblPr>
        <w:tblStyle w:val="Tablaconcuadrcula"/>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0"/>
      </w:tblGrid>
      <w:tr w:rsidR="001370C0" w:rsidTr="00EB6BBC">
        <w:tc>
          <w:tcPr>
            <w:tcW w:w="9261" w:type="dxa"/>
          </w:tcPr>
          <w:p w:rsidR="0080060D" w:rsidRPr="00EB6BBC" w:rsidRDefault="0080060D" w:rsidP="00EB6BBC">
            <w:pPr>
              <w:pStyle w:val="EstiloEpgrafe11ptoSinNegritaAutomticoCentrado1"/>
            </w:pPr>
            <w:r w:rsidRPr="00EB6BBC">
              <w:rPr>
                <w:noProof/>
                <w:lang w:eastAsia="es-VE"/>
              </w:rPr>
              <w:drawing>
                <wp:inline distT="0" distB="0" distL="0" distR="0" wp14:anchorId="1159351E" wp14:editId="26577254">
                  <wp:extent cx="3714750" cy="2786165"/>
                  <wp:effectExtent l="19050" t="19050" r="19050" b="14185"/>
                  <wp:docPr id="1" name="0 Imagen" descr="HSL_color_solid_cylinder-licen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_color_solid_cylinder-licensed.png"/>
                          <pic:cNvPicPr/>
                        </pic:nvPicPr>
                        <pic:blipFill>
                          <a:blip r:embed="rId82" cstate="print"/>
                          <a:stretch>
                            <a:fillRect/>
                          </a:stretch>
                        </pic:blipFill>
                        <pic:spPr>
                          <a:xfrm>
                            <a:off x="0" y="0"/>
                            <a:ext cx="3714595" cy="2786048"/>
                          </a:xfrm>
                          <a:prstGeom prst="rect">
                            <a:avLst/>
                          </a:prstGeom>
                          <a:ln w="12700">
                            <a:solidFill>
                              <a:schemeClr val="tx1"/>
                            </a:solidFill>
                          </a:ln>
                        </pic:spPr>
                      </pic:pic>
                    </a:graphicData>
                  </a:graphic>
                </wp:inline>
              </w:drawing>
            </w:r>
          </w:p>
        </w:tc>
      </w:tr>
      <w:tr w:rsidR="001370C0" w:rsidTr="00EB6BBC">
        <w:tc>
          <w:tcPr>
            <w:tcW w:w="9261" w:type="dxa"/>
          </w:tcPr>
          <w:p w:rsidR="0080060D" w:rsidRDefault="001370C0" w:rsidP="00EB6BBC">
            <w:pPr>
              <w:pStyle w:val="EstiloEpgrafe11ptoSinNegritaAutomticoCentrado1"/>
              <w:rPr>
                <w:sz w:val="24"/>
                <w:lang w:val="es-ES"/>
              </w:rPr>
            </w:pPr>
            <w:bookmarkStart w:id="32" w:name="_Toc314488715"/>
            <w:r>
              <w:t xml:space="preserve">Figura </w:t>
            </w:r>
            <w:r w:rsidR="007F7092">
              <w:fldChar w:fldCharType="begin"/>
            </w:r>
            <w:r w:rsidR="00172B25">
              <w:instrText xml:space="preserve"> STYLEREF 1 \s </w:instrText>
            </w:r>
            <w:r w:rsidR="007F7092">
              <w:fldChar w:fldCharType="separate"/>
            </w:r>
            <w:r w:rsidR="004A3C28">
              <w:rPr>
                <w:noProof/>
              </w:rPr>
              <w:t>1</w:t>
            </w:r>
            <w:r w:rsidR="007F7092">
              <w:fldChar w:fldCharType="end"/>
            </w:r>
            <w:r w:rsidR="00172B25">
              <w:t>.</w:t>
            </w:r>
            <w:r w:rsidR="007F7092">
              <w:fldChar w:fldCharType="begin"/>
            </w:r>
            <w:r w:rsidR="00172B25">
              <w:instrText xml:space="preserve"> SEQ Figura \* ARABIC \s 1 </w:instrText>
            </w:r>
            <w:r w:rsidR="007F7092">
              <w:fldChar w:fldCharType="separate"/>
            </w:r>
            <w:r w:rsidR="004A3C28">
              <w:rPr>
                <w:noProof/>
              </w:rPr>
              <w:t>3</w:t>
            </w:r>
            <w:r w:rsidR="007F7092">
              <w:fldChar w:fldCharType="end"/>
            </w:r>
            <w:r>
              <w:rPr>
                <w:noProof/>
              </w:rPr>
              <w:t xml:space="preserve"> : Espacio de color HSL</w:t>
            </w:r>
            <w:bookmarkEnd w:id="32"/>
          </w:p>
        </w:tc>
      </w:tr>
    </w:tbl>
    <w:p w:rsidR="0080060D" w:rsidRDefault="0080060D" w:rsidP="00EB6BBC">
      <w:pPr>
        <w:rPr>
          <w:lang w:val="es-ES"/>
        </w:rPr>
      </w:pPr>
    </w:p>
    <w:p w:rsidR="0080060D" w:rsidRDefault="00755834" w:rsidP="00EB6BBC">
      <w:pPr>
        <w:pStyle w:val="Ttulo2"/>
        <w:rPr>
          <w:lang w:val="es-ES"/>
        </w:rPr>
      </w:pPr>
      <w:bookmarkStart w:id="33" w:name="_Toc314559934"/>
      <w:r>
        <w:rPr>
          <w:lang w:val="es-ES"/>
        </w:rPr>
        <w:lastRenderedPageBreak/>
        <w:t xml:space="preserve">Dispositivos </w:t>
      </w:r>
      <w:r w:rsidR="006967DF">
        <w:rPr>
          <w:lang w:val="es-ES"/>
        </w:rPr>
        <w:t xml:space="preserve">digitales </w:t>
      </w:r>
      <w:r>
        <w:rPr>
          <w:lang w:val="es-ES"/>
        </w:rPr>
        <w:t>de</w:t>
      </w:r>
      <w:r w:rsidR="008A1939">
        <w:rPr>
          <w:lang w:val="es-ES"/>
        </w:rPr>
        <w:t xml:space="preserve"> detección de i</w:t>
      </w:r>
      <w:r w:rsidR="003E58D0">
        <w:rPr>
          <w:lang w:val="es-ES"/>
        </w:rPr>
        <w:t>mágenes</w:t>
      </w:r>
      <w:bookmarkStart w:id="34" w:name="_Toc314559935"/>
      <w:bookmarkEnd w:id="33"/>
      <w:bookmarkEnd w:id="34"/>
    </w:p>
    <w:p w:rsidR="0080060D" w:rsidRDefault="00364DFE" w:rsidP="00EB6BBC">
      <w:pPr>
        <w:rPr>
          <w:lang w:val="es-ES"/>
        </w:rPr>
      </w:pPr>
      <w:r>
        <w:rPr>
          <w:lang w:val="es-ES"/>
        </w:rPr>
        <w:t xml:space="preserve">Los dispositivos digitales de detección de imágenes se basan en convertir los fotones incidentes en cargas eléctricas, existen diversos dispositivos que realizan esta tarea, estos dispositivos son llamados </w:t>
      </w:r>
      <w:proofErr w:type="spellStart"/>
      <w:r>
        <w:rPr>
          <w:lang w:val="es-ES"/>
        </w:rPr>
        <w:t>fotodetectores</w:t>
      </w:r>
      <w:proofErr w:type="spellEnd"/>
      <w:r>
        <w:rPr>
          <w:lang w:val="es-ES"/>
        </w:rPr>
        <w:t>.</w:t>
      </w:r>
    </w:p>
    <w:p w:rsidR="0080060D" w:rsidRDefault="00364DFE" w:rsidP="00EB6BBC">
      <w:pPr>
        <w:rPr>
          <w:lang w:val="es-ES"/>
        </w:rPr>
      </w:pPr>
      <w:r>
        <w:rPr>
          <w:lang w:val="es-ES"/>
        </w:rPr>
        <w:t xml:space="preserve">Entre los </w:t>
      </w:r>
      <w:proofErr w:type="spellStart"/>
      <w:r>
        <w:rPr>
          <w:lang w:val="es-ES"/>
        </w:rPr>
        <w:t>fotodetectores</w:t>
      </w:r>
      <w:proofErr w:type="spellEnd"/>
      <w:r>
        <w:rPr>
          <w:lang w:val="es-ES"/>
        </w:rPr>
        <w:t xml:space="preserve"> mas utilizados se encuentran los que están construidos a base de silicio</w:t>
      </w:r>
      <w:r w:rsidR="00D76767">
        <w:rPr>
          <w:lang w:val="es-ES"/>
        </w:rPr>
        <w:t xml:space="preserve">, los mas populares son los fotodiodos, fototransistores y </w:t>
      </w:r>
      <w:proofErr w:type="spellStart"/>
      <w:r w:rsidR="00D76767">
        <w:rPr>
          <w:lang w:val="es-ES"/>
        </w:rPr>
        <w:t>fotocompuertas</w:t>
      </w:r>
      <w:proofErr w:type="spellEnd"/>
      <w:r>
        <w:rPr>
          <w:lang w:val="es-ES"/>
        </w:rPr>
        <w:t xml:space="preserve">, la operación básica de los </w:t>
      </w:r>
      <w:proofErr w:type="spellStart"/>
      <w:r>
        <w:rPr>
          <w:lang w:val="es-ES"/>
        </w:rPr>
        <w:t>fotodetectores</w:t>
      </w:r>
      <w:proofErr w:type="spellEnd"/>
      <w:r>
        <w:rPr>
          <w:lang w:val="es-ES"/>
        </w:rPr>
        <w:t xml:space="preserve"> se basa en:</w:t>
      </w:r>
      <w:r w:rsidR="00D76767">
        <w:rPr>
          <w:lang w:val="es-ES"/>
        </w:rPr>
        <w:t xml:space="preserve"> (a) g</w:t>
      </w:r>
      <w:r>
        <w:rPr>
          <w:lang w:val="es-ES"/>
        </w:rPr>
        <w:t>eneración de pares electrón-hueco debido a la luz incidente</w:t>
      </w:r>
      <w:r w:rsidR="00D76767">
        <w:rPr>
          <w:lang w:val="es-ES"/>
        </w:rPr>
        <w:t>; (b) s</w:t>
      </w:r>
      <w:r>
        <w:rPr>
          <w:lang w:val="es-ES"/>
        </w:rPr>
        <w:t>eparación y recolección de los electrones y huecos</w:t>
      </w:r>
      <w:r w:rsidR="00D76767">
        <w:rPr>
          <w:lang w:val="es-ES"/>
        </w:rPr>
        <w:t>; y (c) p</w:t>
      </w:r>
      <w:r>
        <w:rPr>
          <w:lang w:val="es-ES"/>
        </w:rPr>
        <w:t>roducción de señales de salida.</w:t>
      </w:r>
      <w:r w:rsidR="007F7092">
        <w:rPr>
          <w:lang w:val="es-ES"/>
        </w:rPr>
        <w:fldChar w:fldCharType="begin"/>
      </w:r>
      <w:r w:rsidR="00EB6BBC">
        <w:rPr>
          <w:lang w:val="es-ES"/>
        </w:rPr>
        <w:instrText xml:space="preserve"> ADDIN EN.CITE &lt;EndNote&gt;&lt;Cite&gt;&lt;Author&gt;Yadid-Pecht&lt;/Author&gt;&lt;Year&gt;2004&lt;/Year&gt;&lt;RecNum&gt;39&lt;/RecNum&gt;&lt;DisplayText&gt;[5]&lt;/DisplayText&gt;&lt;record&gt;&lt;rec-number&gt;39&lt;/rec-number&gt;&lt;foreign-keys&gt;&lt;key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sidR="007F7092">
        <w:rPr>
          <w:lang w:val="es-ES"/>
        </w:rPr>
        <w:fldChar w:fldCharType="separate"/>
      </w:r>
      <w:r w:rsidR="00EB6BBC">
        <w:rPr>
          <w:noProof/>
          <w:lang w:val="es-ES"/>
        </w:rPr>
        <w:t>[</w:t>
      </w:r>
      <w:hyperlink w:anchor="_ENREF_5" w:tooltip="Yadid-Pecht, 2004 #39" w:history="1">
        <w:r w:rsidR="00EB6BBC">
          <w:rPr>
            <w:noProof/>
            <w:lang w:val="es-ES"/>
          </w:rPr>
          <w:t>5</w:t>
        </w:r>
      </w:hyperlink>
      <w:r w:rsidR="00EB6BBC">
        <w:rPr>
          <w:noProof/>
          <w:lang w:val="es-ES"/>
        </w:rPr>
        <w:t>]</w:t>
      </w:r>
      <w:r w:rsidR="007F7092">
        <w:rPr>
          <w:lang w:val="es-ES"/>
        </w:rPr>
        <w:fldChar w:fldCharType="end"/>
      </w:r>
    </w:p>
    <w:p w:rsidR="00D76767" w:rsidRDefault="00D76767" w:rsidP="00D76767">
      <w:pPr>
        <w:rPr>
          <w:lang w:val="es-ES"/>
        </w:rPr>
      </w:pPr>
      <w:r>
        <w:rPr>
          <w:lang w:val="es-ES"/>
        </w:rPr>
        <w:t>Cuando la luz incide sobre un semiconductor, parte de la potencia</w:t>
      </w:r>
      <w:r w:rsidR="004D2937">
        <w:rPr>
          <w:lang w:val="es-ES"/>
        </w:rPr>
        <w:t xml:space="preserve"> incidente es reflejada y otra parte pasa dentro del material que debido a la interacción entre los fotones y los electrones una fracción es perdida. La potencia óptica que viaja a través de un semiconductor decae exponencialmente de la forma:</w:t>
      </w:r>
    </w:p>
    <w:p w:rsidR="0080060D" w:rsidRDefault="004D2937" w:rsidP="00EB6BBC">
      <w:pPr>
        <w:pStyle w:val="MTDisplayEquation"/>
      </w:pPr>
      <w:r>
        <w:tab/>
      </w:r>
      <w:r w:rsidRPr="00EB6BBC">
        <w:rPr>
          <w:position w:val="-14"/>
        </w:rPr>
        <w:object w:dxaOrig="1980" w:dyaOrig="400">
          <v:shape id="_x0000_i1056" type="#_x0000_t75" style="width:99.15pt;height:20.4pt" o:ole="">
            <v:imagedata r:id="rId83" o:title=""/>
          </v:shape>
          <o:OLEObject Type="Embed" ProgID="Equation.DSMT4" ShapeID="_x0000_i1056" DrawAspect="Content" ObjectID="_1389457370" r:id="rId84"/>
        </w:object>
      </w:r>
      <w:r>
        <w:tab/>
      </w:r>
      <w:r w:rsidR="007F7092">
        <w:fldChar w:fldCharType="begin"/>
      </w:r>
      <w:r>
        <w:instrText xml:space="preserve"> MACROBUTTON MTPlaceRef \* MERGEFORMAT (</w:instrText>
      </w:r>
      <w:r w:rsidR="007F7092">
        <w:fldChar w:fldCharType="begin"/>
      </w:r>
      <w:r>
        <w:instrText xml:space="preserve"> SEQ MTSec \c \* Arabic \* MERGEFORMAT </w:instrText>
      </w:r>
      <w:r w:rsidR="007F7092">
        <w:fldChar w:fldCharType="separate"/>
      </w:r>
      <w:r w:rsidR="004A3C28">
        <w:rPr>
          <w:noProof/>
        </w:rPr>
        <w:instrText>1</w:instrText>
      </w:r>
      <w:r w:rsidR="007F7092">
        <w:fldChar w:fldCharType="end"/>
      </w:r>
      <w:r>
        <w:instrText>.</w:instrText>
      </w:r>
      <w:r w:rsidR="007F7092">
        <w:fldChar w:fldCharType="begin"/>
      </w:r>
      <w:r>
        <w:instrText xml:space="preserve"> SEQ MTEqn \c \* Arabic \* MERGEFORMAT </w:instrText>
      </w:r>
      <w:r w:rsidR="007F7092">
        <w:fldChar w:fldCharType="separate"/>
      </w:r>
      <w:r w:rsidR="004A3C28">
        <w:rPr>
          <w:noProof/>
        </w:rPr>
        <w:instrText>6</w:instrText>
      </w:r>
      <w:r w:rsidR="007F7092">
        <w:fldChar w:fldCharType="end"/>
      </w:r>
      <w:r>
        <w:instrText>)</w:instrText>
      </w:r>
      <w:r w:rsidR="007F7092">
        <w:fldChar w:fldCharType="end"/>
      </w:r>
    </w:p>
    <w:p w:rsidR="0080060D" w:rsidRDefault="004D2937" w:rsidP="00EB6BBC">
      <w:pPr>
        <w:rPr>
          <w:lang w:val="es-ES"/>
        </w:rPr>
      </w:pPr>
      <w:r>
        <w:rPr>
          <w:lang w:val="es-ES"/>
        </w:rPr>
        <w:t xml:space="preserve">Donde </w:t>
      </w:r>
      <w:r w:rsidRPr="00EB6BBC">
        <w:rPr>
          <w:position w:val="-6"/>
          <w:lang w:val="es-ES"/>
        </w:rPr>
        <w:object w:dxaOrig="240" w:dyaOrig="220">
          <v:shape id="_x0000_i1057" type="#_x0000_t75" style="width:12.25pt;height:11.55pt" o:ole="">
            <v:imagedata r:id="rId85" o:title=""/>
          </v:shape>
          <o:OLEObject Type="Embed" ProgID="Equation.DSMT4" ShapeID="_x0000_i1057" DrawAspect="Content" ObjectID="_1389457371" r:id="rId86"/>
        </w:object>
      </w:r>
      <w:r>
        <w:rPr>
          <w:lang w:val="es-ES"/>
        </w:rPr>
        <w:t xml:space="preserve">es el coeficiente de absorción del material y </w:t>
      </w:r>
      <w:r w:rsidRPr="00EB6BBC">
        <w:rPr>
          <w:position w:val="-14"/>
          <w:lang w:val="es-ES"/>
        </w:rPr>
        <w:object w:dxaOrig="700" w:dyaOrig="400">
          <v:shape id="_x0000_i1058" type="#_x0000_t75" style="width:35.3pt;height:20.4pt" o:ole="">
            <v:imagedata r:id="rId87" o:title=""/>
          </v:shape>
          <o:OLEObject Type="Embed" ProgID="Equation.DSMT4" ShapeID="_x0000_i1058" DrawAspect="Content" ObjectID="_1389457372" r:id="rId88"/>
        </w:object>
      </w:r>
      <w:r>
        <w:rPr>
          <w:lang w:val="es-ES"/>
        </w:rPr>
        <w:t xml:space="preserve"> es la potencia óptica en la </w:t>
      </w:r>
      <w:proofErr w:type="spellStart"/>
      <w:r>
        <w:rPr>
          <w:lang w:val="es-ES"/>
        </w:rPr>
        <w:t>superficia</w:t>
      </w:r>
      <w:proofErr w:type="spellEnd"/>
      <w:r>
        <w:rPr>
          <w:lang w:val="es-ES"/>
        </w:rPr>
        <w:t xml:space="preserve">. </w:t>
      </w:r>
      <w:r w:rsidR="007F7092">
        <w:rPr>
          <w:lang w:val="es-ES"/>
        </w:rPr>
        <w:fldChar w:fldCharType="begin"/>
      </w:r>
      <w:r w:rsidR="00EB6BBC">
        <w:rPr>
          <w:lang w:val="es-ES"/>
        </w:rPr>
        <w:instrText xml:space="preserve"> ADDIN EN.CITE &lt;EndNote&gt;&lt;Cite&gt;&lt;Author&gt;Yadid-Pecht&lt;/Author&gt;&lt;Year&gt;2004&lt;/Year&gt;&lt;RecNum&gt;39&lt;/RecNum&gt;&lt;DisplayText&gt;[5]&lt;/DisplayText&gt;&lt;record&gt;&lt;rec-number&gt;39&lt;/rec-number&gt;&lt;foreign-keys&gt;&lt;key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sidR="007F7092">
        <w:rPr>
          <w:lang w:val="es-ES"/>
        </w:rPr>
        <w:fldChar w:fldCharType="separate"/>
      </w:r>
      <w:r w:rsidR="00EB6BBC">
        <w:rPr>
          <w:noProof/>
          <w:lang w:val="es-ES"/>
        </w:rPr>
        <w:t>[</w:t>
      </w:r>
      <w:hyperlink w:anchor="_ENREF_5" w:tooltip="Yadid-Pecht, 2004 #39" w:history="1">
        <w:r w:rsidR="00EB6BBC">
          <w:rPr>
            <w:noProof/>
            <w:lang w:val="es-ES"/>
          </w:rPr>
          <w:t>5</w:t>
        </w:r>
      </w:hyperlink>
      <w:r w:rsidR="00EB6BBC">
        <w:rPr>
          <w:noProof/>
          <w:lang w:val="es-ES"/>
        </w:rPr>
        <w:t>]</w:t>
      </w:r>
      <w:r w:rsidR="007F7092">
        <w:rPr>
          <w:lang w:val="es-ES"/>
        </w:rPr>
        <w:fldChar w:fldCharType="end"/>
      </w:r>
    </w:p>
    <w:p w:rsidR="004D2937" w:rsidRDefault="004D2937">
      <w:pPr>
        <w:rPr>
          <w:lang w:val="es-ES"/>
        </w:rPr>
      </w:pPr>
      <w:r>
        <w:rPr>
          <w:lang w:val="es-ES"/>
        </w:rPr>
        <w:t xml:space="preserve">El número de fotones absorbidos a una distancia </w:t>
      </w:r>
      <w:r w:rsidRPr="00EB6BBC">
        <w:rPr>
          <w:position w:val="-4"/>
          <w:lang w:val="es-ES"/>
        </w:rPr>
        <w:object w:dxaOrig="220" w:dyaOrig="260">
          <v:shape id="_x0000_i1059" type="#_x0000_t75" style="width:11.55pt;height:12.9pt" o:ole="">
            <v:imagedata r:id="rId89" o:title=""/>
          </v:shape>
          <o:OLEObject Type="Embed" ProgID="Equation.DSMT4" ShapeID="_x0000_i1059" DrawAspect="Content" ObjectID="_1389457373" r:id="rId90"/>
        </w:object>
      </w:r>
      <w:r>
        <w:rPr>
          <w:lang w:val="es-ES"/>
        </w:rPr>
        <w:t xml:space="preserve"> es </w:t>
      </w:r>
    </w:p>
    <w:p w:rsidR="0080060D" w:rsidRDefault="004D2937" w:rsidP="00EB6BBC">
      <w:pPr>
        <w:pStyle w:val="MTDisplayEquation"/>
      </w:pPr>
      <w:r>
        <w:tab/>
      </w:r>
      <w:r w:rsidRPr="00EB6BBC">
        <w:rPr>
          <w:position w:val="-24"/>
        </w:rPr>
        <w:object w:dxaOrig="2079" w:dyaOrig="680">
          <v:shape id="_x0000_i1060" type="#_x0000_t75" style="width:103.9pt;height:33.95pt" o:ole="">
            <v:imagedata r:id="rId91" o:title=""/>
          </v:shape>
          <o:OLEObject Type="Embed" ProgID="Equation.DSMT4" ShapeID="_x0000_i1060" DrawAspect="Content" ObjectID="_1389457374" r:id="rId92"/>
        </w:object>
      </w:r>
      <w:r>
        <w:tab/>
      </w:r>
      <w:r w:rsidR="007F7092">
        <w:fldChar w:fldCharType="begin"/>
      </w:r>
      <w:r>
        <w:instrText xml:space="preserve"> MACROBUTTON MTPlaceRef \* MERGEFORMAT (</w:instrText>
      </w:r>
      <w:r w:rsidR="007F7092">
        <w:fldChar w:fldCharType="begin"/>
      </w:r>
      <w:r>
        <w:instrText xml:space="preserve"> SEQ MTSec \c \* Arabic \* MERGEFORMAT </w:instrText>
      </w:r>
      <w:r w:rsidR="007F7092">
        <w:fldChar w:fldCharType="separate"/>
      </w:r>
      <w:r w:rsidR="004A3C28">
        <w:rPr>
          <w:noProof/>
        </w:rPr>
        <w:instrText>1</w:instrText>
      </w:r>
      <w:r w:rsidR="007F7092">
        <w:fldChar w:fldCharType="end"/>
      </w:r>
      <w:r>
        <w:instrText>.</w:instrText>
      </w:r>
      <w:r w:rsidR="007F7092">
        <w:fldChar w:fldCharType="begin"/>
      </w:r>
      <w:r>
        <w:instrText xml:space="preserve"> SEQ MTEqn \c \* Arabic \* MERGEFORMAT </w:instrText>
      </w:r>
      <w:r w:rsidR="007F7092">
        <w:fldChar w:fldCharType="separate"/>
      </w:r>
      <w:r w:rsidR="004A3C28">
        <w:rPr>
          <w:noProof/>
        </w:rPr>
        <w:instrText>7</w:instrText>
      </w:r>
      <w:r w:rsidR="007F7092">
        <w:fldChar w:fldCharType="end"/>
      </w:r>
      <w:r>
        <w:instrText>)</w:instrText>
      </w:r>
      <w:r w:rsidR="007F7092">
        <w:fldChar w:fldCharType="end"/>
      </w:r>
    </w:p>
    <w:p w:rsidR="0080060D" w:rsidRDefault="0080060D" w:rsidP="00EB6BBC">
      <w:pPr>
        <w:rPr>
          <w:lang w:val="es-ES"/>
        </w:rPr>
      </w:pPr>
    </w:p>
    <w:p w:rsidR="0080060D" w:rsidRDefault="0080060D" w:rsidP="00EB6BBC">
      <w:pPr>
        <w:rPr>
          <w:lang w:val="es-ES"/>
        </w:rPr>
      </w:pPr>
    </w:p>
    <w:p w:rsidR="0080060D" w:rsidRDefault="00A47840" w:rsidP="00EB6BBC">
      <w:pPr>
        <w:rPr>
          <w:lang w:val="es-ES"/>
        </w:rPr>
      </w:pPr>
      <w:r>
        <w:rPr>
          <w:lang w:val="es-ES"/>
        </w:rPr>
        <w:lastRenderedPageBreak/>
        <w:t xml:space="preserve">Entre los dispositivos </w:t>
      </w:r>
      <w:r w:rsidR="00C91524">
        <w:rPr>
          <w:lang w:val="es-ES"/>
        </w:rPr>
        <w:t xml:space="preserve">digitales </w:t>
      </w:r>
      <w:r>
        <w:rPr>
          <w:lang w:val="es-ES"/>
        </w:rPr>
        <w:t>de detección de imágenes se encuentran el CCD</w:t>
      </w:r>
      <w:r w:rsidR="00C91524">
        <w:rPr>
          <w:lang w:val="es-ES"/>
        </w:rPr>
        <w:t xml:space="preserve"> </w:t>
      </w:r>
      <w:r w:rsidR="00C91524">
        <w:t>(</w:t>
      </w:r>
      <w:proofErr w:type="spellStart"/>
      <w:r w:rsidR="00C91524" w:rsidRPr="00AC4BD1">
        <w:rPr>
          <w:rFonts w:asciiTheme="minorHAnsi" w:hAnsiTheme="minorHAnsi"/>
          <w:i/>
        </w:rPr>
        <w:t>Charge-Coupled</w:t>
      </w:r>
      <w:proofErr w:type="spellEnd"/>
      <w:r w:rsidR="00C91524" w:rsidRPr="00AC4BD1">
        <w:rPr>
          <w:rFonts w:asciiTheme="minorHAnsi" w:hAnsiTheme="minorHAnsi"/>
          <w:i/>
        </w:rPr>
        <w:t xml:space="preserve"> </w:t>
      </w:r>
      <w:proofErr w:type="spellStart"/>
      <w:r w:rsidR="00C91524" w:rsidRPr="00AC4BD1">
        <w:rPr>
          <w:rFonts w:asciiTheme="minorHAnsi" w:hAnsiTheme="minorHAnsi"/>
          <w:i/>
        </w:rPr>
        <w:t>Device</w:t>
      </w:r>
      <w:proofErr w:type="spellEnd"/>
      <w:r w:rsidR="00C91524">
        <w:t>)</w:t>
      </w:r>
      <w:r>
        <w:rPr>
          <w:lang w:val="es-ES"/>
        </w:rPr>
        <w:t xml:space="preserve"> y l</w:t>
      </w:r>
      <w:r w:rsidR="00C91524">
        <w:rPr>
          <w:lang w:val="es-ES"/>
        </w:rPr>
        <w:t>os APS (</w:t>
      </w:r>
      <w:r w:rsidR="007F7092" w:rsidRPr="00EB6BBC">
        <w:rPr>
          <w:i/>
          <w:lang w:val="es-ES"/>
        </w:rPr>
        <w:t>Active Pixel Sensor</w:t>
      </w:r>
      <w:r w:rsidR="00C91524">
        <w:rPr>
          <w:lang w:val="es-ES"/>
        </w:rPr>
        <w:t xml:space="preserve">) basado en la tecnología </w:t>
      </w:r>
      <w:r>
        <w:rPr>
          <w:lang w:val="es-ES"/>
        </w:rPr>
        <w:t>CMOS</w:t>
      </w:r>
      <w:r w:rsidR="00C91524">
        <w:rPr>
          <w:lang w:val="es-ES"/>
        </w:rPr>
        <w:t>.</w:t>
      </w:r>
    </w:p>
    <w:p w:rsidR="0080060D" w:rsidRDefault="00C91524" w:rsidP="00EB6BBC">
      <w:pPr>
        <w:rPr>
          <w:lang w:val="es-ES"/>
        </w:rPr>
      </w:pPr>
      <w:r>
        <w:rPr>
          <w:lang w:val="es-ES"/>
        </w:rPr>
        <w:t xml:space="preserve">La principal diferencia radica que en las cámaras CCD se tiene un arreglo muy unido de </w:t>
      </w:r>
      <w:proofErr w:type="spellStart"/>
      <w:r>
        <w:rPr>
          <w:lang w:val="es-ES"/>
        </w:rPr>
        <w:t>estrutcturas</w:t>
      </w:r>
      <w:proofErr w:type="spellEnd"/>
      <w:r>
        <w:rPr>
          <w:lang w:val="es-ES"/>
        </w:rPr>
        <w:t xml:space="preserve"> MOS que captan los fotones y generan pares </w:t>
      </w:r>
      <w:proofErr w:type="spellStart"/>
      <w:r>
        <w:rPr>
          <w:lang w:val="es-ES"/>
        </w:rPr>
        <w:t>electron</w:t>
      </w:r>
      <w:proofErr w:type="spellEnd"/>
      <w:r>
        <w:rPr>
          <w:lang w:val="es-ES"/>
        </w:rPr>
        <w:t xml:space="preserve">-hueco, estas cargas luego son transferidas a través de todo el arreglo hasta un conversor análogo digital que se encarga de convertir las cargas en señales digitales. Por su parte las cámaras basadas en tecnología CMOS tienen una matriz de </w:t>
      </w:r>
      <w:proofErr w:type="spellStart"/>
      <w:r w:rsidR="00364DFE">
        <w:rPr>
          <w:lang w:val="es-ES"/>
        </w:rPr>
        <w:t>fotodetectores</w:t>
      </w:r>
      <w:proofErr w:type="spellEnd"/>
      <w:r>
        <w:rPr>
          <w:lang w:val="es-ES"/>
        </w:rPr>
        <w:t xml:space="preserve"> que poseen una circuitería que amplifica y sirve como buffer para transmitir la información a través de la matriz.</w:t>
      </w:r>
    </w:p>
    <w:p w:rsidR="0080060D" w:rsidRDefault="00C91524" w:rsidP="00EB6BBC">
      <w:pPr>
        <w:rPr>
          <w:lang w:val="es-ES"/>
        </w:rPr>
      </w:pPr>
      <w:r>
        <w:rPr>
          <w:lang w:val="es-ES"/>
        </w:rPr>
        <w:t xml:space="preserve">Ya sea en las cámaras CCD o en las CMOS la imagen esta espacialmente muestreada por pixeles, cada pixel se puede ver como un pozo que capta fotones, la cantidad de fotones en cada pixel será traducidos a </w:t>
      </w:r>
      <w:r w:rsidR="00364DFE">
        <w:rPr>
          <w:lang w:val="es-ES"/>
        </w:rPr>
        <w:t xml:space="preserve">cargas y luego a </w:t>
      </w:r>
      <w:r>
        <w:rPr>
          <w:lang w:val="es-ES"/>
        </w:rPr>
        <w:t>voltajes, para finalmente pasar a un número digital</w:t>
      </w:r>
      <w:r w:rsidR="00364DFE">
        <w:rPr>
          <w:lang w:val="es-ES"/>
        </w:rPr>
        <w:t xml:space="preserve"> a través de un conversor analógico-digital (ADC)</w:t>
      </w:r>
      <w:r>
        <w:rPr>
          <w:lang w:val="es-ES"/>
        </w:rPr>
        <w:t>.</w:t>
      </w:r>
    </w:p>
    <w:p w:rsidR="0080060D" w:rsidRDefault="0080060D" w:rsidP="00EB6BBC">
      <w:pPr>
        <w:rPr>
          <w:lang w:val="es-ES"/>
        </w:rPr>
      </w:pPr>
    </w:p>
    <w:p w:rsidR="0080060D" w:rsidRPr="00EB6BBC" w:rsidRDefault="0080060D" w:rsidP="00EB6BBC">
      <w:pPr>
        <w:rPr>
          <w:lang w:val="es-ES"/>
        </w:rPr>
      </w:pPr>
    </w:p>
    <w:p w:rsidR="005C13E7" w:rsidRDefault="00252ABD">
      <w:pPr>
        <w:pStyle w:val="Ttulo3"/>
      </w:pPr>
      <w:bookmarkStart w:id="35" w:name="_Toc314559936"/>
      <w:r>
        <w:t>Cámaras CCD</w:t>
      </w:r>
      <w:bookmarkEnd w:id="35"/>
    </w:p>
    <w:p w:rsidR="00104944" w:rsidRDefault="00252ABD" w:rsidP="00104944">
      <w:r>
        <w:t xml:space="preserve">Una cámara CCD </w:t>
      </w:r>
      <w:r w:rsidR="000776FB">
        <w:t>está constituida principalmente por un CCD (</w:t>
      </w:r>
      <w:proofErr w:type="spellStart"/>
      <w:r w:rsidR="007F7092" w:rsidRPr="00EB6BBC">
        <w:rPr>
          <w:rFonts w:asciiTheme="minorHAnsi" w:hAnsiTheme="minorHAnsi"/>
          <w:i/>
        </w:rPr>
        <w:t>Charge-Coupled</w:t>
      </w:r>
      <w:proofErr w:type="spellEnd"/>
      <w:r w:rsidR="007F7092" w:rsidRPr="00EB6BBC">
        <w:rPr>
          <w:rFonts w:asciiTheme="minorHAnsi" w:hAnsiTheme="minorHAnsi"/>
          <w:i/>
        </w:rPr>
        <w:t xml:space="preserve"> </w:t>
      </w:r>
      <w:proofErr w:type="spellStart"/>
      <w:r w:rsidR="007F7092" w:rsidRPr="00EB6BBC">
        <w:rPr>
          <w:rFonts w:asciiTheme="minorHAnsi" w:hAnsiTheme="minorHAnsi"/>
          <w:i/>
        </w:rPr>
        <w:t>Device</w:t>
      </w:r>
      <w:proofErr w:type="spellEnd"/>
      <w:r w:rsidR="000776FB">
        <w:t xml:space="preserve">) que básicamente es un detector de fotones. </w:t>
      </w:r>
      <w:r w:rsidR="007F7092">
        <w:fldChar w:fldCharType="begin"/>
      </w:r>
      <w:r w:rsidR="00EB6BBC">
        <w:instrText xml:space="preserve"> ADDIN EN.CITE &lt;EndNote&gt;&lt;Cite&gt;&lt;Author&gt;Murphy&lt;/Author&gt;&lt;Year&gt;2001&lt;/Year&gt;&lt;RecNum&gt;19&lt;/RecNum&gt;&lt;DisplayText&gt;[6]&lt;/DisplayText&gt;&lt;record&gt;&lt;rec-number&gt;19&lt;/rec-number&gt;&lt;foreign-keys&gt;&lt;key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7F7092">
        <w:fldChar w:fldCharType="separate"/>
      </w:r>
      <w:r w:rsidR="00EB6BBC">
        <w:rPr>
          <w:noProof/>
        </w:rPr>
        <w:t>[</w:t>
      </w:r>
      <w:hyperlink w:anchor="_ENREF_6" w:tooltip="Murphy, 2001 #19" w:history="1">
        <w:r w:rsidR="00EB6BBC">
          <w:rPr>
            <w:noProof/>
          </w:rPr>
          <w:t>6</w:t>
        </w:r>
      </w:hyperlink>
      <w:r w:rsidR="00EB6BBC">
        <w:rPr>
          <w:noProof/>
        </w:rPr>
        <w:t>]</w:t>
      </w:r>
      <w:r w:rsidR="007F7092">
        <w:fldChar w:fldCharType="end"/>
      </w:r>
      <w:r w:rsidR="00104944">
        <w:t xml:space="preserve"> </w:t>
      </w:r>
    </w:p>
    <w:p w:rsidR="00104944" w:rsidRDefault="00104944" w:rsidP="00104944">
      <w:r>
        <w:t>Un CCD tiene tres funciones básicas: colectar carga, transferir carga y convertir la carga a un voltaje medible.</w:t>
      </w:r>
    </w:p>
    <w:p w:rsidR="00104944" w:rsidRDefault="00104944" w:rsidP="00104944">
      <w:r>
        <w:t xml:space="preserve">La estructura básica de un CCD es un capacitor MOS (Metal – Oxido – Semiconductor). Esta estructura es capaz de absorber un </w:t>
      </w:r>
      <w:r w:rsidR="00A030EB">
        <w:t>fotón</w:t>
      </w:r>
      <w:r>
        <w:t xml:space="preserve"> y crear un par </w:t>
      </w:r>
      <w:proofErr w:type="spellStart"/>
      <w:r>
        <w:t>electron</w:t>
      </w:r>
      <w:proofErr w:type="spellEnd"/>
      <w:r>
        <w:t>-hueco, los cuales pueden ser recolectados y transferidos.</w:t>
      </w:r>
      <w:r w:rsidR="00A030EB">
        <w:t xml:space="preserve"> Usualmente los portadores de carga son llamados fotoelectrones. </w:t>
      </w:r>
      <w:r w:rsidR="007F7092">
        <w:fldChar w:fldCharType="begin"/>
      </w:r>
      <w:r w:rsidR="00EB6BBC">
        <w:instrText xml:space="preserve"> ADDIN EN.CITE &lt;EndNote&gt;&lt;Cite&gt;&lt;Author&gt;Holst&lt;/Author&gt;&lt;Year&gt;1998&lt;/Year&gt;&lt;RecNum&gt;18&lt;/RecNum&gt;&lt;DisplayText&gt;[6, 7]&lt;/DisplayText&gt;&lt;record&gt;&lt;rec-number&gt;18&lt;/rec-number&gt;&lt;foreign-keys&gt;&lt;key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19&lt;/RecNum&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7F7092">
        <w:fldChar w:fldCharType="separate"/>
      </w:r>
      <w:r w:rsidR="00EB6BBC">
        <w:rPr>
          <w:noProof/>
        </w:rPr>
        <w:t>[</w:t>
      </w:r>
      <w:hyperlink w:anchor="_ENREF_6" w:tooltip="Murphy, 2001 #19" w:history="1">
        <w:r w:rsidR="00EB6BBC">
          <w:rPr>
            <w:noProof/>
          </w:rPr>
          <w:t>6</w:t>
        </w:r>
      </w:hyperlink>
      <w:r w:rsidR="00EB6BBC">
        <w:rPr>
          <w:noProof/>
        </w:rPr>
        <w:t xml:space="preserve">, </w:t>
      </w:r>
      <w:hyperlink w:anchor="_ENREF_7" w:tooltip="Holst, 1998 #18" w:history="1">
        <w:r w:rsidR="00EB6BBC">
          <w:rPr>
            <w:noProof/>
          </w:rPr>
          <w:t>7</w:t>
        </w:r>
      </w:hyperlink>
      <w:r w:rsidR="00EB6BBC">
        <w:rPr>
          <w:noProof/>
        </w:rPr>
        <w:t>]</w:t>
      </w:r>
      <w:r w:rsidR="007F7092">
        <w:fldChar w:fldCharType="end"/>
      </w:r>
    </w:p>
    <w:p w:rsidR="00A030EB" w:rsidRDefault="00A030EB" w:rsidP="00104944">
      <w:r>
        <w:t>En le estructura MOS se crea una zona vacía de portadores o zona de depleción en el semiconductor</w:t>
      </w:r>
      <w:r w:rsidR="00301519">
        <w:t>. Si se utiliza un semiconductor tipo P, al aplicar un voltaje positivo entre el metal (</w:t>
      </w:r>
      <w:proofErr w:type="spellStart"/>
      <w:r w:rsidR="00301519">
        <w:t>gate</w:t>
      </w:r>
      <w:proofErr w:type="spellEnd"/>
      <w:r w:rsidR="00301519">
        <w:t xml:space="preserve">) y el semiconductor las cargas móviles positivas del semiconductor (huecos) serán </w:t>
      </w:r>
      <w:r w:rsidR="00301519">
        <w:lastRenderedPageBreak/>
        <w:t xml:space="preserve">repelidas hacia el electrodo de tierra, esto hará que la zona de depleción aumente. Si un fotón con energía mayor al band gap del semiconductor es absorbido, este creara un par electrón-hueco. El electrón será atraído hacia la interfaz del óxido-semiconductor, mientras que el hueco será repelido hacia el electrodo negativo. La cantidad de electrones que puede almacenar en la zona de depleción se conoce como la capacidad del pozo y viene dado por el voltaje aplicado, el ancho del óxido, el dopaje del semiconductor y el área del electrodo. </w:t>
      </w:r>
      <w:r w:rsidR="007F7092">
        <w:fldChar w:fldCharType="begin"/>
      </w:r>
      <w:r w:rsidR="00EB6BBC">
        <w:instrText xml:space="preserve"> ADDIN EN.CITE &lt;EndNote&gt;&lt;Cite&gt;&lt;Author&gt;Holst&lt;/Author&gt;&lt;Year&gt;1998&lt;/Year&gt;&lt;RecNum&gt;18&lt;/RecNum&gt;&lt;DisplayText&gt;[7]&lt;/DisplayText&gt;&lt;record&gt;&lt;rec-number&gt;18&lt;/rec-number&gt;&lt;foreign-keys&gt;&lt;key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7F7092">
        <w:fldChar w:fldCharType="separate"/>
      </w:r>
      <w:r w:rsidR="00EB6BBC">
        <w:rPr>
          <w:noProof/>
        </w:rPr>
        <w:t>[</w:t>
      </w:r>
      <w:hyperlink w:anchor="_ENREF_7" w:tooltip="Holst, 1998 #18" w:history="1">
        <w:r w:rsidR="00EB6BBC">
          <w:rPr>
            <w:noProof/>
          </w:rPr>
          <w:t>7</w:t>
        </w:r>
      </w:hyperlink>
      <w:r w:rsidR="00EB6BBC">
        <w:rPr>
          <w:noProof/>
        </w:rPr>
        <w:t>]</w:t>
      </w:r>
      <w:r w:rsidR="007F7092">
        <w:fldChar w:fldCharType="end"/>
      </w:r>
    </w:p>
    <w:p w:rsidR="00301519" w:rsidRDefault="00301519" w:rsidP="00104944">
      <w:r>
        <w:t xml:space="preserve">Un registro CCD esta conformado por una serie de compuertas </w:t>
      </w:r>
      <w:r w:rsidR="00FE4C9E">
        <w:t xml:space="preserve">en una estructura MOS. Si se manipula en una forma sistemática los voltajes entre las compuertas se puede lograr transferir la carga de los distintos pozos como una cinta transportadora. </w:t>
      </w:r>
      <w:r w:rsidR="007F7092">
        <w:fldChar w:fldCharType="begin"/>
      </w:r>
      <w:r w:rsidR="00EB6BBC">
        <w:instrText xml:space="preserve"> ADDIN EN.CITE &lt;EndNote&gt;&lt;Cite&gt;&lt;Author&gt;Holst&lt;/Author&gt;&lt;Year&gt;1998&lt;/Year&gt;&lt;RecNum&gt;18&lt;/RecNum&gt;&lt;DisplayText&gt;[7]&lt;/DisplayText&gt;&lt;record&gt;&lt;rec-number&gt;18&lt;/rec-number&gt;&lt;foreign-keys&gt;&lt;key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7F7092">
        <w:fldChar w:fldCharType="separate"/>
      </w:r>
      <w:r w:rsidR="00EB6BBC">
        <w:rPr>
          <w:noProof/>
        </w:rPr>
        <w:t>[</w:t>
      </w:r>
      <w:hyperlink w:anchor="_ENREF_7" w:tooltip="Holst, 1998 #18" w:history="1">
        <w:r w:rsidR="00EB6BBC">
          <w:rPr>
            <w:noProof/>
          </w:rPr>
          <w:t>7</w:t>
        </w:r>
      </w:hyperlink>
      <w:r w:rsidR="00EB6BBC">
        <w:rPr>
          <w:noProof/>
        </w:rPr>
        <w:t>]</w:t>
      </w:r>
      <w:r w:rsidR="007F7092">
        <w:fldChar w:fldCharType="end"/>
      </w:r>
    </w:p>
    <w:p w:rsidR="005C13E7" w:rsidRDefault="00FE4C9E">
      <w:r>
        <w:t xml:space="preserve">Un pixel esta conformado por una o </w:t>
      </w:r>
      <w:proofErr w:type="gramStart"/>
      <w:r>
        <w:t>mas</w:t>
      </w:r>
      <w:proofErr w:type="gramEnd"/>
      <w:r>
        <w:t xml:space="preserve"> compuertas que permiten el almacenamiento y transferencia de la carga almacenada en el pozo sin interferir con los demás pixeles adyacentes.</w:t>
      </w:r>
    </w:p>
    <w:p w:rsidR="00FE4C9E" w:rsidRDefault="00FE4C9E" w:rsidP="00104944">
      <w:r>
        <w:t>Las cámaras CCD se pueden clasificar dependiendo de la forma como se transfiere y se lee la información almacenada en cada pixel.</w:t>
      </w:r>
    </w:p>
    <w:p w:rsidR="0080060D" w:rsidRDefault="00FE4C9E" w:rsidP="00EB6BBC">
      <w:pPr>
        <w:pStyle w:val="Ttulo4"/>
      </w:pPr>
      <w:r>
        <w:t>Full-Frame CCD</w:t>
      </w:r>
      <w:r w:rsidRPr="00FE4C9E">
        <w:t xml:space="preserve"> </w:t>
      </w:r>
    </w:p>
    <w:p w:rsidR="00FE4C9E" w:rsidRDefault="00FE4C9E" w:rsidP="00FE4C9E">
      <w:r>
        <w:t xml:space="preserve">En una </w:t>
      </w:r>
      <w:r w:rsidR="00364DFE">
        <w:t>cámara</w:t>
      </w:r>
      <w:r>
        <w:t xml:space="preserve"> CCD full-frame se tiene un arreglo de pixeles que conforman el registro paralelo que es la superficie que acumula y guarda los fotoelectrones,  un registro serial capaz de almacenar una fila del registro paralelo y un convertidor análogo-digital (ADC).</w:t>
      </w:r>
    </w:p>
    <w:p w:rsidR="00FE4C9E" w:rsidRDefault="00FE4C9E" w:rsidP="00FE4C9E">
      <w:r>
        <w:t xml:space="preserve">Durante un tiempo de exposición el registro paralelo está acumulando fotoelectrones, luego de este tiempo el obturador de la cámara se cierra para evitar que sigan llegando fotones a la superficie del CCD y se aplica una secuencia de voltaje a las compuertas de los pixeles para transferir una fila a la vez la carga almacenada en cada pozo hacia el registro serial el cual transferirá cada pixel al ADC para digitalizar la información de cada pixel. </w:t>
      </w:r>
      <w:r w:rsidR="007F7092">
        <w:fldChar w:fldCharType="begin"/>
      </w:r>
      <w:r w:rsidR="00EB6BBC">
        <w:instrText xml:space="preserve"> ADDIN EN.CITE &lt;EndNote&gt;&lt;Cite&gt;&lt;Author&gt;Murphy&lt;/Author&gt;&lt;Year&gt;2001&lt;/Year&gt;&lt;RecNum&gt;19&lt;/RecNum&gt;&lt;DisplayText&gt;[6]&lt;/DisplayText&gt;&lt;record&gt;&lt;rec-number&gt;19&lt;/rec-number&gt;&lt;foreign-keys&gt;&lt;key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7F7092">
        <w:fldChar w:fldCharType="separate"/>
      </w:r>
      <w:r w:rsidR="00EB6BBC">
        <w:rPr>
          <w:noProof/>
        </w:rPr>
        <w:t>[</w:t>
      </w:r>
      <w:hyperlink w:anchor="_ENREF_6" w:tooltip="Murphy, 2001 #19" w:history="1">
        <w:r w:rsidR="00EB6BBC">
          <w:rPr>
            <w:noProof/>
          </w:rPr>
          <w:t>6</w:t>
        </w:r>
      </w:hyperlink>
      <w:r w:rsidR="00EB6BBC">
        <w:rPr>
          <w:noProof/>
        </w:rPr>
        <w:t>]</w:t>
      </w:r>
      <w:r w:rsidR="007F7092">
        <w:fldChar w:fldCharType="end"/>
      </w:r>
    </w:p>
    <w:p w:rsidR="0080060D" w:rsidRDefault="00FE4C9E" w:rsidP="00EB6BBC">
      <w:pPr>
        <w:pStyle w:val="Ttulo4"/>
      </w:pPr>
      <w:r>
        <w:t>Frame-Transfer CCD</w:t>
      </w:r>
    </w:p>
    <w:p w:rsidR="00FE4C9E" w:rsidRDefault="00FE4C9E" w:rsidP="00FE4C9E">
      <w:r>
        <w:t xml:space="preserve">Este tipo de cámaras son rápidas porque la exposición y la lectura ocurren simultáneamente.  La mitad del CCD rectangular está tapada con una cubierta opaca que sirve </w:t>
      </w:r>
      <w:r>
        <w:lastRenderedPageBreak/>
        <w:t xml:space="preserve">como buffer de almacenamiento, mientras que la otra mitad es la que está expuesta (área de imagen). </w:t>
      </w:r>
    </w:p>
    <w:p w:rsidR="00FE4C9E" w:rsidRDefault="00FE4C9E" w:rsidP="00FE4C9E">
      <w:r>
        <w:t xml:space="preserve">Durante el tiempo de exposición el área de imagen recibe los fotones, luego por una transferencia paralela todos los pixeles de éste área son transferidos al buffer de almacenamiento donde es transferido a un registro serial y al ADC de igual manera que las cámaras Full-Frame. Mientras esta </w:t>
      </w:r>
      <w:proofErr w:type="spellStart"/>
      <w:r>
        <w:t>lecutra</w:t>
      </w:r>
      <w:proofErr w:type="spellEnd"/>
      <w:r>
        <w:t xml:space="preserve"> del buffer de almacenamiento está ocurriendo el área de imagen está recibiendo los nuevos fotoelectrones de la nueva imagen. </w:t>
      </w:r>
    </w:p>
    <w:p w:rsidR="00FE4C9E" w:rsidRDefault="00FE4C9E" w:rsidP="00FE4C9E">
      <w:r>
        <w:t>La ventaja de este tipo de cámaras es que no necesitan un obturador electromecánico, sin embargo solo la mitad del sensor es utilizado para obtener imagen.</w:t>
      </w:r>
      <w:r w:rsidR="007F7092">
        <w:fldChar w:fldCharType="begin"/>
      </w:r>
      <w:r w:rsidR="00EB6BBC">
        <w:instrText xml:space="preserve"> ADDIN EN.CITE &lt;EndNote&gt;&lt;Cite&gt;&lt;Author&gt;Murphy&lt;/Author&gt;&lt;Year&gt;2001&lt;/Year&gt;&lt;RecNum&gt;19&lt;/RecNum&gt;&lt;DisplayText&gt;[6]&lt;/DisplayText&gt;&lt;record&gt;&lt;rec-number&gt;19&lt;/rec-number&gt;&lt;foreign-keys&gt;&lt;key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7F7092">
        <w:fldChar w:fldCharType="separate"/>
      </w:r>
      <w:r w:rsidR="00EB6BBC">
        <w:rPr>
          <w:noProof/>
        </w:rPr>
        <w:t>[</w:t>
      </w:r>
      <w:hyperlink w:anchor="_ENREF_6" w:tooltip="Murphy, 2001 #19" w:history="1">
        <w:r w:rsidR="00EB6BBC">
          <w:rPr>
            <w:noProof/>
          </w:rPr>
          <w:t>6</w:t>
        </w:r>
      </w:hyperlink>
      <w:r w:rsidR="00EB6BBC">
        <w:rPr>
          <w:noProof/>
        </w:rPr>
        <w:t>]</w:t>
      </w:r>
      <w:r w:rsidR="007F7092">
        <w:fldChar w:fldCharType="end"/>
      </w:r>
    </w:p>
    <w:p w:rsidR="0080060D" w:rsidRDefault="00A97389" w:rsidP="00EB6BBC">
      <w:pPr>
        <w:pStyle w:val="Ttulo4"/>
      </w:pPr>
      <w:proofErr w:type="spellStart"/>
      <w:r>
        <w:t>Interline</w:t>
      </w:r>
      <w:proofErr w:type="spellEnd"/>
      <w:r>
        <w:t xml:space="preserve"> transfer CCD</w:t>
      </w:r>
    </w:p>
    <w:p w:rsidR="00A97389" w:rsidRDefault="00A97389" w:rsidP="00A97389">
      <w:r>
        <w:t>En las cámaras CCD de transferencia interlineada se alternan filas de pixeles de imagen con filas de pixeles de almacenamiento, lo que resulta un patrón te tiras en todo el CCD.</w:t>
      </w:r>
    </w:p>
    <w:p w:rsidR="00A97389" w:rsidRDefault="00A97389" w:rsidP="00A97389">
      <w:r>
        <w:t xml:space="preserve">Luego de una exposición todos los píxeles de todas tiras de imagen son transferidos de un solo paso hacia las tiras de almacenamiento, las cuales van a ser </w:t>
      </w:r>
      <w:proofErr w:type="spellStart"/>
      <w:r>
        <w:t>leidas</w:t>
      </w:r>
      <w:proofErr w:type="spellEnd"/>
      <w:r>
        <w:t xml:space="preserve"> mientras que las tiras de imagen vuelven a estar disponibles para exponerse a los fotones.</w:t>
      </w:r>
    </w:p>
    <w:p w:rsidR="00A97389" w:rsidRDefault="00A97389" w:rsidP="00A97389">
      <w:r>
        <w:t xml:space="preserve">Para este tipo de cámaras se utiliza un pixel muy pequeño y </w:t>
      </w:r>
      <w:proofErr w:type="spellStart"/>
      <w:r>
        <w:t>microlentes</w:t>
      </w:r>
      <w:proofErr w:type="spellEnd"/>
      <w:r>
        <w:t xml:space="preserve"> que cubren los pixeles de almacenamiento e imagen para que los fotones incidentes en el pixel de almacenamiento sean redirigidos hacia el pixel de imagen. </w:t>
      </w:r>
      <w:r w:rsidR="007F7092">
        <w:fldChar w:fldCharType="begin"/>
      </w:r>
      <w:r w:rsidR="00EB6BBC">
        <w:instrText xml:space="preserve"> ADDIN EN.CITE &lt;EndNote&gt;&lt;Cite&gt;&lt;Author&gt;Murphy&lt;/Author&gt;&lt;Year&gt;2001&lt;/Year&gt;&lt;RecNum&gt;19&lt;/RecNum&gt;&lt;DisplayText&gt;[6]&lt;/DisplayText&gt;&lt;record&gt;&lt;rec-number&gt;19&lt;/rec-number&gt;&lt;foreign-keys&gt;&lt;key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7F7092">
        <w:fldChar w:fldCharType="separate"/>
      </w:r>
      <w:r w:rsidR="00EB6BBC">
        <w:rPr>
          <w:noProof/>
        </w:rPr>
        <w:t>[</w:t>
      </w:r>
      <w:hyperlink w:anchor="_ENREF_6" w:tooltip="Murphy, 2001 #19" w:history="1">
        <w:r w:rsidR="00EB6BBC">
          <w:rPr>
            <w:noProof/>
          </w:rPr>
          <w:t>6</w:t>
        </w:r>
      </w:hyperlink>
      <w:r w:rsidR="00EB6BBC">
        <w:rPr>
          <w:noProof/>
        </w:rPr>
        <w:t>]</w:t>
      </w:r>
      <w:r w:rsidR="007F7092">
        <w:fldChar w:fldCharType="end"/>
      </w:r>
    </w:p>
    <w:p w:rsidR="00FE4C9E" w:rsidRDefault="00FE4C9E" w:rsidP="00FE4C9E"/>
    <w:p w:rsidR="0080060D" w:rsidRDefault="0080060D" w:rsidP="00EB6BBC">
      <w:pPr>
        <w:ind w:firstLine="0"/>
      </w:pPr>
      <w:bookmarkStart w:id="36" w:name="_Toc289940462"/>
      <w:bookmarkStart w:id="37" w:name="_Toc289948781"/>
      <w:bookmarkStart w:id="38" w:name="_Toc289969003"/>
      <w:bookmarkStart w:id="39" w:name="_Toc314559938"/>
      <w:bookmarkEnd w:id="36"/>
      <w:bookmarkEnd w:id="37"/>
      <w:bookmarkEnd w:id="38"/>
      <w:bookmarkEnd w:id="39"/>
    </w:p>
    <w:p w:rsidR="0080060D" w:rsidRDefault="0080060D" w:rsidP="00EB6BBC"/>
    <w:p w:rsidR="00825AF9" w:rsidRDefault="00825AF9" w:rsidP="0091587C">
      <w:pPr>
        <w:pStyle w:val="Normalsininterlineado"/>
        <w:sectPr w:rsidR="00825AF9" w:rsidSect="0091587C">
          <w:headerReference w:type="default" r:id="rId93"/>
          <w:footerReference w:type="default" r:id="rId94"/>
          <w:pgSz w:w="12240" w:h="15840" w:code="1"/>
          <w:pgMar w:top="1418" w:right="1418" w:bottom="1418" w:left="1701" w:header="709" w:footer="709" w:gutter="0"/>
          <w:pgNumType w:start="1"/>
          <w:cols w:space="708"/>
          <w:docGrid w:linePitch="360"/>
        </w:sectPr>
      </w:pPr>
      <w:bookmarkStart w:id="40" w:name="_Toc276051294"/>
    </w:p>
    <w:p w:rsidR="0091587C" w:rsidRDefault="0091587C" w:rsidP="0091587C">
      <w:pPr>
        <w:pStyle w:val="Normalsininterlineado"/>
      </w:pPr>
    </w:p>
    <w:p w:rsidR="0091587C" w:rsidRDefault="0091587C" w:rsidP="0091587C">
      <w:pPr>
        <w:pStyle w:val="Normalsininterlineado"/>
      </w:pPr>
    </w:p>
    <w:p w:rsidR="0091587C" w:rsidRDefault="0091587C" w:rsidP="0091587C">
      <w:pPr>
        <w:pStyle w:val="Normalsininterlineado"/>
      </w:pPr>
    </w:p>
    <w:p w:rsidR="0091587C" w:rsidRDefault="0091587C" w:rsidP="0091587C">
      <w:pPr>
        <w:pStyle w:val="Normalsininterlineado"/>
      </w:pPr>
    </w:p>
    <w:p w:rsidR="0091587C" w:rsidRDefault="0091587C" w:rsidP="0091587C">
      <w:pPr>
        <w:pStyle w:val="Ttulo1"/>
        <w:numPr>
          <w:ilvl w:val="0"/>
          <w:numId w:val="2"/>
        </w:numPr>
      </w:pPr>
      <w:bookmarkStart w:id="41" w:name="_Toc282134886"/>
      <w:bookmarkStart w:id="42" w:name="_Toc314559940"/>
      <w:r w:rsidRPr="00025331">
        <w:t xml:space="preserve">Capítulo </w:t>
      </w:r>
      <w:r>
        <w:t>II</w:t>
      </w:r>
      <w:r w:rsidRPr="00025331">
        <w:br/>
      </w:r>
      <w:r w:rsidRPr="00025331">
        <w:br/>
      </w:r>
      <w:bookmarkEnd w:id="40"/>
      <w:bookmarkEnd w:id="41"/>
      <w:bookmarkEnd w:id="42"/>
      <w:r w:rsidR="00825AF9">
        <w:t>SIMULADOR</w:t>
      </w:r>
    </w:p>
    <w:p w:rsidR="00784905" w:rsidRDefault="00EB6BBC" w:rsidP="00784905">
      <w:pPr>
        <w:rPr>
          <w:ins w:id="43" w:author="veloz" w:date="2012-01-30T18:25:00Z"/>
        </w:rPr>
      </w:pPr>
      <w:r>
        <w:t xml:space="preserve">Se realizó un simulador para obtener un entorno teórico donde se pudiesen ejecutar pruebas de una manera eficiente antes de implementar el algoritmo propuesto en el sistema </w:t>
      </w:r>
      <w:r w:rsidR="00784905">
        <w:t>físico</w:t>
      </w:r>
    </w:p>
    <w:p w:rsidR="008C2D29" w:rsidRDefault="008C2D29" w:rsidP="008C2D29">
      <w:pPr>
        <w:pStyle w:val="Ttulo2"/>
      </w:pPr>
      <w:r>
        <w:t>Módulos</w:t>
      </w:r>
      <w:r>
        <w:t xml:space="preserve"> del simulador</w:t>
      </w:r>
    </w:p>
    <w:p w:rsidR="0080060D" w:rsidRDefault="00825AF9" w:rsidP="00784905">
      <w:r>
        <w:t xml:space="preserve">El simulador desarrollado consta de varios </w:t>
      </w:r>
      <w:r w:rsidR="008A16F0">
        <w:t>módulos</w:t>
      </w:r>
      <w:r>
        <w:t xml:space="preserve"> que simulan los distintos componentes de un sistema interferométrico. Durante el proceso de creación se </w:t>
      </w:r>
      <w:r w:rsidR="00D91FBF">
        <w:t xml:space="preserve">realizó el análisis matemático de las ecuaciones de interferencia de la luz con espectros no puntuales, las ecuaciones de tiempos de respuesta de las cámaras, se desarrollaron módulos para generación de espectros de las fuentes de luz, </w:t>
      </w:r>
      <w:proofErr w:type="spellStart"/>
      <w:r w:rsidR="00D91FBF">
        <w:t>asi</w:t>
      </w:r>
      <w:proofErr w:type="spellEnd"/>
      <w:r w:rsidR="00D91FBF">
        <w:t xml:space="preserve"> como generación de ruido a partir de espectros en frecuencia. Finalmente se integraron todos los </w:t>
      </w:r>
      <w:r w:rsidR="008A16F0">
        <w:t>módulos</w:t>
      </w:r>
      <w:r w:rsidR="00D91FBF">
        <w:t xml:space="preserve"> en un sistema que genera videos tal como lo haría una cámara conectada a un interferómetro.</w:t>
      </w:r>
    </w:p>
    <w:p w:rsidR="0080060D" w:rsidRDefault="003B6EA6" w:rsidP="008C2D29">
      <w:pPr>
        <w:pStyle w:val="Ttulo3"/>
      </w:pPr>
      <w:r>
        <w:t>Módulo de espectros</w:t>
      </w:r>
    </w:p>
    <w:p w:rsidR="0080060D" w:rsidRDefault="003B6EA6" w:rsidP="00784905">
      <w:r>
        <w:t xml:space="preserve">Para manejar todo lo relacionado con espectros de absorción o de emisión se desarrollo un </w:t>
      </w:r>
      <w:proofErr w:type="gramStart"/>
      <w:r>
        <w:t>módulo</w:t>
      </w:r>
      <w:proofErr w:type="gramEnd"/>
      <w:r>
        <w:t xml:space="preserve"> que permite manejar espectros tanto en frecuencia como en longitud de onda. Permite generar espectros puntuales, espectros gaussianos o espectros complejos provenientes de archivos de texto.</w:t>
      </w:r>
      <w:r w:rsidR="00E85DFB">
        <w:t xml:space="preserve"> También permite hacer operaciones de suma, resta, multiplicación e integración de espectros.</w:t>
      </w:r>
    </w:p>
    <w:p w:rsidR="0080060D" w:rsidRDefault="002B4063" w:rsidP="00784905">
      <w:r>
        <w:t xml:space="preserve">Este módulo permite la creación de espectros en longitud de onda en arreglos unidimensionales con longitudes de onda iniciales y finales de un tamaño especificado, pero para el sistema interferométrico es posible convertirlos en arreglos unidimensionales en frecuencia, de tamaño: </w:t>
      </w:r>
      <w:r w:rsidR="00A76D33" w:rsidRPr="002B4063">
        <w:rPr>
          <w:position w:val="-30"/>
        </w:rPr>
        <w:object w:dxaOrig="1420" w:dyaOrig="680">
          <v:shape id="_x0000_i1061" type="#_x0000_t75" style="width:70.65pt;height:33.95pt" o:ole="">
            <v:imagedata r:id="rId95" o:title=""/>
          </v:shape>
          <o:OLEObject Type="Embed" ProgID="Equation.DSMT4" ShapeID="_x0000_i1061" DrawAspect="Content" ObjectID="_1389457375" r:id="rId96"/>
        </w:object>
      </w:r>
      <w:r>
        <w:t xml:space="preserve"> donde </w:t>
      </w:r>
      <w:r w:rsidRPr="002B4063">
        <w:rPr>
          <w:position w:val="-4"/>
        </w:rPr>
        <w:object w:dxaOrig="240" w:dyaOrig="260">
          <v:shape id="_x0000_i1062" type="#_x0000_t75" style="width:12.25pt;height:12.9pt" o:ole="">
            <v:imagedata r:id="rId97" o:title=""/>
          </v:shape>
          <o:OLEObject Type="Embed" ProgID="Equation.DSMT4" ShapeID="_x0000_i1062" DrawAspect="Content" ObjectID="_1389457376" r:id="rId98"/>
        </w:object>
      </w:r>
      <w:r>
        <w:t xml:space="preserve"> es un factor de proporcionalidad elegible.</w:t>
      </w:r>
    </w:p>
    <w:p w:rsidR="002B4063" w:rsidRDefault="002B4063" w:rsidP="003B6EA6">
      <w:r>
        <w:lastRenderedPageBreak/>
        <w:t xml:space="preserve">Para </w:t>
      </w:r>
      <w:proofErr w:type="spellStart"/>
      <w:r>
        <w:t>constuir</w:t>
      </w:r>
      <w:proofErr w:type="spellEnd"/>
      <w:r>
        <w:t xml:space="preserve"> el arreglo en frecuencia, la frecuencia inicial es igual a cero y la frecuencia final es igual </w:t>
      </w:r>
      <w:proofErr w:type="gramStart"/>
      <w:r>
        <w:t>a</w:t>
      </w:r>
      <w:proofErr w:type="gramEnd"/>
      <w:r>
        <w:t xml:space="preserve"> </w:t>
      </w:r>
      <w:r w:rsidRPr="002B4063">
        <w:rPr>
          <w:position w:val="-30"/>
        </w:rPr>
        <w:object w:dxaOrig="1120" w:dyaOrig="680">
          <v:shape id="_x0000_i1063" type="#_x0000_t75" style="width:55.7pt;height:33.95pt" o:ole="">
            <v:imagedata r:id="rId99" o:title=""/>
          </v:shape>
          <o:OLEObject Type="Embed" ProgID="Equation.DSMT4" ShapeID="_x0000_i1063" DrawAspect="Content" ObjectID="_1389457377" r:id="rId100"/>
        </w:object>
      </w:r>
      <w:r>
        <w:t xml:space="preserve">, por lo tanto la resolución en frecuencia será igual a: </w:t>
      </w:r>
    </w:p>
    <w:p w:rsidR="0080060D" w:rsidRDefault="002B4063" w:rsidP="00784905">
      <w:pPr>
        <w:pStyle w:val="MTDisplayEquation"/>
      </w:pPr>
      <w:r>
        <w:tab/>
      </w:r>
      <w:r w:rsidR="00A76D33" w:rsidRPr="00784905">
        <w:rPr>
          <w:position w:val="-30"/>
        </w:rPr>
        <w:object w:dxaOrig="2180" w:dyaOrig="680">
          <v:shape id="_x0000_i1064" type="#_x0000_t75" style="width:108.7pt;height:34.65pt" o:ole="">
            <v:imagedata r:id="rId101" o:title=""/>
          </v:shape>
          <o:OLEObject Type="Embed" ProgID="Equation.DSMT4" ShapeID="_x0000_i1064" DrawAspect="Content" ObjectID="_1389457378" r:id="rId102"/>
        </w:object>
      </w:r>
    </w:p>
    <w:p w:rsidR="0080060D" w:rsidRPr="00784905" w:rsidRDefault="003801BF" w:rsidP="00784905">
      <w:pPr>
        <w:rPr>
          <w:lang w:val="es-ES"/>
        </w:rPr>
      </w:pPr>
      <w:r>
        <w:rPr>
          <w:lang w:val="es-ES"/>
        </w:rPr>
        <w:t xml:space="preserve">Para evaluar cada punto de frecuencia </w:t>
      </w:r>
      <w:r w:rsidR="00A76D33" w:rsidRPr="00A76D33">
        <w:rPr>
          <w:position w:val="-24"/>
          <w:lang w:val="es-ES"/>
        </w:rPr>
        <w:object w:dxaOrig="2860" w:dyaOrig="620">
          <v:shape id="_x0000_i1065" type="#_x0000_t75" style="width:141.95pt;height:31.25pt" o:ole="">
            <v:imagedata r:id="rId103" o:title=""/>
          </v:shape>
          <o:OLEObject Type="Embed" ProgID="Equation.DSMT4" ShapeID="_x0000_i1065" DrawAspect="Content" ObjectID="_1389457379" r:id="rId104"/>
        </w:object>
      </w:r>
      <w:r>
        <w:rPr>
          <w:lang w:val="es-ES"/>
        </w:rPr>
        <w:t xml:space="preserve"> se calcula el valor de longitud de onda que corresponde a esa frecuencia </w:t>
      </w:r>
      <w:r w:rsidRPr="003801BF">
        <w:rPr>
          <w:position w:val="-30"/>
          <w:lang w:val="es-ES"/>
        </w:rPr>
        <w:object w:dxaOrig="740" w:dyaOrig="680">
          <v:shape id="_x0000_i1066" type="#_x0000_t75" style="width:36.7pt;height:33.95pt" o:ole="">
            <v:imagedata r:id="rId105" o:title=""/>
          </v:shape>
          <o:OLEObject Type="Embed" ProgID="Equation.DSMT4" ShapeID="_x0000_i1066" DrawAspect="Content" ObjectID="_1389457380" r:id="rId106"/>
        </w:object>
      </w:r>
      <w:r>
        <w:rPr>
          <w:lang w:val="es-ES"/>
        </w:rPr>
        <w:t xml:space="preserve"> y se realiza una interpolación de los valores del espectro en longitud de onda que estén </w:t>
      </w:r>
      <w:proofErr w:type="gramStart"/>
      <w:r>
        <w:rPr>
          <w:lang w:val="es-ES"/>
        </w:rPr>
        <w:t>mas</w:t>
      </w:r>
      <w:proofErr w:type="gramEnd"/>
      <w:r>
        <w:rPr>
          <w:lang w:val="es-ES"/>
        </w:rPr>
        <w:t xml:space="preserve"> cercanos para introducirlo en el arreglo de frecuencia.</w:t>
      </w:r>
    </w:p>
    <w:p w:rsidR="0080060D" w:rsidRDefault="00046DB5" w:rsidP="008C2D29">
      <w:pPr>
        <w:pStyle w:val="Ttulo3"/>
      </w:pPr>
      <w:r>
        <w:t>Módulo de muestra</w:t>
      </w:r>
    </w:p>
    <w:p w:rsidR="0080060D" w:rsidRDefault="00E85DFB" w:rsidP="00784905">
      <w:r>
        <w:t>En este módulo se especifican las características de la muestra que será observada en el sistema, entre los parámetros que pueden ser cargados a la muestra, está la dimensión</w:t>
      </w:r>
      <w:r w:rsidR="00F4090E">
        <w:t xml:space="preserve"> en pixeles</w:t>
      </w:r>
      <w:r>
        <w:t xml:space="preserve"> de la muestra</w:t>
      </w:r>
      <w:r w:rsidR="00F4090E">
        <w:t xml:space="preserve"> y la relación entre el tamaño en pixeles y el tamaño real de la muestra; también se puede cargar desde un archivo de texto o una imagen en escala de grises la información del perfil de la muestra, asignándole un rango de altura al rango de grises de la imagen,</w:t>
      </w:r>
      <w:r w:rsidR="00844FB1">
        <w:t xml:space="preserve"> esto genera una matriz con información de la altura de cada punto </w:t>
      </w:r>
      <w:r w:rsidR="00844FB1" w:rsidRPr="00844FB1">
        <w:rPr>
          <w:position w:val="-14"/>
        </w:rPr>
        <w:object w:dxaOrig="740" w:dyaOrig="400">
          <v:shape id="_x0000_i1067" type="#_x0000_t75" style="width:36.7pt;height:19.7pt" o:ole="">
            <v:imagedata r:id="rId107" o:title=""/>
          </v:shape>
          <o:OLEObject Type="Embed" ProgID="Equation.DSMT4" ShapeID="_x0000_i1067" DrawAspect="Content" ObjectID="_1389457381" r:id="rId108"/>
        </w:object>
      </w:r>
      <w:r w:rsidR="00844FB1">
        <w:t xml:space="preserve">. </w:t>
      </w:r>
    </w:p>
    <w:p w:rsidR="0080060D" w:rsidRDefault="00844FB1" w:rsidP="00784905">
      <w:r>
        <w:t xml:space="preserve">De la misma forma como se carga el perfil es posible cargar la información de la visibilidad de la muestra, esta vez la </w:t>
      </w:r>
      <w:proofErr w:type="spellStart"/>
      <w:r>
        <w:t>matríz</w:t>
      </w:r>
      <w:proofErr w:type="spellEnd"/>
      <w:r>
        <w:t xml:space="preserve"> tendrá la información de cuan </w:t>
      </w:r>
      <w:proofErr w:type="spellStart"/>
      <w:r>
        <w:t>reflectiva</w:t>
      </w:r>
      <w:proofErr w:type="spellEnd"/>
      <w:r>
        <w:t xml:space="preserve"> es la muestra en cada punto </w:t>
      </w:r>
      <w:r w:rsidR="00F56117" w:rsidRPr="00F56117">
        <w:rPr>
          <w:position w:val="-14"/>
        </w:rPr>
        <w:object w:dxaOrig="780" w:dyaOrig="400">
          <v:shape id="_x0000_i1068" type="#_x0000_t75" style="width:38.7pt;height:19.7pt" o:ole="">
            <v:imagedata r:id="rId109" o:title=""/>
          </v:shape>
          <o:OLEObject Type="Embed" ProgID="Equation.DSMT4" ShapeID="_x0000_i1068" DrawAspect="Content" ObjectID="_1389457382" r:id="rId110"/>
        </w:object>
      </w:r>
    </w:p>
    <w:p w:rsidR="0080060D" w:rsidRDefault="00335838" w:rsidP="008C2D29">
      <w:pPr>
        <w:pStyle w:val="Ttulo3"/>
      </w:pPr>
      <w:r>
        <w:t>Modulo de cámara</w:t>
      </w:r>
    </w:p>
    <w:p w:rsidR="0080060D" w:rsidRDefault="003B6EA6" w:rsidP="00784905">
      <w:r>
        <w:t xml:space="preserve">El módulo de la cámara tiene la capacidad de simular una cámara monocromática o a color, este módulo se encarga de generar los espectros de absorción de los sensores ya sea el </w:t>
      </w:r>
      <w:r>
        <w:lastRenderedPageBreak/>
        <w:t>monocromático o los sensores R, G y B. Adicionalmente calcula los tiempos de integración y procesamiento de acuerdo a los parámetros que se establezcan.</w:t>
      </w:r>
    </w:p>
    <w:p w:rsidR="0080060D" w:rsidRDefault="003B6EA6" w:rsidP="00784905">
      <w:r>
        <w:t>Recibe como parámetros: el tipo de cámara (color o monocromática), los espectros de los sensores, el tiempo de exposición, los tiempos de transporte de la carga</w:t>
      </w:r>
      <w:r w:rsidR="00C16C43">
        <w:t xml:space="preserve"> y</w:t>
      </w:r>
      <w:r>
        <w:t xml:space="preserve"> las dimensiones en pixeles de la imagen que producirá.</w:t>
      </w:r>
    </w:p>
    <w:p w:rsidR="0080060D" w:rsidRDefault="003B6EA6" w:rsidP="008C2D29">
      <w:pPr>
        <w:pStyle w:val="Ttulo3"/>
      </w:pPr>
      <w:r>
        <w:t>Módulo de la fuente de iluminación</w:t>
      </w:r>
    </w:p>
    <w:p w:rsidR="0080060D" w:rsidRDefault="003B6EA6" w:rsidP="00784905">
      <w:r>
        <w:t xml:space="preserve">Este módulo </w:t>
      </w:r>
      <w:r w:rsidR="00F4090E">
        <w:t>simplemente se encarga de manejar los parámetros de la fuente, en este caso solo se requiere el espectro de emisión de la fuente.</w:t>
      </w:r>
    </w:p>
    <w:p w:rsidR="0080060D" w:rsidRDefault="00F4090E" w:rsidP="008C2D29">
      <w:pPr>
        <w:pStyle w:val="Ttulo3"/>
      </w:pPr>
      <w:r>
        <w:t>Módulo de ruido</w:t>
      </w:r>
    </w:p>
    <w:p w:rsidR="0080060D" w:rsidRDefault="00F4090E" w:rsidP="00784905">
      <w:r>
        <w:t>Las vibraciones mecánicas son manejadas por este módulo, este módulo puede recibir un espectro de las vibraciones y luego transformarlo a un arreglo en tiempo de las vibraciones. Adicionalmente puede generar ruido blanco aditivo.</w:t>
      </w:r>
    </w:p>
    <w:p w:rsidR="0080060D" w:rsidRDefault="005A06B2" w:rsidP="008C2D29">
      <w:pPr>
        <w:pStyle w:val="Ttulo3"/>
      </w:pPr>
      <w:r>
        <w:t xml:space="preserve">Modulo de </w:t>
      </w:r>
      <w:proofErr w:type="spellStart"/>
      <w:r>
        <w:t>interferometría</w:t>
      </w:r>
      <w:proofErr w:type="spellEnd"/>
    </w:p>
    <w:p w:rsidR="0080060D" w:rsidRDefault="00844FB1" w:rsidP="00784905">
      <w:r>
        <w:t>Este módulo es el que unifica la información de todos los demás módulos y genera una imagen donde se observa la interferencia producida por la diferencia de caminos ópticos al incidir los haces sobre la muestra.</w:t>
      </w:r>
    </w:p>
    <w:p w:rsidR="0080060D" w:rsidRDefault="00D91FBF" w:rsidP="00784905">
      <w:r>
        <w:t xml:space="preserve">La ecuación </w:t>
      </w:r>
      <w:r w:rsidR="007F7092">
        <w:fldChar w:fldCharType="begin"/>
      </w:r>
      <w:r>
        <w:instrText xml:space="preserve"> GOTOBUTTON ZEqnNum884393  \* MERGEFORMAT </w:instrText>
      </w:r>
      <w:r w:rsidR="007F7092">
        <w:fldChar w:fldCharType="begin"/>
      </w:r>
      <w:r>
        <w:instrText xml:space="preserve"> REF ZEqnNum884393 \* Charformat \! \* MERGEFORMAT </w:instrText>
      </w:r>
      <w:r w:rsidR="007F7092">
        <w:fldChar w:fldCharType="separate"/>
      </w:r>
      <w:r w:rsidR="004A3C28">
        <w:instrText>(1.4)</w:instrText>
      </w:r>
      <w:r w:rsidR="007F7092">
        <w:fldChar w:fldCharType="end"/>
      </w:r>
      <w:r w:rsidR="007F7092">
        <w:fldChar w:fldCharType="end"/>
      </w:r>
      <w:r>
        <w:t xml:space="preserve"> muestra la interferencia de la luz con espectro puntual, sin embargo, </w:t>
      </w:r>
      <w:r w:rsidR="00C16C43">
        <w:t>existen</w:t>
      </w:r>
      <w:r>
        <w:t xml:space="preserve"> fuentes de luz</w:t>
      </w:r>
      <w:r w:rsidR="00C16C43">
        <w:t xml:space="preserve"> que</w:t>
      </w:r>
      <w:r>
        <w:t xml:space="preserve"> poseen espectros no puntuales, esto </w:t>
      </w:r>
      <w:r w:rsidR="004E32B4">
        <w:t xml:space="preserve">hace que </w:t>
      </w:r>
      <w:r>
        <w:t>la longitud de coherencia del sistema</w:t>
      </w:r>
      <w:r w:rsidR="00C16C43">
        <w:t xml:space="preserve"> entre</w:t>
      </w:r>
      <w:r>
        <w:t xml:space="preserve"> en juego para observar los patrones de interferencia</w:t>
      </w:r>
      <w:r w:rsidR="004E32B4">
        <w:t>.</w:t>
      </w:r>
    </w:p>
    <w:p w:rsidR="004E32B4" w:rsidRDefault="004E32B4" w:rsidP="00D91FBF">
      <w:r>
        <w:t>El</w:t>
      </w:r>
      <w:r w:rsidR="00C16C43">
        <w:t xml:space="preserve"> tipo de interferómetro es seleccionable, se puede seleccionar o un interferómetro de Michelson o un interferómetro de Mirau, cuya única diferencia para el desarrollo de las ecuaciones para el simulador es el efecto que produce el divisor de haz a los haces de muestra y de referencia. En un interferómetro de Michelson, ambos haces, el de referencia y el de muestra pasan en transmisión y reflexión por el divisor de haz. En un interferómetro de Mirau, </w:t>
      </w:r>
      <w:r w:rsidR="00C16C43">
        <w:lastRenderedPageBreak/>
        <w:t>el haz de referencia refleja dos veces en el divisor de haz mientras que el haz de muestra atraviesa dos veces.</w:t>
      </w:r>
    </w:p>
    <w:p w:rsidR="002A157D" w:rsidRDefault="002A157D" w:rsidP="00D91FBF">
      <w:r>
        <w:t xml:space="preserve">La intensidad recibida por un detector en un punto </w:t>
      </w:r>
      <w:r w:rsidRPr="002A157D">
        <w:rPr>
          <w:position w:val="-14"/>
        </w:rPr>
        <w:object w:dxaOrig="880" w:dyaOrig="400">
          <v:shape id="_x0000_i1069" type="#_x0000_t75" style="width:44.15pt;height:20.4pt" o:ole="">
            <v:imagedata r:id="rId111" o:title=""/>
          </v:shape>
          <o:OLEObject Type="Embed" ProgID="Equation.DSMT4" ShapeID="_x0000_i1069" DrawAspect="Content" ObjectID="_1389457383" r:id="rId112"/>
        </w:object>
      </w:r>
      <w:r>
        <w:t xml:space="preserve"> viene dada por la ecuación</w:t>
      </w:r>
    </w:p>
    <w:p w:rsidR="0080060D" w:rsidRDefault="004E32B4" w:rsidP="00784905">
      <w:pPr>
        <w:pStyle w:val="MTDisplayEquation"/>
      </w:pPr>
      <w:r>
        <w:tab/>
      </w:r>
      <w:r w:rsidR="002A157D" w:rsidRPr="00784905">
        <w:rPr>
          <w:position w:val="-30"/>
        </w:rPr>
        <w:object w:dxaOrig="4099" w:dyaOrig="720">
          <v:shape id="_x0000_i1070" type="#_x0000_t75" style="width:204.45pt;height:36pt" o:ole="">
            <v:imagedata r:id="rId113" o:title=""/>
          </v:shape>
          <o:OLEObject Type="Embed" ProgID="Equation.DSMT4" ShapeID="_x0000_i1070" DrawAspect="Content" ObjectID="_1389457384" r:id="rId114"/>
        </w:object>
      </w:r>
      <w:r>
        <w:tab/>
      </w:r>
      <w:r w:rsidR="007F7092">
        <w:fldChar w:fldCharType="begin"/>
      </w:r>
      <w:r>
        <w:instrText xml:space="preserve"> MACROBUTTON MTPlaceRef \* MERGEFORMAT </w:instrText>
      </w:r>
      <w:bookmarkStart w:id="44" w:name="ZEqnNum133711"/>
      <w:r>
        <w:instrText>(</w:instrText>
      </w:r>
      <w:r w:rsidR="007F7092">
        <w:fldChar w:fldCharType="begin"/>
      </w:r>
      <w:r>
        <w:instrText xml:space="preserve"> SEQ MTSec \c \* Arabic \* MERGEFORMAT </w:instrText>
      </w:r>
      <w:r w:rsidR="007F7092">
        <w:fldChar w:fldCharType="separate"/>
      </w:r>
      <w:r w:rsidR="004A3C28">
        <w:rPr>
          <w:noProof/>
        </w:rPr>
        <w:instrText>1</w:instrText>
      </w:r>
      <w:r w:rsidR="007F7092">
        <w:fldChar w:fldCharType="end"/>
      </w:r>
      <w:r>
        <w:instrText>.</w:instrText>
      </w:r>
      <w:r w:rsidR="007F7092">
        <w:fldChar w:fldCharType="begin"/>
      </w:r>
      <w:r>
        <w:instrText xml:space="preserve"> SEQ MTEqn \c \* Arabic \* MERGEFORMAT </w:instrText>
      </w:r>
      <w:r w:rsidR="007F7092">
        <w:fldChar w:fldCharType="separate"/>
      </w:r>
      <w:r w:rsidR="004A3C28">
        <w:rPr>
          <w:noProof/>
        </w:rPr>
        <w:instrText>8</w:instrText>
      </w:r>
      <w:r w:rsidR="007F7092">
        <w:fldChar w:fldCharType="end"/>
      </w:r>
      <w:r>
        <w:instrText>)</w:instrText>
      </w:r>
      <w:bookmarkEnd w:id="44"/>
      <w:r w:rsidR="007F7092">
        <w:fldChar w:fldCharType="end"/>
      </w:r>
    </w:p>
    <w:p w:rsidR="00C16C43" w:rsidRDefault="004E32B4" w:rsidP="00C16C43">
      <w:pPr>
        <w:pStyle w:val="MTDisplayEquation"/>
      </w:pPr>
      <w:r>
        <w:t>Con</w:t>
      </w:r>
      <w:r w:rsidR="002A157D">
        <w:t xml:space="preserve"> </w:t>
      </w:r>
      <w:r w:rsidR="002A157D" w:rsidRPr="00784905">
        <w:rPr>
          <w:position w:val="-12"/>
        </w:rPr>
        <w:object w:dxaOrig="240" w:dyaOrig="360">
          <v:shape id="_x0000_i1071" type="#_x0000_t75" style="width:12.25pt;height:18.35pt" o:ole="">
            <v:imagedata r:id="rId115" o:title=""/>
          </v:shape>
          <o:OLEObject Type="Embed" ProgID="Equation.DSMT4" ShapeID="_x0000_i1071" DrawAspect="Content" ObjectID="_1389457385" r:id="rId116"/>
        </w:object>
      </w:r>
      <w:r w:rsidR="002A157D">
        <w:t xml:space="preserve"> la</w:t>
      </w:r>
      <w:r w:rsidR="00495037">
        <w:t xml:space="preserve"> intensidad de la fuente de luz,</w:t>
      </w:r>
      <w:r>
        <w:t xml:space="preserve"> </w:t>
      </w:r>
      <w:r w:rsidRPr="00784905">
        <w:rPr>
          <w:position w:val="-6"/>
        </w:rPr>
        <w:object w:dxaOrig="220" w:dyaOrig="279">
          <v:shape id="_x0000_i1072" type="#_x0000_t75" style="width:11.55pt;height:14.25pt" o:ole="">
            <v:imagedata r:id="rId117" o:title=""/>
          </v:shape>
          <o:OLEObject Type="Embed" ProgID="Equation.DSMT4" ShapeID="_x0000_i1072" DrawAspect="Content" ObjectID="_1389457386" r:id="rId118"/>
        </w:object>
      </w:r>
      <w:r w:rsidR="00495037">
        <w:t xml:space="preserve"> como la distancia que hay entre el plano de imagen y la muestra</w:t>
      </w:r>
      <w:r>
        <w:t>,</w:t>
      </w:r>
      <w:r w:rsidR="00C16C43">
        <w:t xml:space="preserve"> y </w:t>
      </w:r>
      <w:r w:rsidR="00C16C43" w:rsidRPr="00A35830">
        <w:rPr>
          <w:position w:val="-6"/>
        </w:rPr>
        <w:object w:dxaOrig="200" w:dyaOrig="220">
          <v:shape id="_x0000_i1073" type="#_x0000_t75" style="width:9.5pt;height:11.55pt" o:ole="">
            <v:imagedata r:id="rId119" o:title=""/>
          </v:shape>
          <o:OLEObject Type="Embed" ProgID="Equation.DSMT4" ShapeID="_x0000_i1073" DrawAspect="Content" ObjectID="_1389457387" r:id="rId120"/>
        </w:object>
      </w:r>
      <w:r w:rsidR="00C16C43">
        <w:t xml:space="preserve"> la frecuencia de la luz.</w:t>
      </w:r>
    </w:p>
    <w:p w:rsidR="00C16C43" w:rsidRDefault="004E32B4">
      <w:pPr>
        <w:pStyle w:val="MTDisplayEquation"/>
      </w:pPr>
      <w:r w:rsidRPr="00784905">
        <w:rPr>
          <w:position w:val="-12"/>
        </w:rPr>
        <w:object w:dxaOrig="220" w:dyaOrig="360">
          <v:shape id="_x0000_i1074" type="#_x0000_t75" style="width:11.55pt;height:18.35pt" o:ole="">
            <v:imagedata r:id="rId121" o:title=""/>
          </v:shape>
          <o:OLEObject Type="Embed" ProgID="Equation.DSMT4" ShapeID="_x0000_i1074" DrawAspect="Content" ObjectID="_1389457388" r:id="rId122"/>
        </w:object>
      </w:r>
      <w:r>
        <w:t xml:space="preserve"> </w:t>
      </w:r>
      <w:proofErr w:type="gramStart"/>
      <w:r>
        <w:t>y</w:t>
      </w:r>
      <w:proofErr w:type="gramEnd"/>
      <w:r>
        <w:t xml:space="preserve"> </w:t>
      </w:r>
      <w:r w:rsidR="002A157D" w:rsidRPr="00784905">
        <w:rPr>
          <w:position w:val="-12"/>
        </w:rPr>
        <w:object w:dxaOrig="220" w:dyaOrig="360">
          <v:shape id="_x0000_i1075" type="#_x0000_t75" style="width:11.55pt;height:18.35pt" o:ole="">
            <v:imagedata r:id="rId123" o:title=""/>
          </v:shape>
          <o:OLEObject Type="Embed" ProgID="Equation.DSMT4" ShapeID="_x0000_i1075" DrawAspect="Content" ObjectID="_1389457389" r:id="rId124"/>
        </w:object>
      </w:r>
      <w:r w:rsidR="00D91FBF">
        <w:t xml:space="preserve"> </w:t>
      </w:r>
      <w:r w:rsidR="00C16C43">
        <w:t xml:space="preserve">son </w:t>
      </w:r>
      <w:r w:rsidR="002A157D">
        <w:t xml:space="preserve">los </w:t>
      </w:r>
      <w:r w:rsidR="00293FF6">
        <w:t>coeficientes de atenuación del haz de muestra y el haz de referencia respectivamente</w:t>
      </w:r>
      <w:r w:rsidR="002A157D">
        <w:t>,</w:t>
      </w:r>
      <w:r w:rsidR="00495037">
        <w:t xml:space="preserve"> </w:t>
      </w:r>
      <w:r w:rsidR="00C16C43">
        <w:t>para un interferómetro de Michelson</w:t>
      </w:r>
      <w:r w:rsidR="007F4D6A">
        <w:t xml:space="preserve"> se tiene que:</w:t>
      </w:r>
    </w:p>
    <w:p w:rsidR="0080060D" w:rsidRDefault="00C16C43" w:rsidP="00784905">
      <w:pPr>
        <w:pStyle w:val="MTDisplayEquation"/>
      </w:pPr>
      <w:r>
        <w:tab/>
      </w:r>
      <w:r w:rsidR="007F4D6A" w:rsidRPr="00784905">
        <w:rPr>
          <w:position w:val="-30"/>
        </w:rPr>
        <w:object w:dxaOrig="1740" w:dyaOrig="720">
          <v:shape id="_x0000_i1076" type="#_x0000_t75" style="width:86.95pt;height:36pt" o:ole="">
            <v:imagedata r:id="rId125" o:title=""/>
          </v:shape>
          <o:OLEObject Type="Embed" ProgID="Equation.DSMT4" ShapeID="_x0000_i1076" DrawAspect="Content" ObjectID="_1389457390" r:id="rId126"/>
        </w:object>
      </w:r>
    </w:p>
    <w:p w:rsidR="0080060D" w:rsidRDefault="007F4D6A" w:rsidP="00784905">
      <w:pPr>
        <w:rPr>
          <w:lang w:val="es-ES"/>
        </w:rPr>
      </w:pPr>
      <w:r>
        <w:rPr>
          <w:lang w:val="es-ES"/>
        </w:rPr>
        <w:t xml:space="preserve">Donde </w:t>
      </w:r>
      <w:r w:rsidRPr="007F4D6A">
        <w:rPr>
          <w:position w:val="-12"/>
          <w:lang w:val="es-ES"/>
        </w:rPr>
        <w:object w:dxaOrig="1219" w:dyaOrig="360">
          <v:shape id="_x0000_i1077" type="#_x0000_t75" style="width:61.15pt;height:18.35pt" o:ole="">
            <v:imagedata r:id="rId127" o:title=""/>
          </v:shape>
          <o:OLEObject Type="Embed" ProgID="Equation.DSMT4" ShapeID="_x0000_i1077" DrawAspect="Content" ObjectID="_1389457391" r:id="rId128"/>
        </w:object>
      </w:r>
      <w:r>
        <w:rPr>
          <w:lang w:val="es-ES"/>
        </w:rPr>
        <w:t xml:space="preserve"> es el coeficiente de transmisión del divisor de haz y </w:t>
      </w:r>
      <w:r w:rsidRPr="007F4D6A">
        <w:rPr>
          <w:position w:val="-12"/>
          <w:lang w:val="es-ES"/>
        </w:rPr>
        <w:object w:dxaOrig="400" w:dyaOrig="360">
          <v:shape id="_x0000_i1078" type="#_x0000_t75" style="width:19.7pt;height:18.35pt" o:ole="">
            <v:imagedata r:id="rId129" o:title=""/>
          </v:shape>
          <o:OLEObject Type="Embed" ProgID="Equation.DSMT4" ShapeID="_x0000_i1078" DrawAspect="Content" ObjectID="_1389457392" r:id="rId130"/>
        </w:object>
      </w:r>
      <w:r>
        <w:rPr>
          <w:lang w:val="es-ES"/>
        </w:rPr>
        <w:t xml:space="preserve"> el coeficiente de reflexión; </w:t>
      </w:r>
      <w:r w:rsidRPr="007F4D6A">
        <w:rPr>
          <w:position w:val="-12"/>
          <w:lang w:val="es-ES"/>
        </w:rPr>
        <w:object w:dxaOrig="300" w:dyaOrig="360">
          <v:shape id="_x0000_i1079" type="#_x0000_t75" style="width:14.95pt;height:18.35pt" o:ole="">
            <v:imagedata r:id="rId131" o:title=""/>
          </v:shape>
          <o:OLEObject Type="Embed" ProgID="Equation.DSMT4" ShapeID="_x0000_i1079" DrawAspect="Content" ObjectID="_1389457393" r:id="rId132"/>
        </w:object>
      </w:r>
      <w:r>
        <w:rPr>
          <w:lang w:val="es-ES"/>
        </w:rPr>
        <w:t xml:space="preserve"> es la </w:t>
      </w:r>
      <w:proofErr w:type="spellStart"/>
      <w:r>
        <w:rPr>
          <w:lang w:val="es-ES"/>
        </w:rPr>
        <w:t>reflectividad</w:t>
      </w:r>
      <w:proofErr w:type="spellEnd"/>
      <w:r>
        <w:rPr>
          <w:lang w:val="es-ES"/>
        </w:rPr>
        <w:t xml:space="preserve"> de la muestra mientras que </w:t>
      </w:r>
      <w:r w:rsidRPr="007F4D6A">
        <w:rPr>
          <w:position w:val="-12"/>
          <w:lang w:val="es-ES"/>
        </w:rPr>
        <w:object w:dxaOrig="460" w:dyaOrig="360">
          <v:shape id="_x0000_i1080" type="#_x0000_t75" style="width:23.1pt;height:18.35pt" o:ole="">
            <v:imagedata r:id="rId133" o:title=""/>
          </v:shape>
          <o:OLEObject Type="Embed" ProgID="Equation.DSMT4" ShapeID="_x0000_i1080" DrawAspect="Content" ObjectID="_1389457394" r:id="rId134"/>
        </w:object>
      </w:r>
      <w:r>
        <w:rPr>
          <w:lang w:val="es-ES"/>
        </w:rPr>
        <w:t xml:space="preserve"> es el coeficiente de reflexión del espejo de referencia.</w:t>
      </w:r>
    </w:p>
    <w:p w:rsidR="007F4D6A" w:rsidRDefault="007F4D6A" w:rsidP="00C16C43">
      <w:pPr>
        <w:rPr>
          <w:lang w:val="es-ES"/>
        </w:rPr>
      </w:pPr>
      <w:r>
        <w:rPr>
          <w:lang w:val="es-ES"/>
        </w:rPr>
        <w:t xml:space="preserve">Para un interferómetro de Mirau se tiene que: </w:t>
      </w:r>
    </w:p>
    <w:p w:rsidR="0080060D" w:rsidRPr="00784905" w:rsidRDefault="007F4D6A" w:rsidP="00784905">
      <w:pPr>
        <w:pStyle w:val="MTDisplayEquation"/>
      </w:pPr>
      <w:r>
        <w:tab/>
      </w:r>
      <w:r w:rsidRPr="00784905">
        <w:rPr>
          <w:position w:val="-32"/>
        </w:rPr>
        <w:object w:dxaOrig="2880" w:dyaOrig="760">
          <v:shape id="_x0000_i1081" type="#_x0000_t75" style="width:2in;height:38.05pt" o:ole="">
            <v:imagedata r:id="rId135" o:title=""/>
          </v:shape>
          <o:OLEObject Type="Embed" ProgID="Equation.DSMT4" ShapeID="_x0000_i1081" DrawAspect="Content" ObjectID="_1389457395" r:id="rId136"/>
        </w:object>
      </w:r>
    </w:p>
    <w:p w:rsidR="0080060D" w:rsidRDefault="00495037" w:rsidP="00784905">
      <w:pPr>
        <w:rPr>
          <w:lang w:val="es-ES"/>
        </w:rPr>
      </w:pPr>
      <w:r>
        <w:rPr>
          <w:lang w:val="es-ES"/>
        </w:rPr>
        <w:t xml:space="preserve">Si se considera la fuente con un espectro no puntual, se tiene que la intensidad en el receptor será la suma de todas las componentes frecuenciales de la fuente interfiriendo, por lo tanto la ecuación </w:t>
      </w:r>
      <w:r w:rsidR="007F7092">
        <w:rPr>
          <w:lang w:val="es-ES"/>
        </w:rPr>
        <w:fldChar w:fldCharType="begin"/>
      </w:r>
      <w:r w:rsidR="00F41663">
        <w:rPr>
          <w:lang w:val="es-ES"/>
        </w:rPr>
        <w:instrText xml:space="preserve"> GOTOBUTTON ZEqnNum133711  \* MERGEFORMAT </w:instrText>
      </w:r>
      <w:r w:rsidR="007F7092">
        <w:rPr>
          <w:lang w:val="es-ES"/>
        </w:rPr>
        <w:fldChar w:fldCharType="begin"/>
      </w:r>
      <w:r w:rsidR="00F41663">
        <w:rPr>
          <w:lang w:val="es-ES"/>
        </w:rPr>
        <w:instrText xml:space="preserve"> REF ZEqnNum133711 \* Charformat \! \* MERGEFORMAT </w:instrText>
      </w:r>
      <w:r w:rsidR="007F7092">
        <w:rPr>
          <w:lang w:val="es-ES"/>
        </w:rPr>
        <w:fldChar w:fldCharType="separate"/>
      </w:r>
      <w:r w:rsidR="007F7092" w:rsidRPr="00784905">
        <w:rPr>
          <w:lang w:val="es-ES"/>
        </w:rPr>
        <w:instrText>(1.8)</w:instrText>
      </w:r>
      <w:r w:rsidR="007F7092">
        <w:rPr>
          <w:lang w:val="es-ES"/>
        </w:rPr>
        <w:fldChar w:fldCharType="end"/>
      </w:r>
      <w:r w:rsidR="007F7092">
        <w:rPr>
          <w:lang w:val="es-ES"/>
        </w:rPr>
        <w:fldChar w:fldCharType="end"/>
      </w:r>
      <w:r w:rsidR="00F41663">
        <w:rPr>
          <w:lang w:val="es-ES"/>
        </w:rPr>
        <w:t xml:space="preserve"> </w:t>
      </w:r>
      <w:r>
        <w:rPr>
          <w:lang w:val="es-ES"/>
        </w:rPr>
        <w:t>quedaría de la siguiente forma:</w:t>
      </w:r>
    </w:p>
    <w:p w:rsidR="0080060D" w:rsidRDefault="00F41663" w:rsidP="00784905">
      <w:pPr>
        <w:pStyle w:val="MTDisplayEquation"/>
      </w:pPr>
      <w:r>
        <w:tab/>
      </w:r>
      <w:r w:rsidR="005A06B2" w:rsidRPr="00784905">
        <w:rPr>
          <w:position w:val="-30"/>
        </w:rPr>
        <w:object w:dxaOrig="5400" w:dyaOrig="720">
          <v:shape id="_x0000_i1082" type="#_x0000_t75" style="width:270.35pt;height:36pt" o:ole="">
            <v:imagedata r:id="rId137" o:title=""/>
          </v:shape>
          <o:OLEObject Type="Embed" ProgID="Equation.DSMT4" ShapeID="_x0000_i1082" DrawAspect="Content" ObjectID="_1389457396" r:id="rId138"/>
        </w:object>
      </w:r>
    </w:p>
    <w:p w:rsidR="0080060D" w:rsidRDefault="00F41663" w:rsidP="00784905">
      <w:pPr>
        <w:rPr>
          <w:lang w:val="es-ES"/>
        </w:rPr>
      </w:pPr>
      <w:r>
        <w:rPr>
          <w:lang w:val="es-ES"/>
        </w:rPr>
        <w:lastRenderedPageBreak/>
        <w:t xml:space="preserve">Donde </w:t>
      </w:r>
      <w:r w:rsidRPr="00F41663">
        <w:rPr>
          <w:position w:val="-14"/>
          <w:lang w:val="es-ES"/>
        </w:rPr>
        <w:object w:dxaOrig="600" w:dyaOrig="400">
          <v:shape id="_x0000_i1083" type="#_x0000_t75" style="width:29.9pt;height:20.4pt" o:ole="">
            <v:imagedata r:id="rId139" o:title=""/>
          </v:shape>
          <o:OLEObject Type="Embed" ProgID="Equation.DSMT4" ShapeID="_x0000_i1083" DrawAspect="Content" ObjectID="_1389457397" r:id="rId140"/>
        </w:object>
      </w:r>
      <w:r>
        <w:rPr>
          <w:lang w:val="es-ES"/>
        </w:rPr>
        <w:t xml:space="preserve"> es el espectro de potencia de la fuente en frecuencia</w:t>
      </w:r>
      <w:r w:rsidR="000A2010">
        <w:rPr>
          <w:lang w:val="es-ES"/>
        </w:rPr>
        <w:t xml:space="preserve">, </w:t>
      </w:r>
      <w:r w:rsidR="005A06B2" w:rsidRPr="000A2010">
        <w:rPr>
          <w:position w:val="-6"/>
          <w:lang w:val="es-ES"/>
        </w:rPr>
        <w:object w:dxaOrig="940" w:dyaOrig="279">
          <v:shape id="_x0000_i1084" type="#_x0000_t75" style="width:47.55pt;height:14.25pt" o:ole="">
            <v:imagedata r:id="rId141" o:title=""/>
          </v:shape>
          <o:OLEObject Type="Embed" ProgID="Equation.DSMT4" ShapeID="_x0000_i1084" DrawAspect="Content" ObjectID="_1389457398" r:id="rId142"/>
        </w:object>
      </w:r>
      <w:r>
        <w:rPr>
          <w:lang w:val="es-ES"/>
        </w:rPr>
        <w:t xml:space="preserve"> </w:t>
      </w:r>
      <w:r w:rsidR="000A2010">
        <w:rPr>
          <w:lang w:val="es-ES"/>
        </w:rPr>
        <w:t xml:space="preserve">es la diferencia de camino óptico entre los haces </w:t>
      </w:r>
      <w:r>
        <w:rPr>
          <w:lang w:val="es-ES"/>
        </w:rPr>
        <w:t xml:space="preserve">y </w:t>
      </w:r>
      <w:r w:rsidRPr="00F41663">
        <w:rPr>
          <w:position w:val="-14"/>
          <w:lang w:val="es-ES"/>
        </w:rPr>
        <w:object w:dxaOrig="560" w:dyaOrig="400">
          <v:shape id="_x0000_i1085" type="#_x0000_t75" style="width:27.85pt;height:20.4pt" o:ole="">
            <v:imagedata r:id="rId143" o:title=""/>
          </v:shape>
          <o:OLEObject Type="Embed" ProgID="Equation.DSMT4" ShapeID="_x0000_i1085" DrawAspect="Content" ObjectID="_1389457399" r:id="rId144"/>
        </w:object>
      </w:r>
      <w:r>
        <w:rPr>
          <w:lang w:val="es-ES"/>
        </w:rPr>
        <w:t xml:space="preserve"> el espectro de absorción de potencia del detector. Asumiendo que </w:t>
      </w:r>
      <w:r w:rsidRPr="00F41663">
        <w:rPr>
          <w:position w:val="-12"/>
          <w:lang w:val="es-ES"/>
        </w:rPr>
        <w:object w:dxaOrig="220" w:dyaOrig="360">
          <v:shape id="_x0000_i1086" type="#_x0000_t75" style="width:11.55pt;height:18.35pt" o:ole="">
            <v:imagedata r:id="rId145" o:title=""/>
          </v:shape>
          <o:OLEObject Type="Embed" ProgID="Equation.DSMT4" ShapeID="_x0000_i1086" DrawAspect="Content" ObjectID="_1389457400" r:id="rId146"/>
        </w:object>
      </w:r>
      <w:r>
        <w:rPr>
          <w:lang w:val="es-ES"/>
        </w:rPr>
        <w:t xml:space="preserve"> y </w:t>
      </w:r>
      <w:r w:rsidRPr="00F41663">
        <w:rPr>
          <w:position w:val="-12"/>
          <w:lang w:val="es-ES"/>
        </w:rPr>
        <w:object w:dxaOrig="220" w:dyaOrig="360">
          <v:shape id="_x0000_i1087" type="#_x0000_t75" style="width:11.55pt;height:18.35pt" o:ole="">
            <v:imagedata r:id="rId147" o:title=""/>
          </v:shape>
          <o:OLEObject Type="Embed" ProgID="Equation.DSMT4" ShapeID="_x0000_i1087" DrawAspect="Content" ObjectID="_1389457401" r:id="rId148"/>
        </w:object>
      </w:r>
      <w:r>
        <w:rPr>
          <w:lang w:val="es-ES"/>
        </w:rPr>
        <w:t xml:space="preserve"> no dependen de la frecuencia de la luz se obtiene:</w:t>
      </w:r>
    </w:p>
    <w:p w:rsidR="0080060D" w:rsidRDefault="00F41663" w:rsidP="00784905">
      <w:pPr>
        <w:pStyle w:val="MTDisplayEquation"/>
      </w:pPr>
      <w:r>
        <w:tab/>
      </w:r>
      <w:r w:rsidR="005A06B2" w:rsidRPr="00784905">
        <w:rPr>
          <w:position w:val="-68"/>
        </w:rPr>
        <w:object w:dxaOrig="6759" w:dyaOrig="1480">
          <v:shape id="_x0000_i1088" type="#_x0000_t75" style="width:338.25pt;height:74.05pt" o:ole="">
            <v:imagedata r:id="rId149" o:title=""/>
          </v:shape>
          <o:OLEObject Type="Embed" ProgID="Equation.DSMT4" ShapeID="_x0000_i1088" DrawAspect="Content" ObjectID="_1389457402" r:id="rId150"/>
        </w:object>
      </w:r>
    </w:p>
    <w:p w:rsidR="00F41663" w:rsidRDefault="000A2010" w:rsidP="00F41663">
      <w:pPr>
        <w:rPr>
          <w:lang w:val="es-ES"/>
        </w:rPr>
      </w:pPr>
      <w:r>
        <w:rPr>
          <w:lang w:val="es-ES"/>
        </w:rPr>
        <w:t xml:space="preserve">Donde </w:t>
      </w:r>
      <w:r w:rsidRPr="000A2010">
        <w:rPr>
          <w:position w:val="-12"/>
          <w:lang w:val="es-ES"/>
        </w:rPr>
        <w:object w:dxaOrig="360" w:dyaOrig="360">
          <v:shape id="_x0000_i1089" type="#_x0000_t75" style="width:18.35pt;height:18.35pt" o:ole="">
            <v:imagedata r:id="rId151" o:title=""/>
          </v:shape>
          <o:OLEObject Type="Embed" ProgID="Equation.DSMT4" ShapeID="_x0000_i1089" DrawAspect="Content" ObjectID="_1389457403" r:id="rId152"/>
        </w:object>
      </w:r>
      <w:r>
        <w:rPr>
          <w:lang w:val="es-ES"/>
        </w:rPr>
        <w:t xml:space="preserve"> es la intensidad de la luz que pudiese ser recibida por el detector. Como los espectros de potencia son pares, los límites de la integral pueden ser sustituidos desde </w:t>
      </w:r>
      <w:r w:rsidRPr="000A2010">
        <w:rPr>
          <w:position w:val="-6"/>
          <w:lang w:val="es-ES"/>
        </w:rPr>
        <w:object w:dxaOrig="200" w:dyaOrig="279">
          <v:shape id="_x0000_i1090" type="#_x0000_t75" style="width:9.5pt;height:14.25pt" o:ole="">
            <v:imagedata r:id="rId153" o:title=""/>
          </v:shape>
          <o:OLEObject Type="Embed" ProgID="Equation.DSMT4" ShapeID="_x0000_i1090" DrawAspect="Content" ObjectID="_1389457404" r:id="rId154"/>
        </w:object>
      </w:r>
      <w:r>
        <w:rPr>
          <w:lang w:val="es-ES"/>
        </w:rPr>
        <w:t xml:space="preserve"> hasta </w:t>
      </w:r>
      <w:r w:rsidRPr="000A2010">
        <w:rPr>
          <w:position w:val="-4"/>
          <w:lang w:val="es-ES"/>
        </w:rPr>
        <w:object w:dxaOrig="240" w:dyaOrig="200">
          <v:shape id="_x0000_i1091" type="#_x0000_t75" style="width:12.25pt;height:9.5pt" o:ole="">
            <v:imagedata r:id="rId155" o:title=""/>
          </v:shape>
          <o:OLEObject Type="Embed" ProgID="Equation.DSMT4" ShapeID="_x0000_i1091" DrawAspect="Content" ObjectID="_1389457405" r:id="rId156"/>
        </w:object>
      </w:r>
    </w:p>
    <w:p w:rsidR="0080060D" w:rsidRDefault="00B14D83" w:rsidP="00784905">
      <w:pPr>
        <w:pStyle w:val="MTDisplayEquation"/>
      </w:pPr>
      <w:r>
        <w:tab/>
      </w:r>
      <w:r w:rsidR="005A06B2" w:rsidRPr="007C4924">
        <w:rPr>
          <w:position w:val="-32"/>
        </w:rPr>
        <w:object w:dxaOrig="5300" w:dyaOrig="740">
          <v:shape id="_x0000_i1092" type="#_x0000_t75" style="width:264.9pt;height:36.7pt" o:ole="">
            <v:imagedata r:id="rId157" o:title=""/>
          </v:shape>
          <o:OLEObject Type="Embed" ProgID="Equation.DSMT4" ShapeID="_x0000_i1092" DrawAspect="Content" ObjectID="_1389457406" r:id="rId158"/>
        </w:object>
      </w:r>
    </w:p>
    <w:p w:rsidR="00B14D83" w:rsidRPr="00B14D83" w:rsidRDefault="00B14D83">
      <w:pPr>
        <w:rPr>
          <w:lang w:val="es-ES"/>
        </w:rPr>
      </w:pPr>
      <w:r>
        <w:rPr>
          <w:lang w:val="es-ES"/>
        </w:rPr>
        <w:t xml:space="preserve">Si se piensa que </w:t>
      </w:r>
      <w:r w:rsidR="005A06B2" w:rsidRPr="00B14D83">
        <w:rPr>
          <w:position w:val="-24"/>
          <w:lang w:val="es-ES"/>
        </w:rPr>
        <w:object w:dxaOrig="360" w:dyaOrig="620">
          <v:shape id="_x0000_i1093" type="#_x0000_t75" style="width:18.35pt;height:30.55pt" o:ole="">
            <v:imagedata r:id="rId159" o:title=""/>
          </v:shape>
          <o:OLEObject Type="Embed" ProgID="Equation.DSMT4" ShapeID="_x0000_i1093" DrawAspect="Content" ObjectID="_1389457407" r:id="rId160"/>
        </w:object>
      </w:r>
      <w:r w:rsidR="001F6E0E">
        <w:rPr>
          <w:lang w:val="es-ES"/>
        </w:rPr>
        <w:t xml:space="preserve"> como el tiempo </w:t>
      </w:r>
      <w:r w:rsidR="001F6E0E" w:rsidRPr="001F6E0E">
        <w:rPr>
          <w:position w:val="-6"/>
          <w:lang w:val="es-ES"/>
        </w:rPr>
        <w:object w:dxaOrig="139" w:dyaOrig="240">
          <v:shape id="_x0000_i1094" type="#_x0000_t75" style="width:6.8pt;height:12.25pt" o:ole="">
            <v:imagedata r:id="rId161" o:title=""/>
          </v:shape>
          <o:OLEObject Type="Embed" ProgID="Equation.DSMT4" ShapeID="_x0000_i1094" DrawAspect="Content" ObjectID="_1389457408" r:id="rId162"/>
        </w:object>
      </w:r>
      <w:r w:rsidR="001F6E0E">
        <w:rPr>
          <w:lang w:val="es-ES"/>
        </w:rPr>
        <w:t xml:space="preserve"> en que la luz atraviesa </w:t>
      </w:r>
      <w:r>
        <w:rPr>
          <w:lang w:val="es-ES"/>
        </w:rPr>
        <w:t xml:space="preserve">una distancia </w:t>
      </w:r>
      <w:r w:rsidR="00293FF6" w:rsidRPr="00293FF6">
        <w:rPr>
          <w:position w:val="-4"/>
          <w:lang w:val="es-ES"/>
        </w:rPr>
        <w:object w:dxaOrig="320" w:dyaOrig="260">
          <v:shape id="_x0000_i1095" type="#_x0000_t75" style="width:16.3pt;height:13.6pt" o:ole="">
            <v:imagedata r:id="rId163" o:title=""/>
          </v:shape>
          <o:OLEObject Type="Embed" ProgID="Equation.DSMT4" ShapeID="_x0000_i1095" DrawAspect="Content" ObjectID="_1389457409" r:id="rId164"/>
        </w:object>
      </w:r>
      <w:r w:rsidR="001F6E0E">
        <w:rPr>
          <w:lang w:val="es-ES"/>
        </w:rPr>
        <w:t xml:space="preserve">, se puede escribir el </w:t>
      </w:r>
      <w:r w:rsidR="00293FF6">
        <w:rPr>
          <w:lang w:val="es-ES"/>
        </w:rPr>
        <w:t>término</w:t>
      </w:r>
      <w:r w:rsidR="001F6E0E">
        <w:rPr>
          <w:lang w:val="es-ES"/>
        </w:rPr>
        <w:t xml:space="preserve"> de la integral como la parte real de la transformada inversa de Fourier del espectro de la fuente absorbido por el detector.</w:t>
      </w:r>
    </w:p>
    <w:p w:rsidR="00B14D83" w:rsidRDefault="00B14D83">
      <w:pPr>
        <w:pStyle w:val="MTDisplayEquation"/>
      </w:pPr>
      <w:r>
        <w:tab/>
      </w:r>
      <w:r w:rsidRPr="00784905">
        <w:rPr>
          <w:position w:val="-18"/>
        </w:rPr>
        <w:object w:dxaOrig="4959" w:dyaOrig="480">
          <v:shape id="_x0000_i1096" type="#_x0000_t75" style="width:247.9pt;height:23.75pt" o:ole="">
            <v:imagedata r:id="rId165" o:title=""/>
          </v:shape>
          <o:OLEObject Type="Embed" ProgID="Equation.DSMT4" ShapeID="_x0000_i1096" DrawAspect="Content" ObjectID="_1389457410" r:id="rId166"/>
        </w:object>
      </w:r>
      <w:r>
        <w:tab/>
      </w:r>
      <w:r w:rsidR="007F7092">
        <w:fldChar w:fldCharType="begin"/>
      </w:r>
      <w:r>
        <w:instrText xml:space="preserve"> MACROBUTTON MTPlaceRef \* MERGEFORMAT (</w:instrText>
      </w:r>
      <w:r w:rsidR="007F7092">
        <w:fldChar w:fldCharType="begin"/>
      </w:r>
      <w:r>
        <w:instrText xml:space="preserve"> SEQ MTSec \c \* Arabic \* MERGEFORMAT </w:instrText>
      </w:r>
      <w:r w:rsidR="007F7092">
        <w:fldChar w:fldCharType="separate"/>
      </w:r>
      <w:r w:rsidR="004A3C28">
        <w:rPr>
          <w:noProof/>
        </w:rPr>
        <w:instrText>1</w:instrText>
      </w:r>
      <w:r w:rsidR="007F7092">
        <w:fldChar w:fldCharType="end"/>
      </w:r>
      <w:r>
        <w:instrText>.</w:instrText>
      </w:r>
      <w:r w:rsidR="007F7092">
        <w:fldChar w:fldCharType="begin"/>
      </w:r>
      <w:r>
        <w:instrText xml:space="preserve"> SEQ MTEqn \c \* Arabic \* MERGEFORMAT </w:instrText>
      </w:r>
      <w:r w:rsidR="007F7092">
        <w:fldChar w:fldCharType="separate"/>
      </w:r>
      <w:r w:rsidR="004A3C28">
        <w:rPr>
          <w:noProof/>
        </w:rPr>
        <w:instrText>9</w:instrText>
      </w:r>
      <w:r w:rsidR="007F7092">
        <w:fldChar w:fldCharType="end"/>
      </w:r>
      <w:r>
        <w:instrText>)</w:instrText>
      </w:r>
      <w:r w:rsidR="007F7092">
        <w:fldChar w:fldCharType="end"/>
      </w:r>
    </w:p>
    <w:p w:rsidR="001F6E0E" w:rsidRDefault="001F6E0E" w:rsidP="001F6E0E">
      <w:pPr>
        <w:rPr>
          <w:lang w:val="es-ES"/>
        </w:rPr>
      </w:pPr>
      <w:r>
        <w:rPr>
          <w:lang w:val="es-ES"/>
        </w:rPr>
        <w:t xml:space="preserve">El espectro de potencia es igual al modulo al cuadrado del espectro </w:t>
      </w:r>
    </w:p>
    <w:p w:rsidR="001F6E0E" w:rsidRDefault="001F6E0E">
      <w:pPr>
        <w:pStyle w:val="MTDisplayEquation"/>
      </w:pPr>
      <w:r>
        <w:tab/>
      </w:r>
      <w:r w:rsidR="00F13BF2" w:rsidRPr="00EB6BBC">
        <w:rPr>
          <w:position w:val="-126"/>
        </w:rPr>
        <w:object w:dxaOrig="3700" w:dyaOrig="2640">
          <v:shape id="_x0000_i1097" type="#_x0000_t75" style="width:185.45pt;height:131.75pt" o:ole="">
            <v:imagedata r:id="rId167" o:title=""/>
          </v:shape>
          <o:OLEObject Type="Embed" ProgID="Equation.DSMT4" ShapeID="_x0000_i1097" DrawAspect="Content" ObjectID="_1389457411" r:id="rId168"/>
        </w:object>
      </w:r>
    </w:p>
    <w:p w:rsidR="0080060D" w:rsidRDefault="00F13BF2" w:rsidP="00784905">
      <w:r>
        <w:rPr>
          <w:lang w:val="es-ES"/>
        </w:rPr>
        <w:lastRenderedPageBreak/>
        <w:t xml:space="preserve">La transformada inversa de Fourier de una función en frecuencia multiplicada por otra está definida como la </w:t>
      </w:r>
      <w:proofErr w:type="spellStart"/>
      <w:r>
        <w:rPr>
          <w:lang w:val="es-ES"/>
        </w:rPr>
        <w:t>convolución</w:t>
      </w:r>
      <w:proofErr w:type="spellEnd"/>
      <w:r>
        <w:rPr>
          <w:lang w:val="es-ES"/>
        </w:rPr>
        <w:t xml:space="preserve"> de ambas funciones en el espacio de tiempo. Y si una función es el conjugado de la otra, entonces la </w:t>
      </w:r>
      <w:proofErr w:type="spellStart"/>
      <w:r>
        <w:rPr>
          <w:lang w:val="es-ES"/>
        </w:rPr>
        <w:t>convolución</w:t>
      </w:r>
      <w:proofErr w:type="spellEnd"/>
      <w:r>
        <w:rPr>
          <w:lang w:val="es-ES"/>
        </w:rPr>
        <w:t xml:space="preserve"> está definida como la </w:t>
      </w:r>
      <w:proofErr w:type="spellStart"/>
      <w:r>
        <w:rPr>
          <w:lang w:val="es-ES"/>
        </w:rPr>
        <w:t>autocorrelación</w:t>
      </w:r>
      <w:proofErr w:type="spellEnd"/>
      <w:r>
        <w:rPr>
          <w:lang w:val="es-ES"/>
        </w:rPr>
        <w:t xml:space="preserve">. En base a esto la información de la interferencia está contenida en el patrón de </w:t>
      </w:r>
      <w:proofErr w:type="spellStart"/>
      <w:r>
        <w:rPr>
          <w:lang w:val="es-ES"/>
        </w:rPr>
        <w:t>autocorrelación</w:t>
      </w:r>
      <w:proofErr w:type="spellEnd"/>
      <w:r>
        <w:rPr>
          <w:lang w:val="es-ES"/>
        </w:rPr>
        <w:t xml:space="preserve"> del espectro de la fuente absorbido por el detector en el espacio temporal.</w:t>
      </w:r>
    </w:p>
    <w:p w:rsidR="00F13BF2" w:rsidRDefault="00F13BF2">
      <w:pPr>
        <w:pStyle w:val="MTDisplayEquation"/>
      </w:pPr>
      <w:r>
        <w:tab/>
      </w:r>
      <w:r w:rsidRPr="00F13BF2">
        <w:rPr>
          <w:position w:val="-30"/>
        </w:rPr>
        <w:object w:dxaOrig="4060" w:dyaOrig="720">
          <v:shape id="_x0000_i1098" type="#_x0000_t75" style="width:203.1pt;height:36pt" o:ole="">
            <v:imagedata r:id="rId169" o:title=""/>
          </v:shape>
          <o:OLEObject Type="Embed" ProgID="Equation.DSMT4" ShapeID="_x0000_i1098" DrawAspect="Content" ObjectID="_1389457412" r:id="rId170"/>
        </w:object>
      </w:r>
    </w:p>
    <w:p w:rsidR="0080060D" w:rsidRDefault="00F13BF2" w:rsidP="00784905">
      <w:r>
        <w:rPr>
          <w:lang w:val="es-ES"/>
        </w:rPr>
        <w:t xml:space="preserve">Por lo tanto </w:t>
      </w:r>
      <w:r w:rsidR="00B04F7C">
        <w:rPr>
          <w:lang w:val="es-ES"/>
        </w:rPr>
        <w:t>la intensidad obtenida por el detector será igual a:</w:t>
      </w:r>
    </w:p>
    <w:p w:rsidR="00B04F7C" w:rsidRDefault="00B04F7C">
      <w:pPr>
        <w:pStyle w:val="MTDisplayEquation"/>
      </w:pPr>
      <w:r>
        <w:tab/>
      </w:r>
      <w:r w:rsidR="005A06B2" w:rsidRPr="00B04F7C">
        <w:rPr>
          <w:position w:val="-30"/>
        </w:rPr>
        <w:object w:dxaOrig="4000" w:dyaOrig="720">
          <v:shape id="_x0000_i1099" type="#_x0000_t75" style="width:200.4pt;height:36pt" o:ole="">
            <v:imagedata r:id="rId171" o:title=""/>
          </v:shape>
          <o:OLEObject Type="Embed" ProgID="Equation.DSMT4" ShapeID="_x0000_i1099" DrawAspect="Content" ObjectID="_1389457413" r:id="rId172"/>
        </w:object>
      </w:r>
      <w:r>
        <w:tab/>
      </w:r>
      <w:r w:rsidR="007F7092">
        <w:fldChar w:fldCharType="begin"/>
      </w:r>
      <w:r>
        <w:instrText xml:space="preserve"> MACROBUTTON MTPlaceRef \* MERGEFORMAT </w:instrText>
      </w:r>
      <w:bookmarkStart w:id="45" w:name="ZEqnNum261601"/>
      <w:r>
        <w:instrText>(</w:instrText>
      </w:r>
      <w:r w:rsidR="007F7092">
        <w:fldChar w:fldCharType="begin"/>
      </w:r>
      <w:r>
        <w:instrText xml:space="preserve"> SEQ MTSec \c \* Arabic \* MERGEFORMAT </w:instrText>
      </w:r>
      <w:r w:rsidR="007F7092">
        <w:fldChar w:fldCharType="separate"/>
      </w:r>
      <w:r w:rsidR="004A3C28">
        <w:rPr>
          <w:noProof/>
        </w:rPr>
        <w:instrText>1</w:instrText>
      </w:r>
      <w:r w:rsidR="007F7092">
        <w:fldChar w:fldCharType="end"/>
      </w:r>
      <w:r>
        <w:instrText>.</w:instrText>
      </w:r>
      <w:r w:rsidR="007F7092">
        <w:fldChar w:fldCharType="begin"/>
      </w:r>
      <w:r>
        <w:instrText xml:space="preserve"> SEQ MTEqn \c \* Arabic \* MERGEFORMAT </w:instrText>
      </w:r>
      <w:r w:rsidR="007F7092">
        <w:fldChar w:fldCharType="separate"/>
      </w:r>
      <w:r w:rsidR="004A3C28">
        <w:rPr>
          <w:noProof/>
        </w:rPr>
        <w:instrText>10</w:instrText>
      </w:r>
      <w:r w:rsidR="007F7092">
        <w:fldChar w:fldCharType="end"/>
      </w:r>
      <w:r>
        <w:instrText>)</w:instrText>
      </w:r>
      <w:bookmarkEnd w:id="45"/>
      <w:r w:rsidR="007F7092">
        <w:fldChar w:fldCharType="end"/>
      </w:r>
    </w:p>
    <w:p w:rsidR="0080060D" w:rsidRDefault="00B04F7C" w:rsidP="00784905">
      <w:r>
        <w:rPr>
          <w:lang w:val="es-ES"/>
        </w:rPr>
        <w:t xml:space="preserve">Con esta ecuación solo hace falta calcular la </w:t>
      </w:r>
      <w:proofErr w:type="spellStart"/>
      <w:r>
        <w:rPr>
          <w:lang w:val="es-ES"/>
        </w:rPr>
        <w:t>autocorrelación</w:t>
      </w:r>
      <w:proofErr w:type="spellEnd"/>
      <w:r>
        <w:rPr>
          <w:lang w:val="es-ES"/>
        </w:rPr>
        <w:t xml:space="preserve"> del espectro de la fuente absorbido por el detector y evaluarlo a </w:t>
      </w:r>
      <w:proofErr w:type="gramStart"/>
      <w:r>
        <w:rPr>
          <w:lang w:val="es-ES"/>
        </w:rPr>
        <w:t>la distintas diferencias</w:t>
      </w:r>
      <w:proofErr w:type="gramEnd"/>
      <w:r>
        <w:rPr>
          <w:lang w:val="es-ES"/>
        </w:rPr>
        <w:t xml:space="preserve"> de camino óptico</w:t>
      </w:r>
      <w:r w:rsidR="00181CCA">
        <w:rPr>
          <w:lang w:val="es-ES"/>
        </w:rPr>
        <w:t xml:space="preserve"> que puedan existir en la muestra</w:t>
      </w:r>
      <w:r>
        <w:rPr>
          <w:lang w:val="es-ES"/>
        </w:rPr>
        <w:t>.</w:t>
      </w:r>
    </w:p>
    <w:p w:rsidR="0080060D" w:rsidRDefault="005A06B2" w:rsidP="00784905">
      <w:r>
        <w:rPr>
          <w:lang w:val="es-ES"/>
        </w:rPr>
        <w:t xml:space="preserve">El modulo de </w:t>
      </w:r>
      <w:proofErr w:type="spellStart"/>
      <w:r>
        <w:rPr>
          <w:lang w:val="es-ES"/>
        </w:rPr>
        <w:t>interferometría</w:t>
      </w:r>
      <w:proofErr w:type="spellEnd"/>
      <w:r>
        <w:rPr>
          <w:lang w:val="es-ES"/>
        </w:rPr>
        <w:t xml:space="preserve"> del simulador recibe los parámetros de la cámara (espectros de potencia de los sensores R</w:t>
      </w:r>
      <w:r w:rsidR="00674B5A">
        <w:rPr>
          <w:lang w:val="es-ES"/>
        </w:rPr>
        <w:t xml:space="preserve">, </w:t>
      </w:r>
      <w:r>
        <w:rPr>
          <w:lang w:val="es-ES"/>
        </w:rPr>
        <w:t>G</w:t>
      </w:r>
      <w:r w:rsidR="00674B5A">
        <w:rPr>
          <w:lang w:val="es-ES"/>
        </w:rPr>
        <w:t xml:space="preserve"> y </w:t>
      </w:r>
      <w:r>
        <w:rPr>
          <w:lang w:val="es-ES"/>
        </w:rPr>
        <w:t xml:space="preserve">B) y la información del espectro de la fuente de iluminación. Con esta información reconstruye la función de </w:t>
      </w:r>
      <w:proofErr w:type="spellStart"/>
      <w:r w:rsidR="009F47EA">
        <w:rPr>
          <w:lang w:val="es-ES"/>
        </w:rPr>
        <w:t>autocorrelación</w:t>
      </w:r>
      <w:proofErr w:type="spellEnd"/>
      <w:r>
        <w:rPr>
          <w:lang w:val="es-ES"/>
        </w:rPr>
        <w:t xml:space="preserve"> para cada sensor y luego con la información del perfil </w:t>
      </w:r>
      <w:r w:rsidRPr="00784905">
        <w:rPr>
          <w:position w:val="-14"/>
          <w:lang w:val="es-ES"/>
        </w:rPr>
        <w:object w:dxaOrig="760" w:dyaOrig="400">
          <v:shape id="_x0000_i1100" type="#_x0000_t75" style="width:38.05pt;height:20.4pt" o:ole="">
            <v:imagedata r:id="rId173" o:title=""/>
          </v:shape>
          <o:OLEObject Type="Embed" ProgID="Equation.DSMT4" ShapeID="_x0000_i1100" DrawAspect="Content" ObjectID="_1389457414" r:id="rId174"/>
        </w:object>
      </w:r>
      <w:r>
        <w:rPr>
          <w:lang w:val="es-ES"/>
        </w:rPr>
        <w:t xml:space="preserve"> obtiene la diferencia de camino óptico </w:t>
      </w:r>
      <w:r w:rsidRPr="00784905">
        <w:rPr>
          <w:position w:val="-14"/>
          <w:lang w:val="es-ES"/>
        </w:rPr>
        <w:object w:dxaOrig="880" w:dyaOrig="400">
          <v:shape id="_x0000_i1101" type="#_x0000_t75" style="width:44.15pt;height:20.4pt" o:ole="">
            <v:imagedata r:id="rId175" o:title=""/>
          </v:shape>
          <o:OLEObject Type="Embed" ProgID="Equation.DSMT4" ShapeID="_x0000_i1101" DrawAspect="Content" ObjectID="_1389457415" r:id="rId176"/>
        </w:object>
      </w:r>
      <w:r w:rsidR="00674B5A">
        <w:rPr>
          <w:lang w:val="es-ES"/>
        </w:rPr>
        <w:t xml:space="preserve"> y </w:t>
      </w:r>
      <w:proofErr w:type="spellStart"/>
      <w:r w:rsidR="00674B5A">
        <w:rPr>
          <w:lang w:val="es-ES"/>
        </w:rPr>
        <w:t>evalua</w:t>
      </w:r>
      <w:proofErr w:type="spellEnd"/>
      <w:r w:rsidR="00674B5A">
        <w:rPr>
          <w:lang w:val="es-ES"/>
        </w:rPr>
        <w:t xml:space="preserve"> la </w:t>
      </w:r>
      <w:proofErr w:type="spellStart"/>
      <w:r w:rsidR="00674B5A">
        <w:rPr>
          <w:lang w:val="es-ES"/>
        </w:rPr>
        <w:t>autocorrelación</w:t>
      </w:r>
      <w:proofErr w:type="spellEnd"/>
      <w:r w:rsidR="00674B5A">
        <w:rPr>
          <w:lang w:val="es-ES"/>
        </w:rPr>
        <w:t xml:space="preserve"> </w:t>
      </w:r>
      <w:r w:rsidR="00674B5A" w:rsidRPr="00784905">
        <w:rPr>
          <w:position w:val="-28"/>
          <w:lang w:val="es-ES"/>
        </w:rPr>
        <w:object w:dxaOrig="960" w:dyaOrig="680">
          <v:shape id="_x0000_i1102" type="#_x0000_t75" style="width:48.25pt;height:33.95pt" o:ole="">
            <v:imagedata r:id="rId177" o:title=""/>
          </v:shape>
          <o:OLEObject Type="Embed" ProgID="Equation.DSMT4" ShapeID="_x0000_i1102" DrawAspect="Content" ObjectID="_1389457416" r:id="rId178"/>
        </w:object>
      </w:r>
      <w:r w:rsidR="00F56117">
        <w:rPr>
          <w:lang w:val="es-ES"/>
        </w:rPr>
        <w:t xml:space="preserve"> para este valor, l</w:t>
      </w:r>
      <w:r w:rsidR="00674B5A">
        <w:rPr>
          <w:lang w:val="es-ES"/>
        </w:rPr>
        <w:t>uego con la información de la visibilidad</w:t>
      </w:r>
      <w:r>
        <w:rPr>
          <w:lang w:val="es-ES"/>
        </w:rPr>
        <w:t xml:space="preserve"> de la muestra</w:t>
      </w:r>
      <w:r w:rsidR="00674B5A">
        <w:rPr>
          <w:lang w:val="es-ES"/>
        </w:rPr>
        <w:t xml:space="preserve"> para cada punto</w:t>
      </w:r>
      <w:r>
        <w:rPr>
          <w:lang w:val="es-ES"/>
        </w:rPr>
        <w:t xml:space="preserve"> </w:t>
      </w:r>
      <w:r w:rsidRPr="00784905">
        <w:rPr>
          <w:position w:val="-14"/>
          <w:lang w:val="es-ES"/>
        </w:rPr>
        <w:object w:dxaOrig="600" w:dyaOrig="400">
          <v:shape id="_x0000_i1103" type="#_x0000_t75" style="width:29.9pt;height:20.4pt" o:ole="">
            <v:imagedata r:id="rId179" o:title=""/>
          </v:shape>
          <o:OLEObject Type="Embed" ProgID="Equation.DSMT4" ShapeID="_x0000_i1103" DrawAspect="Content" ObjectID="_1389457417" r:id="rId180"/>
        </w:object>
      </w:r>
      <w:r w:rsidR="00674B5A">
        <w:rPr>
          <w:lang w:val="es-ES"/>
        </w:rPr>
        <w:t xml:space="preserve"> calcula un estimado de </w:t>
      </w:r>
      <w:r w:rsidR="00674B5A" w:rsidRPr="00784905">
        <w:rPr>
          <w:position w:val="-12"/>
          <w:lang w:val="es-ES"/>
        </w:rPr>
        <w:object w:dxaOrig="220" w:dyaOrig="360">
          <v:shape id="_x0000_i1104" type="#_x0000_t75" style="width:11.55pt;height:18.35pt" o:ole="">
            <v:imagedata r:id="rId181" o:title=""/>
          </v:shape>
          <o:OLEObject Type="Embed" ProgID="Equation.DSMT4" ShapeID="_x0000_i1104" DrawAspect="Content" ObjectID="_1389457418" r:id="rId182"/>
        </w:object>
      </w:r>
      <w:r w:rsidR="00674B5A">
        <w:rPr>
          <w:lang w:val="es-ES"/>
        </w:rPr>
        <w:t xml:space="preserve"> y finalmente obtiene la intensidad </w:t>
      </w:r>
      <w:r w:rsidR="00674B5A" w:rsidRPr="00784905">
        <w:rPr>
          <w:position w:val="-14"/>
          <w:lang w:val="es-ES"/>
        </w:rPr>
        <w:object w:dxaOrig="900" w:dyaOrig="400">
          <v:shape id="_x0000_i1105" type="#_x0000_t75" style="width:44.85pt;height:20.4pt" o:ole="">
            <v:imagedata r:id="rId183" o:title=""/>
          </v:shape>
          <o:OLEObject Type="Embed" ProgID="Equation.DSMT4" ShapeID="_x0000_i1105" DrawAspect="Content" ObjectID="_1389457419" r:id="rId184"/>
        </w:object>
      </w:r>
      <w:r w:rsidR="00674B5A">
        <w:rPr>
          <w:lang w:val="es-ES"/>
        </w:rPr>
        <w:t xml:space="preserve"> para cada punto de la imagen y sensor de la cámara.</w:t>
      </w:r>
    </w:p>
    <w:p w:rsidR="00F56117" w:rsidRDefault="007B0CA8">
      <w:r>
        <w:t xml:space="preserve">Cómo </w:t>
      </w:r>
      <w:r w:rsidR="00C05190">
        <w:t xml:space="preserve">se considera que la altura de la muestra </w:t>
      </w:r>
      <w:r w:rsidR="00C05190" w:rsidRPr="00784905">
        <w:rPr>
          <w:position w:val="-14"/>
        </w:rPr>
        <w:object w:dxaOrig="740" w:dyaOrig="400">
          <v:shape id="_x0000_i1106" type="#_x0000_t75" style="width:36.7pt;height:19.7pt" o:ole="">
            <v:imagedata r:id="rId185" o:title=""/>
          </v:shape>
          <o:OLEObject Type="Embed" ProgID="Equation.DSMT4" ShapeID="_x0000_i1106" DrawAspect="Content" ObjectID="_1389457420" r:id="rId186"/>
        </w:object>
      </w:r>
      <w:r w:rsidR="00C05190">
        <w:t xml:space="preserve"> no cambia con el tiempo, la diferencia del camino óptico </w:t>
      </w:r>
      <w:r w:rsidR="00C05190" w:rsidRPr="00784905">
        <w:rPr>
          <w:position w:val="-14"/>
        </w:rPr>
        <w:object w:dxaOrig="880" w:dyaOrig="400">
          <v:shape id="_x0000_i1107" type="#_x0000_t75" style="width:44.15pt;height:19.7pt" o:ole="">
            <v:imagedata r:id="rId187" o:title=""/>
          </v:shape>
          <o:OLEObject Type="Embed" ProgID="Equation.DSMT4" ShapeID="_x0000_i1107" DrawAspect="Content" ObjectID="_1389457421" r:id="rId188"/>
        </w:object>
      </w:r>
      <w:r w:rsidR="00C05190">
        <w:t xml:space="preserve"> variará con el tiempo de forma constante debido a las vibraciones mecánicas.</w:t>
      </w:r>
    </w:p>
    <w:p w:rsidR="00C05190" w:rsidRDefault="00C05190">
      <w:pPr>
        <w:pStyle w:val="MTDisplayEquation"/>
      </w:pPr>
      <w:r>
        <w:lastRenderedPageBreak/>
        <w:tab/>
      </w:r>
      <w:r w:rsidR="007B0CA8" w:rsidRPr="00EB6BBC">
        <w:rPr>
          <w:position w:val="-16"/>
        </w:rPr>
        <w:object w:dxaOrig="3320" w:dyaOrig="440">
          <v:shape id="_x0000_i1108" type="#_x0000_t75" style="width:165.75pt;height:21.75pt" o:ole="">
            <v:imagedata r:id="rId189" o:title=""/>
          </v:shape>
          <o:OLEObject Type="Embed" ProgID="Equation.DSMT4" ShapeID="_x0000_i1108" DrawAspect="Content" ObjectID="_1389457422" r:id="rId190"/>
        </w:object>
      </w:r>
      <w:r>
        <w:tab/>
      </w:r>
      <w:r w:rsidR="007F7092">
        <w:fldChar w:fldCharType="begin"/>
      </w:r>
      <w:r>
        <w:instrText xml:space="preserve"> MACROBUTTON MTPlaceRef \* MERGEFORMAT (</w:instrText>
      </w:r>
      <w:r w:rsidR="007F7092">
        <w:fldChar w:fldCharType="begin"/>
      </w:r>
      <w:r>
        <w:instrText xml:space="preserve"> SEQ MTSec \c \* Arabic \* MERGEFORMAT </w:instrText>
      </w:r>
      <w:r w:rsidR="007F7092">
        <w:fldChar w:fldCharType="separate"/>
      </w:r>
      <w:r w:rsidR="004A3C28">
        <w:rPr>
          <w:noProof/>
        </w:rPr>
        <w:instrText>1</w:instrText>
      </w:r>
      <w:r w:rsidR="007F7092">
        <w:fldChar w:fldCharType="end"/>
      </w:r>
      <w:r>
        <w:instrText>.</w:instrText>
      </w:r>
      <w:r w:rsidR="007F7092">
        <w:fldChar w:fldCharType="begin"/>
      </w:r>
      <w:r>
        <w:instrText xml:space="preserve"> SEQ MTEqn \c \* Arabic \* MERGEFORMAT </w:instrText>
      </w:r>
      <w:r w:rsidR="007F7092">
        <w:fldChar w:fldCharType="separate"/>
      </w:r>
      <w:r w:rsidR="004A3C28">
        <w:rPr>
          <w:noProof/>
        </w:rPr>
        <w:instrText>11</w:instrText>
      </w:r>
      <w:r w:rsidR="007F7092">
        <w:fldChar w:fldCharType="end"/>
      </w:r>
      <w:r>
        <w:instrText>)</w:instrText>
      </w:r>
      <w:r w:rsidR="007F7092">
        <w:fldChar w:fldCharType="end"/>
      </w:r>
    </w:p>
    <w:p w:rsidR="0080060D" w:rsidRDefault="00C05190" w:rsidP="00784905">
      <w:r>
        <w:rPr>
          <w:lang w:val="es-ES"/>
        </w:rPr>
        <w:t xml:space="preserve">Donde </w:t>
      </w:r>
      <w:r w:rsidRPr="00784905">
        <w:rPr>
          <w:position w:val="-6"/>
          <w:lang w:val="es-ES"/>
        </w:rPr>
        <w:object w:dxaOrig="240" w:dyaOrig="220">
          <v:shape id="_x0000_i1109" type="#_x0000_t75" style="width:12.25pt;height:10.85pt" o:ole="">
            <v:imagedata r:id="rId191" o:title=""/>
          </v:shape>
          <o:OLEObject Type="Embed" ProgID="Equation.DSMT4" ShapeID="_x0000_i1109" DrawAspect="Content" ObjectID="_1389457423" r:id="rId192"/>
        </w:object>
      </w:r>
      <w:r>
        <w:rPr>
          <w:lang w:val="es-ES"/>
        </w:rPr>
        <w:t xml:space="preserve"> es una distancia arbitraria que se puede introducir al camino óptico, este </w:t>
      </w:r>
      <w:r w:rsidRPr="00784905">
        <w:rPr>
          <w:position w:val="-6"/>
          <w:lang w:val="es-ES"/>
        </w:rPr>
        <w:object w:dxaOrig="240" w:dyaOrig="220">
          <v:shape id="_x0000_i1110" type="#_x0000_t75" style="width:12.25pt;height:10.85pt" o:ole="">
            <v:imagedata r:id="rId193" o:title=""/>
          </v:shape>
          <o:OLEObject Type="Embed" ProgID="Equation.DSMT4" ShapeID="_x0000_i1110" DrawAspect="Content" ObjectID="_1389457424" r:id="rId194"/>
        </w:object>
      </w:r>
      <w:r>
        <w:rPr>
          <w:lang w:val="es-ES"/>
        </w:rPr>
        <w:t xml:space="preserve"> se puede ver como la separación del plano de imagen al origen de la muestra en un interferómetro de Mirau</w:t>
      </w:r>
      <w:r w:rsidR="007B0CA8">
        <w:rPr>
          <w:lang w:val="es-ES"/>
        </w:rPr>
        <w:t>;</w:t>
      </w:r>
      <w:r>
        <w:rPr>
          <w:lang w:val="es-ES"/>
        </w:rPr>
        <w:t xml:space="preserve"> </w:t>
      </w:r>
      <w:r w:rsidRPr="00784905">
        <w:rPr>
          <w:position w:val="-14"/>
          <w:lang w:val="es-ES"/>
        </w:rPr>
        <w:object w:dxaOrig="499" w:dyaOrig="400">
          <v:shape id="_x0000_i1111" type="#_x0000_t75" style="width:25.15pt;height:19.7pt" o:ole="">
            <v:imagedata r:id="rId195" o:title=""/>
          </v:shape>
          <o:OLEObject Type="Embed" ProgID="Equation.DSMT4" ShapeID="_x0000_i1111" DrawAspect="Content" ObjectID="_1389457425" r:id="rId196"/>
        </w:object>
      </w:r>
      <w:r>
        <w:rPr>
          <w:lang w:val="es-ES"/>
        </w:rPr>
        <w:t xml:space="preserve"> serían las vibraciones mecánicas existentes en el sistema</w:t>
      </w:r>
      <w:r w:rsidR="007B0CA8">
        <w:rPr>
          <w:lang w:val="es-ES"/>
        </w:rPr>
        <w:t>.</w:t>
      </w:r>
    </w:p>
    <w:p w:rsidR="0080060D" w:rsidRDefault="007B0CA8" w:rsidP="00784905">
      <w:r>
        <w:rPr>
          <w:lang w:val="es-ES"/>
        </w:rPr>
        <w:t xml:space="preserve">El sistema permite simular la integración de la cámara, esto podría realizarse generando imágenes cada intervalo de tiempo </w:t>
      </w:r>
      <w:r w:rsidRPr="00784905">
        <w:rPr>
          <w:position w:val="-6"/>
          <w:lang w:val="es-ES"/>
        </w:rPr>
        <w:object w:dxaOrig="279" w:dyaOrig="279">
          <v:shape id="_x0000_i1112" type="#_x0000_t75" style="width:14.25pt;height:14.25pt" o:ole="">
            <v:imagedata r:id="rId197" o:title=""/>
          </v:shape>
          <o:OLEObject Type="Embed" ProgID="Equation.DSMT4" ShapeID="_x0000_i1112" DrawAspect="Content" ObjectID="_1389457426" r:id="rId198"/>
        </w:object>
      </w:r>
      <w:r>
        <w:rPr>
          <w:lang w:val="es-ES"/>
        </w:rPr>
        <w:t xml:space="preserve"> que sea definido y luego sumarlos y dividirlos entre la cantidad de imágenes obtenidas, sin embargo el costo computacional y el tiempo de procesamiento sería muy alto. Debido a esto se realiza la integración en el término de la </w:t>
      </w:r>
      <w:proofErr w:type="spellStart"/>
      <w:r>
        <w:rPr>
          <w:lang w:val="es-ES"/>
        </w:rPr>
        <w:t>autocorrelación</w:t>
      </w:r>
      <w:proofErr w:type="spellEnd"/>
      <w:r>
        <w:rPr>
          <w:lang w:val="es-ES"/>
        </w:rPr>
        <w:t>.</w:t>
      </w:r>
    </w:p>
    <w:p w:rsidR="007B0CA8" w:rsidRDefault="007B0CA8" w:rsidP="007B0CA8">
      <w:pPr>
        <w:rPr>
          <w:lang w:val="es-ES"/>
        </w:rPr>
      </w:pPr>
      <w:r>
        <w:rPr>
          <w:lang w:val="es-ES"/>
        </w:rPr>
        <w:t xml:space="preserve">El término de </w:t>
      </w:r>
      <w:proofErr w:type="spellStart"/>
      <w:r>
        <w:rPr>
          <w:lang w:val="es-ES"/>
        </w:rPr>
        <w:t>autocorrelación</w:t>
      </w:r>
      <w:proofErr w:type="spellEnd"/>
      <w:r>
        <w:rPr>
          <w:lang w:val="es-ES"/>
        </w:rPr>
        <w:t xml:space="preserve"> contiene toda la información del interferograma para cualquier diferencia de camino óptico para cualquier punto de la imagen, las vibraciones mecánicas afectaran por igual a todos los puntos, por lo tanto la integración puede realizarse </w:t>
      </w:r>
      <w:r w:rsidR="004A3C28">
        <w:rPr>
          <w:lang w:val="es-ES"/>
        </w:rPr>
        <w:t>integrando</w:t>
      </w:r>
      <w:r>
        <w:rPr>
          <w:lang w:val="es-ES"/>
        </w:rPr>
        <w:t xml:space="preserve"> la </w:t>
      </w:r>
      <w:proofErr w:type="spellStart"/>
      <w:r>
        <w:rPr>
          <w:lang w:val="es-ES"/>
        </w:rPr>
        <w:t>autocorrelación</w:t>
      </w:r>
      <w:proofErr w:type="spellEnd"/>
      <w:r>
        <w:rPr>
          <w:lang w:val="es-ES"/>
        </w:rPr>
        <w:t xml:space="preserve"> desplazada por la vibración mec</w:t>
      </w:r>
      <w:r w:rsidR="004A3C28">
        <w:rPr>
          <w:lang w:val="es-ES"/>
        </w:rPr>
        <w:t>ánica y luego evaluar la función resultante en cada punto de la muestra</w:t>
      </w:r>
      <w:r w:rsidR="003C7010">
        <w:rPr>
          <w:lang w:val="es-ES"/>
        </w:rPr>
        <w:t>.</w:t>
      </w:r>
    </w:p>
    <w:p w:rsidR="0080060D" w:rsidRDefault="007B0CA8" w:rsidP="00784905">
      <w:pPr>
        <w:pStyle w:val="MTDisplayEquation"/>
      </w:pPr>
      <w:r>
        <w:tab/>
      </w:r>
      <w:r w:rsidR="004A3C28" w:rsidRPr="00784905">
        <w:rPr>
          <w:position w:val="-28"/>
        </w:rPr>
        <w:object w:dxaOrig="2860" w:dyaOrig="680">
          <v:shape id="_x0000_i1113" type="#_x0000_t75" style="width:143.3pt;height:33.95pt" o:ole="">
            <v:imagedata r:id="rId199" o:title=""/>
          </v:shape>
          <o:OLEObject Type="Embed" ProgID="Equation.DSMT4" ShapeID="_x0000_i1113" DrawAspect="Content" ObjectID="_1389457427" r:id="rId200"/>
        </w:object>
      </w:r>
    </w:p>
    <w:p w:rsidR="0080060D" w:rsidRDefault="004A3C28" w:rsidP="00784905">
      <w:pPr>
        <w:pStyle w:val="MTDisplayEquation"/>
      </w:pPr>
      <w:r>
        <w:tab/>
      </w:r>
      <w:r w:rsidRPr="00784905">
        <w:rPr>
          <w:position w:val="-36"/>
        </w:rPr>
        <w:object w:dxaOrig="3040" w:dyaOrig="800">
          <v:shape id="_x0000_i1114" type="#_x0000_t75" style="width:152.15pt;height:40.1pt" o:ole="">
            <v:imagedata r:id="rId201" o:title=""/>
          </v:shape>
          <o:OLEObject Type="Embed" ProgID="Equation.DSMT4" ShapeID="_x0000_i1114" DrawAspect="Content" ObjectID="_1389457428" r:id="rId202"/>
        </w:object>
      </w:r>
      <w:r>
        <w:tab/>
      </w:r>
      <w:r w:rsidR="007F7092">
        <w:fldChar w:fldCharType="begin"/>
      </w:r>
      <w:r>
        <w:instrText xml:space="preserve"> MACROBUTTON MTPlaceRef \* MERGEFORMAT (</w:instrText>
      </w:r>
      <w:r w:rsidR="007F7092">
        <w:fldChar w:fldCharType="begin"/>
      </w:r>
      <w:r>
        <w:instrText xml:space="preserve"> SEQ MTSec \c \* Arabic \* MERGEFORMAT </w:instrText>
      </w:r>
      <w:r w:rsidR="007F7092">
        <w:fldChar w:fldCharType="separate"/>
      </w:r>
      <w:r>
        <w:rPr>
          <w:noProof/>
        </w:rPr>
        <w:instrText>1</w:instrText>
      </w:r>
      <w:r w:rsidR="007F7092">
        <w:fldChar w:fldCharType="end"/>
      </w:r>
      <w:r>
        <w:instrText>.</w:instrText>
      </w:r>
      <w:r w:rsidR="007F7092">
        <w:fldChar w:fldCharType="begin"/>
      </w:r>
      <w:r>
        <w:instrText xml:space="preserve"> SEQ MTEqn \c \* Arabic \* MERGEFORMAT </w:instrText>
      </w:r>
      <w:r w:rsidR="007F7092">
        <w:fldChar w:fldCharType="separate"/>
      </w:r>
      <w:r>
        <w:rPr>
          <w:noProof/>
        </w:rPr>
        <w:instrText>12</w:instrText>
      </w:r>
      <w:r w:rsidR="007F7092">
        <w:fldChar w:fldCharType="end"/>
      </w:r>
      <w:r>
        <w:instrText>)</w:instrText>
      </w:r>
      <w:r w:rsidR="007F7092">
        <w:fldChar w:fldCharType="end"/>
      </w:r>
    </w:p>
    <w:p w:rsidR="0080060D" w:rsidRDefault="003C7010" w:rsidP="00784905">
      <w:pPr>
        <w:rPr>
          <w:lang w:val="es-ES"/>
        </w:rPr>
      </w:pPr>
      <w:r>
        <w:rPr>
          <w:lang w:val="es-ES"/>
        </w:rPr>
        <w:t xml:space="preserve">Donde </w:t>
      </w:r>
      <w:r w:rsidRPr="003C7010">
        <w:rPr>
          <w:position w:val="-10"/>
          <w:lang w:val="es-ES"/>
        </w:rPr>
        <w:object w:dxaOrig="1160" w:dyaOrig="320">
          <v:shape id="_x0000_i1115" type="#_x0000_t75" style="width:57.75pt;height:16.3pt" o:ole="">
            <v:imagedata r:id="rId203" o:title=""/>
          </v:shape>
          <o:OLEObject Type="Embed" ProgID="Equation.DSMT4" ShapeID="_x0000_i1115" DrawAspect="Content" ObjectID="_1389457429" r:id="rId204"/>
        </w:object>
      </w:r>
      <w:r>
        <w:rPr>
          <w:lang w:val="es-ES"/>
        </w:rPr>
        <w:t xml:space="preserve"> es el número de la imagen obtenida por la cámara; y </w:t>
      </w:r>
      <w:r w:rsidRPr="003C7010">
        <w:rPr>
          <w:position w:val="-12"/>
          <w:lang w:val="es-ES"/>
        </w:rPr>
        <w:object w:dxaOrig="180" w:dyaOrig="360">
          <v:shape id="_x0000_i1116" type="#_x0000_t75" style="width:8.85pt;height:18.35pt" o:ole="">
            <v:imagedata r:id="rId205" o:title=""/>
          </v:shape>
          <o:OLEObject Type="Embed" ProgID="Equation.DSMT4" ShapeID="_x0000_i1116" DrawAspect="Content" ObjectID="_1389457430" r:id="rId206"/>
        </w:object>
      </w:r>
      <w:r>
        <w:rPr>
          <w:lang w:val="es-ES"/>
        </w:rPr>
        <w:t xml:space="preserve"> es el tiempo de integración o tiempo de exposición de la cámara.</w:t>
      </w:r>
    </w:p>
    <w:p w:rsidR="00AB1EE0" w:rsidRDefault="00AB1EE0" w:rsidP="003C7010">
      <w:pPr>
        <w:rPr>
          <w:lang w:val="es-ES"/>
        </w:rPr>
      </w:pPr>
      <w:r>
        <w:rPr>
          <w:lang w:val="es-ES"/>
        </w:rPr>
        <w:t xml:space="preserve">El arreglo donde se aloja la </w:t>
      </w:r>
      <w:proofErr w:type="spellStart"/>
      <w:r>
        <w:rPr>
          <w:lang w:val="es-ES"/>
        </w:rPr>
        <w:t>autocorrelación</w:t>
      </w:r>
      <w:proofErr w:type="spellEnd"/>
      <w:r>
        <w:rPr>
          <w:lang w:val="es-ES"/>
        </w:rPr>
        <w:t xml:space="preserve"> es un arreglo unidimensional de tamaño </w:t>
      </w:r>
      <w:r w:rsidRPr="00AB1EE0">
        <w:rPr>
          <w:position w:val="-4"/>
          <w:lang w:val="es-ES"/>
        </w:rPr>
        <w:object w:dxaOrig="220" w:dyaOrig="260">
          <v:shape id="_x0000_i1117" type="#_x0000_t75" style="width:10.85pt;height:12.9pt" o:ole="">
            <v:imagedata r:id="rId207" o:title=""/>
          </v:shape>
          <o:OLEObject Type="Embed" ProgID="Equation.DSMT4" ShapeID="_x0000_i1117" DrawAspect="Content" ObjectID="_1389457431" r:id="rId208"/>
        </w:object>
      </w:r>
      <w:r>
        <w:rPr>
          <w:lang w:val="es-ES"/>
        </w:rPr>
        <w:t xml:space="preserve">. Las imágenes producidas por la cámara tendrán un ancho </w:t>
      </w:r>
      <w:r w:rsidRPr="00AB1EE0">
        <w:rPr>
          <w:position w:val="-6"/>
          <w:lang w:val="es-ES"/>
        </w:rPr>
        <w:object w:dxaOrig="279" w:dyaOrig="279">
          <v:shape id="_x0000_i1118" type="#_x0000_t75" style="width:14.25pt;height:14.25pt" o:ole="">
            <v:imagedata r:id="rId209" o:title=""/>
          </v:shape>
          <o:OLEObject Type="Embed" ProgID="Equation.DSMT4" ShapeID="_x0000_i1118" DrawAspect="Content" ObjectID="_1389457432" r:id="rId210"/>
        </w:object>
      </w:r>
      <w:r>
        <w:rPr>
          <w:lang w:val="es-ES"/>
        </w:rPr>
        <w:t xml:space="preserve"> y un alto </w:t>
      </w:r>
      <w:r w:rsidRPr="00AB1EE0">
        <w:rPr>
          <w:position w:val="-4"/>
          <w:lang w:val="es-ES"/>
        </w:rPr>
        <w:object w:dxaOrig="279" w:dyaOrig="260">
          <v:shape id="_x0000_i1119" type="#_x0000_t75" style="width:14.25pt;height:12.9pt" o:ole="">
            <v:imagedata r:id="rId211" o:title=""/>
          </v:shape>
          <o:OLEObject Type="Embed" ProgID="Equation.DSMT4" ShapeID="_x0000_i1119" DrawAspect="Content" ObjectID="_1389457433" r:id="rId212"/>
        </w:object>
      </w:r>
      <w:r>
        <w:rPr>
          <w:lang w:val="es-ES"/>
        </w:rPr>
        <w:t xml:space="preserve">, por lo tanto se necesita un arreglo bidimensional de tamaño </w:t>
      </w:r>
      <w:r w:rsidRPr="00AB1EE0">
        <w:rPr>
          <w:position w:val="-6"/>
          <w:lang w:val="es-ES"/>
        </w:rPr>
        <w:object w:dxaOrig="680" w:dyaOrig="279">
          <v:shape id="_x0000_i1120" type="#_x0000_t75" style="width:33.95pt;height:14.25pt" o:ole="">
            <v:imagedata r:id="rId213" o:title=""/>
          </v:shape>
          <o:OLEObject Type="Embed" ProgID="Equation.DSMT4" ShapeID="_x0000_i1120" DrawAspect="Content" ObjectID="_1389457434" r:id="rId214"/>
        </w:object>
      </w:r>
      <w:r>
        <w:rPr>
          <w:lang w:val="es-ES"/>
        </w:rPr>
        <w:t xml:space="preserve">. Para la obtención de una imagen se tienen </w:t>
      </w:r>
      <w:r w:rsidRPr="00AB1EE0">
        <w:rPr>
          <w:position w:val="-4"/>
          <w:lang w:val="es-ES"/>
        </w:rPr>
        <w:object w:dxaOrig="320" w:dyaOrig="260">
          <v:shape id="_x0000_i1121" type="#_x0000_t75" style="width:16.3pt;height:12.9pt" o:ole="">
            <v:imagedata r:id="rId215" o:title=""/>
          </v:shape>
          <o:OLEObject Type="Embed" ProgID="Equation.DSMT4" ShapeID="_x0000_i1121" DrawAspect="Content" ObjectID="_1389457435" r:id="rId216"/>
        </w:object>
      </w:r>
      <w:r>
        <w:rPr>
          <w:lang w:val="es-ES"/>
        </w:rPr>
        <w:t xml:space="preserve"> intervalos de tiempo.</w:t>
      </w:r>
    </w:p>
    <w:p w:rsidR="00AB1EE0" w:rsidRDefault="00AB1EE0" w:rsidP="003C7010">
      <w:pPr>
        <w:rPr>
          <w:lang w:val="es-ES"/>
        </w:rPr>
      </w:pPr>
      <w:r>
        <w:rPr>
          <w:lang w:val="es-ES"/>
        </w:rPr>
        <w:lastRenderedPageBreak/>
        <w:t xml:space="preserve">Si se utiliza el primer método es necesario: </w:t>
      </w:r>
    </w:p>
    <w:p w:rsidR="0080060D" w:rsidRDefault="00AB1EE0" w:rsidP="00784905">
      <w:pPr>
        <w:pStyle w:val="Prrafodelista"/>
        <w:numPr>
          <w:ilvl w:val="0"/>
          <w:numId w:val="49"/>
        </w:numPr>
        <w:rPr>
          <w:lang w:val="es-ES"/>
        </w:rPr>
      </w:pPr>
      <w:r>
        <w:rPr>
          <w:lang w:val="es-ES"/>
        </w:rPr>
        <w:t>E</w:t>
      </w:r>
      <w:r w:rsidR="005A270F">
        <w:rPr>
          <w:lang w:val="es-ES"/>
        </w:rPr>
        <w:t>valuar la suma de la vibración mecánica mas la altura de los</w:t>
      </w:r>
      <w:r>
        <w:rPr>
          <w:lang w:val="es-ES"/>
        </w:rPr>
        <w:t xml:space="preserve"> </w:t>
      </w:r>
      <w:r w:rsidRPr="00784905">
        <w:rPr>
          <w:position w:val="-6"/>
          <w:lang w:val="es-ES"/>
        </w:rPr>
        <w:object w:dxaOrig="680" w:dyaOrig="279">
          <v:shape id="_x0000_i1122" type="#_x0000_t75" style="width:33.95pt;height:14.25pt" o:ole="">
            <v:imagedata r:id="rId217" o:title=""/>
          </v:shape>
          <o:OLEObject Type="Embed" ProgID="Equation.DSMT4" ShapeID="_x0000_i1122" DrawAspect="Content" ObjectID="_1389457436" r:id="rId218"/>
        </w:object>
      </w:r>
      <w:r>
        <w:rPr>
          <w:lang w:val="es-ES"/>
        </w:rPr>
        <w:t xml:space="preserve"> puntos en la </w:t>
      </w:r>
      <w:proofErr w:type="spellStart"/>
      <w:r>
        <w:rPr>
          <w:lang w:val="es-ES"/>
        </w:rPr>
        <w:t>autocorrelación</w:t>
      </w:r>
      <w:proofErr w:type="spellEnd"/>
      <w:r>
        <w:rPr>
          <w:lang w:val="es-ES"/>
        </w:rPr>
        <w:t xml:space="preserve"> para cada uno de los </w:t>
      </w:r>
      <w:r w:rsidRPr="00784905">
        <w:rPr>
          <w:position w:val="-4"/>
          <w:lang w:val="es-ES"/>
        </w:rPr>
        <w:object w:dxaOrig="320" w:dyaOrig="260">
          <v:shape id="_x0000_i1123" type="#_x0000_t75" style="width:16.3pt;height:12.9pt" o:ole="">
            <v:imagedata r:id="rId219" o:title=""/>
          </v:shape>
          <o:OLEObject Type="Embed" ProgID="Equation.DSMT4" ShapeID="_x0000_i1123" DrawAspect="Content" ObjectID="_1389457437" r:id="rId220"/>
        </w:object>
      </w:r>
      <w:r>
        <w:rPr>
          <w:lang w:val="es-ES"/>
        </w:rPr>
        <w:t xml:space="preserve"> intervalos de tiempo y generar </w:t>
      </w:r>
      <w:r w:rsidRPr="00784905">
        <w:rPr>
          <w:position w:val="-4"/>
          <w:lang w:val="es-ES"/>
        </w:rPr>
        <w:object w:dxaOrig="320" w:dyaOrig="260">
          <v:shape id="_x0000_i1124" type="#_x0000_t75" style="width:16.3pt;height:12.9pt" o:ole="">
            <v:imagedata r:id="rId221" o:title=""/>
          </v:shape>
          <o:OLEObject Type="Embed" ProgID="Equation.DSMT4" ShapeID="_x0000_i1124" DrawAspect="Content" ObjectID="_1389457438" r:id="rId222"/>
        </w:object>
      </w:r>
      <w:r>
        <w:rPr>
          <w:lang w:val="es-ES"/>
        </w:rPr>
        <w:t xml:space="preserve"> imágenes temporales de tamaño </w:t>
      </w:r>
      <w:r w:rsidRPr="00784905">
        <w:rPr>
          <w:position w:val="-6"/>
          <w:lang w:val="es-ES"/>
        </w:rPr>
        <w:object w:dxaOrig="680" w:dyaOrig="279">
          <v:shape id="_x0000_i1125" type="#_x0000_t75" style="width:33.95pt;height:14.25pt" o:ole="">
            <v:imagedata r:id="rId223" o:title=""/>
          </v:shape>
          <o:OLEObject Type="Embed" ProgID="Equation.DSMT4" ShapeID="_x0000_i1125" DrawAspect="Content" ObjectID="_1389457439" r:id="rId224"/>
        </w:object>
      </w:r>
    </w:p>
    <w:p w:rsidR="0080060D" w:rsidRDefault="00AB1EE0" w:rsidP="00784905">
      <w:pPr>
        <w:pStyle w:val="Prrafodelista"/>
        <w:numPr>
          <w:ilvl w:val="0"/>
          <w:numId w:val="49"/>
        </w:numPr>
        <w:rPr>
          <w:lang w:val="es-ES"/>
        </w:rPr>
      </w:pPr>
      <w:r w:rsidRPr="00AB1EE0">
        <w:rPr>
          <w:lang w:val="es-ES"/>
        </w:rPr>
        <w:t xml:space="preserve">Promediar las </w:t>
      </w:r>
      <w:r w:rsidRPr="00784905">
        <w:rPr>
          <w:position w:val="-4"/>
          <w:lang w:val="es-ES"/>
        </w:rPr>
        <w:object w:dxaOrig="320" w:dyaOrig="260">
          <v:shape id="_x0000_i1126" type="#_x0000_t75" style="width:16.3pt;height:12.9pt" o:ole="">
            <v:imagedata r:id="rId225" o:title=""/>
          </v:shape>
          <o:OLEObject Type="Embed" ProgID="Equation.DSMT4" ShapeID="_x0000_i1126" DrawAspect="Content" ObjectID="_1389457440" r:id="rId226"/>
        </w:object>
      </w:r>
      <w:r w:rsidRPr="00AB1EE0">
        <w:rPr>
          <w:lang w:val="es-ES"/>
        </w:rPr>
        <w:t xml:space="preserve"> imágenes temporales, para esto se debe sumar cada uno de los </w:t>
      </w:r>
      <w:r w:rsidRPr="00784905">
        <w:rPr>
          <w:position w:val="-6"/>
          <w:lang w:val="es-ES"/>
        </w:rPr>
        <w:object w:dxaOrig="680" w:dyaOrig="279">
          <v:shape id="_x0000_i1127" type="#_x0000_t75" style="width:33.95pt;height:14.25pt" o:ole="">
            <v:imagedata r:id="rId227" o:title=""/>
          </v:shape>
          <o:OLEObject Type="Embed" ProgID="Equation.DSMT4" ShapeID="_x0000_i1127" DrawAspect="Content" ObjectID="_1389457441" r:id="rId228"/>
        </w:object>
      </w:r>
      <w:r w:rsidRPr="00AB1EE0">
        <w:rPr>
          <w:lang w:val="es-ES"/>
        </w:rPr>
        <w:t xml:space="preserve"> puntos de las </w:t>
      </w:r>
      <w:r w:rsidRPr="00784905">
        <w:rPr>
          <w:position w:val="-4"/>
          <w:lang w:val="es-ES"/>
        </w:rPr>
        <w:object w:dxaOrig="320" w:dyaOrig="260">
          <v:shape id="_x0000_i1128" type="#_x0000_t75" style="width:16.3pt;height:12.9pt" o:ole="">
            <v:imagedata r:id="rId229" o:title=""/>
          </v:shape>
          <o:OLEObject Type="Embed" ProgID="Equation.DSMT4" ShapeID="_x0000_i1128" DrawAspect="Content" ObjectID="_1389457442" r:id="rId230"/>
        </w:object>
      </w:r>
      <w:r w:rsidRPr="00AB1EE0">
        <w:rPr>
          <w:lang w:val="es-ES"/>
        </w:rPr>
        <w:t xml:space="preserve"> imágenes temporales y dividirlos entre </w:t>
      </w:r>
      <w:r w:rsidRPr="00784905">
        <w:rPr>
          <w:position w:val="-4"/>
          <w:lang w:val="es-ES"/>
        </w:rPr>
        <w:object w:dxaOrig="320" w:dyaOrig="260">
          <v:shape id="_x0000_i1129" type="#_x0000_t75" style="width:16.3pt;height:12.9pt" o:ole="">
            <v:imagedata r:id="rId231" o:title=""/>
          </v:shape>
          <o:OLEObject Type="Embed" ProgID="Equation.DSMT4" ShapeID="_x0000_i1129" DrawAspect="Content" ObjectID="_1389457443" r:id="rId232"/>
        </w:object>
      </w:r>
    </w:p>
    <w:p w:rsidR="0080060D" w:rsidRDefault="005A270F" w:rsidP="00784905">
      <w:pPr>
        <w:ind w:left="397" w:firstLine="0"/>
        <w:rPr>
          <w:lang w:val="es-ES"/>
        </w:rPr>
      </w:pPr>
      <w:r>
        <w:rPr>
          <w:lang w:val="es-ES"/>
        </w:rPr>
        <w:t>En el segundo método se debe realizar los siguientes pasos:</w:t>
      </w:r>
    </w:p>
    <w:p w:rsidR="0080060D" w:rsidRDefault="005A270F" w:rsidP="00784905">
      <w:pPr>
        <w:pStyle w:val="Prrafodelista"/>
        <w:numPr>
          <w:ilvl w:val="0"/>
          <w:numId w:val="50"/>
        </w:numPr>
        <w:rPr>
          <w:lang w:val="es-ES"/>
        </w:rPr>
      </w:pPr>
      <w:r>
        <w:rPr>
          <w:lang w:val="es-ES"/>
        </w:rPr>
        <w:t xml:space="preserve">Generar una copia desplazada en el tamaño de la perturbación del arreglo de </w:t>
      </w:r>
      <w:proofErr w:type="spellStart"/>
      <w:r>
        <w:rPr>
          <w:lang w:val="es-ES"/>
        </w:rPr>
        <w:t>autocorrelación</w:t>
      </w:r>
      <w:proofErr w:type="spellEnd"/>
      <w:r>
        <w:rPr>
          <w:lang w:val="es-ES"/>
        </w:rPr>
        <w:t xml:space="preserve"> para cada uno de los </w:t>
      </w:r>
      <w:r w:rsidRPr="00784905">
        <w:rPr>
          <w:position w:val="-4"/>
          <w:lang w:val="es-ES"/>
        </w:rPr>
        <w:object w:dxaOrig="320" w:dyaOrig="260">
          <v:shape id="_x0000_i1130" type="#_x0000_t75" style="width:16.3pt;height:12.9pt" o:ole="">
            <v:imagedata r:id="rId233" o:title=""/>
          </v:shape>
          <o:OLEObject Type="Embed" ProgID="Equation.DSMT4" ShapeID="_x0000_i1130" DrawAspect="Content" ObjectID="_1389457444" r:id="rId234"/>
        </w:object>
      </w:r>
      <w:r>
        <w:rPr>
          <w:lang w:val="es-ES"/>
        </w:rPr>
        <w:t xml:space="preserve"> intervalos de tiempo.</w:t>
      </w:r>
    </w:p>
    <w:p w:rsidR="0080060D" w:rsidRDefault="005A270F" w:rsidP="00784905">
      <w:pPr>
        <w:pStyle w:val="Prrafodelista"/>
        <w:numPr>
          <w:ilvl w:val="0"/>
          <w:numId w:val="50"/>
        </w:numPr>
        <w:rPr>
          <w:lang w:val="es-ES"/>
        </w:rPr>
      </w:pPr>
      <w:r>
        <w:rPr>
          <w:lang w:val="es-ES"/>
        </w:rPr>
        <w:t xml:space="preserve">Promediar las </w:t>
      </w:r>
      <w:r w:rsidRPr="00784905">
        <w:rPr>
          <w:position w:val="-4"/>
          <w:lang w:val="es-ES"/>
        </w:rPr>
        <w:object w:dxaOrig="320" w:dyaOrig="260">
          <v:shape id="_x0000_i1131" type="#_x0000_t75" style="width:16.3pt;height:12.9pt" o:ole="">
            <v:imagedata r:id="rId235" o:title=""/>
          </v:shape>
          <o:OLEObject Type="Embed" ProgID="Equation.DSMT4" ShapeID="_x0000_i1131" DrawAspect="Content" ObjectID="_1389457445" r:id="rId236"/>
        </w:object>
      </w:r>
      <w:r>
        <w:rPr>
          <w:lang w:val="es-ES"/>
        </w:rPr>
        <w:t xml:space="preserve"> copias desplazadas de la </w:t>
      </w:r>
      <w:proofErr w:type="spellStart"/>
      <w:r>
        <w:rPr>
          <w:lang w:val="es-ES"/>
        </w:rPr>
        <w:t>autocorrelación</w:t>
      </w:r>
      <w:proofErr w:type="spellEnd"/>
    </w:p>
    <w:p w:rsidR="0080060D" w:rsidRDefault="005A270F" w:rsidP="00784905">
      <w:pPr>
        <w:pStyle w:val="Prrafodelista"/>
        <w:numPr>
          <w:ilvl w:val="0"/>
          <w:numId w:val="50"/>
        </w:numPr>
        <w:rPr>
          <w:lang w:val="es-ES"/>
        </w:rPr>
      </w:pPr>
      <w:r>
        <w:rPr>
          <w:lang w:val="es-ES"/>
        </w:rPr>
        <w:t xml:space="preserve">Evaluar la altura de los </w:t>
      </w:r>
      <w:r w:rsidRPr="00784905">
        <w:rPr>
          <w:position w:val="-6"/>
          <w:lang w:val="es-ES"/>
        </w:rPr>
        <w:object w:dxaOrig="680" w:dyaOrig="279">
          <v:shape id="_x0000_i1132" type="#_x0000_t75" style="width:33.95pt;height:14.25pt" o:ole="">
            <v:imagedata r:id="rId237" o:title=""/>
          </v:shape>
          <o:OLEObject Type="Embed" ProgID="Equation.DSMT4" ShapeID="_x0000_i1132" DrawAspect="Content" ObjectID="_1389457446" r:id="rId238"/>
        </w:object>
      </w:r>
      <w:r>
        <w:rPr>
          <w:lang w:val="es-ES"/>
        </w:rPr>
        <w:t xml:space="preserve"> puntos de la muestra en la </w:t>
      </w:r>
      <w:proofErr w:type="spellStart"/>
      <w:r>
        <w:rPr>
          <w:lang w:val="es-ES"/>
        </w:rPr>
        <w:t>autocorrelación</w:t>
      </w:r>
      <w:proofErr w:type="spellEnd"/>
      <w:r>
        <w:rPr>
          <w:lang w:val="es-ES"/>
        </w:rPr>
        <w:t xml:space="preserve"> promediada.</w:t>
      </w:r>
    </w:p>
    <w:p w:rsidR="00A76AB4" w:rsidRDefault="00A76AB4">
      <w:pPr>
        <w:rPr>
          <w:lang w:val="es-ES"/>
        </w:rPr>
      </w:pPr>
      <w:r>
        <w:rPr>
          <w:lang w:val="es-ES"/>
        </w:rPr>
        <w:t xml:space="preserve">Asumiendo que cualquier operación tarde un tiempo </w:t>
      </w:r>
      <w:r w:rsidR="005A270F" w:rsidRPr="005A270F">
        <w:rPr>
          <w:position w:val="-12"/>
          <w:lang w:val="es-ES"/>
        </w:rPr>
        <w:object w:dxaOrig="200" w:dyaOrig="360">
          <v:shape id="_x0000_i1133" type="#_x0000_t75" style="width:10.2pt;height:18.35pt" o:ole="">
            <v:imagedata r:id="rId239" o:title=""/>
          </v:shape>
          <o:OLEObject Type="Embed" ProgID="Equation.DSMT4" ShapeID="_x0000_i1133" DrawAspect="Content" ObjectID="_1389457447" r:id="rId240"/>
        </w:object>
      </w:r>
      <w:r w:rsidR="005A270F">
        <w:rPr>
          <w:lang w:val="es-ES"/>
        </w:rPr>
        <w:t xml:space="preserve">, </w:t>
      </w:r>
      <w:r>
        <w:rPr>
          <w:lang w:val="es-ES"/>
        </w:rPr>
        <w:t>el tiempo que tardaría el primer método vendría dado por:</w:t>
      </w:r>
    </w:p>
    <w:p w:rsidR="0080060D" w:rsidRDefault="00A76AB4" w:rsidP="00784905">
      <w:pPr>
        <w:pStyle w:val="Prrafodelista"/>
        <w:numPr>
          <w:ilvl w:val="0"/>
          <w:numId w:val="51"/>
        </w:numPr>
        <w:rPr>
          <w:lang w:val="es-ES"/>
        </w:rPr>
      </w:pPr>
      <w:r w:rsidRPr="00784905">
        <w:rPr>
          <w:position w:val="-14"/>
          <w:lang w:val="es-ES"/>
        </w:rPr>
        <w:object w:dxaOrig="1480" w:dyaOrig="400">
          <v:shape id="_x0000_i1134" type="#_x0000_t75" style="width:74.05pt;height:19.7pt" o:ole="">
            <v:imagedata r:id="rId241" o:title=""/>
          </v:shape>
          <o:OLEObject Type="Embed" ProgID="Equation.DSMT4" ShapeID="_x0000_i1134" DrawAspect="Content" ObjectID="_1389457448" r:id="rId242"/>
        </w:object>
      </w:r>
      <w:r>
        <w:rPr>
          <w:lang w:val="es-ES"/>
        </w:rPr>
        <w:t xml:space="preserve"> para evaluar las alturas y generar las </w:t>
      </w:r>
      <w:r w:rsidRPr="00784905">
        <w:rPr>
          <w:position w:val="-4"/>
          <w:lang w:val="es-ES"/>
        </w:rPr>
        <w:object w:dxaOrig="320" w:dyaOrig="260">
          <v:shape id="_x0000_i1135" type="#_x0000_t75" style="width:16.3pt;height:12.9pt" o:ole="">
            <v:imagedata r:id="rId243" o:title=""/>
          </v:shape>
          <o:OLEObject Type="Embed" ProgID="Equation.DSMT4" ShapeID="_x0000_i1135" DrawAspect="Content" ObjectID="_1389457449" r:id="rId244"/>
        </w:object>
      </w:r>
      <w:r>
        <w:rPr>
          <w:lang w:val="es-ES"/>
        </w:rPr>
        <w:t xml:space="preserve"> imágenes temporales</w:t>
      </w:r>
    </w:p>
    <w:p w:rsidR="0080060D" w:rsidRDefault="00A76AB4" w:rsidP="00784905">
      <w:pPr>
        <w:pStyle w:val="Prrafodelista"/>
        <w:numPr>
          <w:ilvl w:val="0"/>
          <w:numId w:val="51"/>
        </w:numPr>
        <w:rPr>
          <w:lang w:val="es-ES"/>
        </w:rPr>
      </w:pPr>
      <w:r w:rsidRPr="00784905">
        <w:rPr>
          <w:position w:val="-14"/>
          <w:lang w:val="es-ES"/>
        </w:rPr>
        <w:object w:dxaOrig="1480" w:dyaOrig="400">
          <v:shape id="_x0000_i1136" type="#_x0000_t75" style="width:74.05pt;height:19.7pt" o:ole="">
            <v:imagedata r:id="rId245" o:title=""/>
          </v:shape>
          <o:OLEObject Type="Embed" ProgID="Equation.DSMT4" ShapeID="_x0000_i1136" DrawAspect="Content" ObjectID="_1389457450" r:id="rId246"/>
        </w:object>
      </w:r>
      <w:r>
        <w:rPr>
          <w:lang w:val="es-ES"/>
        </w:rPr>
        <w:t xml:space="preserve"> para sumar las </w:t>
      </w:r>
      <w:r w:rsidRPr="00784905">
        <w:rPr>
          <w:position w:val="-4"/>
          <w:lang w:val="es-ES"/>
        </w:rPr>
        <w:object w:dxaOrig="320" w:dyaOrig="260">
          <v:shape id="_x0000_i1137" type="#_x0000_t75" style="width:16.3pt;height:12.9pt" o:ole="">
            <v:imagedata r:id="rId247" o:title=""/>
          </v:shape>
          <o:OLEObject Type="Embed" ProgID="Equation.DSMT4" ShapeID="_x0000_i1137" DrawAspect="Content" ObjectID="_1389457451" r:id="rId248"/>
        </w:object>
      </w:r>
      <w:r>
        <w:rPr>
          <w:lang w:val="es-ES"/>
        </w:rPr>
        <w:t xml:space="preserve"> imágenes temporales</w:t>
      </w:r>
    </w:p>
    <w:p w:rsidR="0080060D" w:rsidRDefault="00A76AB4" w:rsidP="00784905">
      <w:pPr>
        <w:pStyle w:val="Prrafodelista"/>
        <w:numPr>
          <w:ilvl w:val="0"/>
          <w:numId w:val="51"/>
        </w:numPr>
        <w:rPr>
          <w:lang w:val="es-ES"/>
        </w:rPr>
      </w:pPr>
      <w:r w:rsidRPr="00784905">
        <w:rPr>
          <w:position w:val="-14"/>
          <w:lang w:val="es-ES"/>
        </w:rPr>
        <w:object w:dxaOrig="1120" w:dyaOrig="400">
          <v:shape id="_x0000_i1138" type="#_x0000_t75" style="width:55.7pt;height:19.7pt" o:ole="">
            <v:imagedata r:id="rId249" o:title=""/>
          </v:shape>
          <o:OLEObject Type="Embed" ProgID="Equation.DSMT4" ShapeID="_x0000_i1138" DrawAspect="Content" ObjectID="_1389457452" r:id="rId250"/>
        </w:object>
      </w:r>
      <w:r>
        <w:rPr>
          <w:lang w:val="es-ES"/>
        </w:rPr>
        <w:t xml:space="preserve"> para dividir la imagen final entre </w:t>
      </w:r>
      <w:r w:rsidRPr="00784905">
        <w:rPr>
          <w:position w:val="-4"/>
          <w:lang w:val="es-ES"/>
        </w:rPr>
        <w:object w:dxaOrig="320" w:dyaOrig="260">
          <v:shape id="_x0000_i1139" type="#_x0000_t75" style="width:16.3pt;height:12.9pt" o:ole="">
            <v:imagedata r:id="rId251" o:title=""/>
          </v:shape>
          <o:OLEObject Type="Embed" ProgID="Equation.DSMT4" ShapeID="_x0000_i1139" DrawAspect="Content" ObjectID="_1389457453" r:id="rId252"/>
        </w:object>
      </w:r>
    </w:p>
    <w:p w:rsidR="00A76AB4" w:rsidRDefault="00A76AB4">
      <w:pPr>
        <w:rPr>
          <w:lang w:val="es-ES"/>
        </w:rPr>
      </w:pPr>
      <w:r>
        <w:rPr>
          <w:lang w:val="es-ES"/>
        </w:rPr>
        <w:t xml:space="preserve">El tiempo total de procesamiento sería: </w:t>
      </w:r>
      <w:r w:rsidRPr="00A76AB4">
        <w:rPr>
          <w:position w:val="-14"/>
          <w:lang w:val="es-ES"/>
        </w:rPr>
        <w:object w:dxaOrig="2079" w:dyaOrig="400">
          <v:shape id="_x0000_i1140" type="#_x0000_t75" style="width:103.9pt;height:19.7pt" o:ole="">
            <v:imagedata r:id="rId253" o:title=""/>
          </v:shape>
          <o:OLEObject Type="Embed" ProgID="Equation.DSMT4" ShapeID="_x0000_i1140" DrawAspect="Content" ObjectID="_1389457454" r:id="rId254"/>
        </w:object>
      </w:r>
    </w:p>
    <w:p w:rsidR="00A76AB4" w:rsidRDefault="00A76AB4">
      <w:pPr>
        <w:rPr>
          <w:lang w:val="es-ES"/>
        </w:rPr>
      </w:pPr>
      <w:r>
        <w:rPr>
          <w:lang w:val="es-ES"/>
        </w:rPr>
        <w:t>Para el segundo método se tardaría:</w:t>
      </w:r>
    </w:p>
    <w:p w:rsidR="0080060D" w:rsidRDefault="00A76AB4" w:rsidP="00784905">
      <w:pPr>
        <w:pStyle w:val="Prrafodelista"/>
        <w:numPr>
          <w:ilvl w:val="0"/>
          <w:numId w:val="52"/>
        </w:numPr>
        <w:rPr>
          <w:lang w:val="es-ES"/>
        </w:rPr>
      </w:pPr>
      <w:r w:rsidRPr="00784905">
        <w:rPr>
          <w:position w:val="-14"/>
          <w:lang w:val="es-ES"/>
        </w:rPr>
        <w:object w:dxaOrig="1020" w:dyaOrig="400">
          <v:shape id="_x0000_i1141" type="#_x0000_t75" style="width:50.95pt;height:19.7pt" o:ole="">
            <v:imagedata r:id="rId255" o:title=""/>
          </v:shape>
          <o:OLEObject Type="Embed" ProgID="Equation.DSMT4" ShapeID="_x0000_i1141" DrawAspect="Content" ObjectID="_1389457455" r:id="rId256"/>
        </w:object>
      </w:r>
      <w:r>
        <w:rPr>
          <w:lang w:val="es-ES"/>
        </w:rPr>
        <w:t xml:space="preserve"> para generar las </w:t>
      </w:r>
      <w:r w:rsidRPr="00784905">
        <w:rPr>
          <w:position w:val="-4"/>
          <w:lang w:val="es-ES"/>
        </w:rPr>
        <w:object w:dxaOrig="320" w:dyaOrig="260">
          <v:shape id="_x0000_i1142" type="#_x0000_t75" style="width:16.3pt;height:12.9pt" o:ole="">
            <v:imagedata r:id="rId257" o:title=""/>
          </v:shape>
          <o:OLEObject Type="Embed" ProgID="Equation.DSMT4" ShapeID="_x0000_i1142" DrawAspect="Content" ObjectID="_1389457456" r:id="rId258"/>
        </w:object>
      </w:r>
      <w:r>
        <w:rPr>
          <w:lang w:val="es-ES"/>
        </w:rPr>
        <w:t xml:space="preserve"> copias desplazadas de la </w:t>
      </w:r>
      <w:proofErr w:type="spellStart"/>
      <w:r>
        <w:rPr>
          <w:lang w:val="es-ES"/>
        </w:rPr>
        <w:t>autocorrelación</w:t>
      </w:r>
      <w:proofErr w:type="spellEnd"/>
    </w:p>
    <w:p w:rsidR="0080060D" w:rsidRDefault="00A76AB4" w:rsidP="00784905">
      <w:pPr>
        <w:pStyle w:val="Prrafodelista"/>
        <w:numPr>
          <w:ilvl w:val="0"/>
          <w:numId w:val="52"/>
        </w:numPr>
        <w:rPr>
          <w:lang w:val="es-ES"/>
        </w:rPr>
      </w:pPr>
      <w:r w:rsidRPr="00784905">
        <w:rPr>
          <w:position w:val="-14"/>
          <w:lang w:val="es-ES"/>
        </w:rPr>
        <w:object w:dxaOrig="1020" w:dyaOrig="400">
          <v:shape id="_x0000_i1143" type="#_x0000_t75" style="width:50.95pt;height:19.7pt" o:ole="">
            <v:imagedata r:id="rId259" o:title=""/>
          </v:shape>
          <o:OLEObject Type="Embed" ProgID="Equation.DSMT4" ShapeID="_x0000_i1143" DrawAspect="Content" ObjectID="_1389457457" r:id="rId260"/>
        </w:object>
      </w:r>
      <w:r>
        <w:rPr>
          <w:lang w:val="es-ES"/>
        </w:rPr>
        <w:t xml:space="preserve"> para sumar las M copias desplazadas</w:t>
      </w:r>
    </w:p>
    <w:p w:rsidR="0080060D" w:rsidRDefault="00A76AB4" w:rsidP="00784905">
      <w:pPr>
        <w:pStyle w:val="Prrafodelista"/>
        <w:numPr>
          <w:ilvl w:val="0"/>
          <w:numId w:val="52"/>
        </w:numPr>
        <w:rPr>
          <w:lang w:val="es-ES"/>
        </w:rPr>
      </w:pPr>
      <w:r w:rsidRPr="00784905">
        <w:rPr>
          <w:position w:val="-12"/>
          <w:lang w:val="es-ES"/>
        </w:rPr>
        <w:object w:dxaOrig="460" w:dyaOrig="360">
          <v:shape id="_x0000_i1144" type="#_x0000_t75" style="width:23.1pt;height:18.35pt" o:ole="">
            <v:imagedata r:id="rId261" o:title=""/>
          </v:shape>
          <o:OLEObject Type="Embed" ProgID="Equation.DSMT4" ShapeID="_x0000_i1144" DrawAspect="Content" ObjectID="_1389457458" r:id="rId262"/>
        </w:object>
      </w:r>
      <w:r>
        <w:rPr>
          <w:lang w:val="es-ES"/>
        </w:rPr>
        <w:t xml:space="preserve"> para dividir la suma de las copias desplazadas entre </w:t>
      </w:r>
      <w:r w:rsidRPr="00784905">
        <w:rPr>
          <w:position w:val="-4"/>
          <w:lang w:val="es-ES"/>
        </w:rPr>
        <w:object w:dxaOrig="320" w:dyaOrig="260">
          <v:shape id="_x0000_i1145" type="#_x0000_t75" style="width:16.3pt;height:12.9pt" o:ole="">
            <v:imagedata r:id="rId263" o:title=""/>
          </v:shape>
          <o:OLEObject Type="Embed" ProgID="Equation.DSMT4" ShapeID="_x0000_i1145" DrawAspect="Content" ObjectID="_1389457459" r:id="rId264"/>
        </w:object>
      </w:r>
    </w:p>
    <w:p w:rsidR="0080060D" w:rsidRDefault="00A76AB4" w:rsidP="00784905">
      <w:pPr>
        <w:pStyle w:val="Prrafodelista"/>
        <w:numPr>
          <w:ilvl w:val="0"/>
          <w:numId w:val="52"/>
        </w:numPr>
        <w:rPr>
          <w:lang w:val="es-ES"/>
        </w:rPr>
      </w:pPr>
      <w:r w:rsidRPr="00784905">
        <w:rPr>
          <w:position w:val="-14"/>
          <w:lang w:val="es-ES"/>
        </w:rPr>
        <w:object w:dxaOrig="1120" w:dyaOrig="400">
          <v:shape id="_x0000_i1146" type="#_x0000_t75" style="width:55.7pt;height:19.7pt" o:ole="">
            <v:imagedata r:id="rId265" o:title=""/>
          </v:shape>
          <o:OLEObject Type="Embed" ProgID="Equation.DSMT4" ShapeID="_x0000_i1146" DrawAspect="Content" ObjectID="_1389457460" r:id="rId266"/>
        </w:object>
      </w:r>
      <w:r w:rsidRPr="00A76AB4">
        <w:rPr>
          <w:lang w:val="es-ES"/>
        </w:rPr>
        <w:t xml:space="preserve"> para evaluar las alturas de la muestra en la nueva función de </w:t>
      </w:r>
      <w:proofErr w:type="spellStart"/>
      <w:r w:rsidRPr="00A76AB4">
        <w:rPr>
          <w:lang w:val="es-ES"/>
        </w:rPr>
        <w:t>autocorrelación</w:t>
      </w:r>
      <w:proofErr w:type="spellEnd"/>
    </w:p>
    <w:p w:rsidR="00A76AB4" w:rsidRDefault="00A76AB4">
      <w:pPr>
        <w:rPr>
          <w:lang w:val="es-ES"/>
        </w:rPr>
      </w:pPr>
      <w:r>
        <w:rPr>
          <w:lang w:val="es-ES"/>
        </w:rPr>
        <w:t xml:space="preserve">El tiempo total de procesamiento para el segundo método sería: </w:t>
      </w:r>
      <w:r w:rsidRPr="00A76AB4">
        <w:rPr>
          <w:position w:val="-16"/>
          <w:lang w:val="es-ES"/>
        </w:rPr>
        <w:object w:dxaOrig="2659" w:dyaOrig="440">
          <v:shape id="_x0000_i1147" type="#_x0000_t75" style="width:133.15pt;height:21.75pt" o:ole="">
            <v:imagedata r:id="rId267" o:title=""/>
          </v:shape>
          <o:OLEObject Type="Embed" ProgID="Equation.DSMT4" ShapeID="_x0000_i1147" DrawAspect="Content" ObjectID="_1389457461" r:id="rId268"/>
        </w:object>
      </w:r>
    </w:p>
    <w:p w:rsidR="00A76AB4" w:rsidRDefault="00A76AB4" w:rsidP="00A76AB4">
      <w:pPr>
        <w:rPr>
          <w:lang w:val="es-ES"/>
        </w:rPr>
      </w:pPr>
      <w:r>
        <w:rPr>
          <w:lang w:val="es-ES"/>
        </w:rPr>
        <w:t xml:space="preserve">Para que exista un ahorro en el tiempo computacional debe cumplirse que </w:t>
      </w:r>
    </w:p>
    <w:p w:rsidR="0080060D" w:rsidRPr="00784905" w:rsidRDefault="00A76AB4" w:rsidP="00784905">
      <w:pPr>
        <w:pStyle w:val="MTDisplayEquation"/>
      </w:pPr>
      <w:r>
        <w:tab/>
      </w:r>
      <w:r w:rsidRPr="00784905">
        <w:rPr>
          <w:position w:val="-48"/>
        </w:rPr>
        <w:object w:dxaOrig="4920" w:dyaOrig="1080">
          <v:shape id="_x0000_i1148" type="#_x0000_t75" style="width:245.9pt;height:54.35pt" o:ole="">
            <v:imagedata r:id="rId269" o:title=""/>
          </v:shape>
          <o:OLEObject Type="Embed" ProgID="Equation.DSMT4" ShapeID="_x0000_i1148" DrawAspect="Content" ObjectID="_1389457462" r:id="rId270"/>
        </w:object>
      </w:r>
    </w:p>
    <w:p w:rsidR="00A76AB4" w:rsidRDefault="00FE6859" w:rsidP="00A76AB4">
      <w:r>
        <w:rPr>
          <w:lang w:val="es-ES"/>
        </w:rPr>
        <w:t>Debido</w:t>
      </w:r>
      <w:r w:rsidR="003801BF">
        <w:t xml:space="preserve"> a qu</w:t>
      </w:r>
      <w:r w:rsidR="004C11C5">
        <w:t xml:space="preserve">e la </w:t>
      </w:r>
      <w:proofErr w:type="spellStart"/>
      <w:r w:rsidR="004C11C5">
        <w:t>autocorrelación</w:t>
      </w:r>
      <w:proofErr w:type="spellEnd"/>
      <w:r w:rsidR="004C11C5">
        <w:t xml:space="preserve"> es una </w:t>
      </w:r>
      <w:r w:rsidR="003801BF">
        <w:t>transformada</w:t>
      </w:r>
      <w:r w:rsidR="004C11C5">
        <w:t xml:space="preserve"> inversa</w:t>
      </w:r>
      <w:r w:rsidR="003801BF">
        <w:t xml:space="preserve"> d</w:t>
      </w:r>
      <w:r w:rsidR="00A76D33">
        <w:t>iscreta d</w:t>
      </w:r>
      <w:r w:rsidR="003801BF">
        <w:t xml:space="preserve">e Fourier, el tamaño </w:t>
      </w:r>
      <w:r w:rsidR="003801BF" w:rsidRPr="003801BF">
        <w:rPr>
          <w:position w:val="-4"/>
        </w:rPr>
        <w:object w:dxaOrig="220" w:dyaOrig="260">
          <v:shape id="_x0000_i1149" type="#_x0000_t75" style="width:10.85pt;height:12.9pt" o:ole="">
            <v:imagedata r:id="rId271" o:title=""/>
          </v:shape>
          <o:OLEObject Type="Embed" ProgID="Equation.DSMT4" ShapeID="_x0000_i1149" DrawAspect="Content" ObjectID="_1389457463" r:id="rId272"/>
        </w:object>
      </w:r>
      <w:r w:rsidR="003801BF">
        <w:t xml:space="preserve"> es igual al tamaño del arreglo del espectro en frecuencia de la fuente</w:t>
      </w:r>
      <w:r w:rsidR="00A76D33" w:rsidRPr="00A76D33">
        <w:rPr>
          <w:position w:val="-6"/>
        </w:rPr>
        <w:object w:dxaOrig="279" w:dyaOrig="279">
          <v:shape id="_x0000_i1150" type="#_x0000_t75" style="width:14.25pt;height:14.25pt" o:ole="">
            <v:imagedata r:id="rId273" o:title=""/>
          </v:shape>
          <o:OLEObject Type="Embed" ProgID="Equation.DSMT4" ShapeID="_x0000_i1150" DrawAspect="Content" ObjectID="_1389457464" r:id="rId274"/>
        </w:object>
      </w:r>
      <w:r w:rsidR="003801BF">
        <w:t xml:space="preserve">, </w:t>
      </w:r>
      <w:r>
        <w:t xml:space="preserve">la mínima resolución en este arreglo de </w:t>
      </w:r>
      <w:proofErr w:type="spellStart"/>
      <w:r>
        <w:t>autocorrelación</w:t>
      </w:r>
      <w:proofErr w:type="spellEnd"/>
      <w:r>
        <w:t xml:space="preserve"> vendrá dado por la máxima frecuencia </w:t>
      </w:r>
      <w:r w:rsidRPr="00FE6859">
        <w:rPr>
          <w:position w:val="-12"/>
        </w:rPr>
        <w:object w:dxaOrig="440" w:dyaOrig="360">
          <v:shape id="_x0000_i1151" type="#_x0000_t75" style="width:21.75pt;height:18.35pt" o:ole="">
            <v:imagedata r:id="rId275" o:title=""/>
          </v:shape>
          <o:OLEObject Type="Embed" ProgID="Equation.DSMT4" ShapeID="_x0000_i1151" DrawAspect="Content" ObjectID="_1389457465" r:id="rId276"/>
        </w:object>
      </w:r>
      <w:r>
        <w:t xml:space="preserve"> del espectro de la fuente de la siguiente forma </w:t>
      </w:r>
      <w:r w:rsidR="00A76D33" w:rsidRPr="00A76D33">
        <w:rPr>
          <w:position w:val="-24"/>
        </w:rPr>
        <w:object w:dxaOrig="1520" w:dyaOrig="620">
          <v:shape id="_x0000_i1152" type="#_x0000_t75" style="width:76.1pt;height:31.25pt" o:ole="">
            <v:imagedata r:id="rId277" o:title=""/>
          </v:shape>
          <o:OLEObject Type="Embed" ProgID="Equation.DSMT4" ShapeID="_x0000_i1152" DrawAspect="Content" ObjectID="_1389457466" r:id="rId278"/>
        </w:object>
      </w:r>
      <w:r>
        <w:t xml:space="preserve"> y el valor máximo dependerá del tamaño del arreglo, por lo tanto si el</w:t>
      </w:r>
      <w:r w:rsidR="000B5FE6">
        <w:t xml:space="preserve"> arreglo es de tamaño </w:t>
      </w:r>
      <w:r w:rsidR="00A76D33" w:rsidRPr="00A76D33">
        <w:rPr>
          <w:position w:val="-6"/>
        </w:rPr>
        <w:object w:dxaOrig="279" w:dyaOrig="279">
          <v:shape id="_x0000_i1153" type="#_x0000_t75" style="width:14.25pt;height:14.25pt" o:ole="">
            <v:imagedata r:id="rId279" o:title=""/>
          </v:shape>
          <o:OLEObject Type="Embed" ProgID="Equation.DSMT4" ShapeID="_x0000_i1153" DrawAspect="Content" ObjectID="_1389457467" r:id="rId280"/>
        </w:object>
      </w:r>
      <w:r w:rsidR="000B5FE6">
        <w:t xml:space="preserve">, el valor máximo será </w:t>
      </w:r>
    </w:p>
    <w:p w:rsidR="0080060D" w:rsidRDefault="000B5FE6" w:rsidP="00784905">
      <w:pPr>
        <w:pStyle w:val="MTDisplayEquation"/>
        <w:rPr>
          <w:position w:val="-12"/>
        </w:rPr>
      </w:pPr>
      <w:r>
        <w:tab/>
      </w:r>
      <w:r w:rsidR="00A76D33" w:rsidRPr="00784905">
        <w:rPr>
          <w:position w:val="-24"/>
        </w:rPr>
        <w:object w:dxaOrig="1820" w:dyaOrig="720">
          <v:shape id="_x0000_i1154" type="#_x0000_t75" style="width:91pt;height:36.7pt" o:ole="">
            <v:imagedata r:id="rId281" o:title=""/>
          </v:shape>
          <o:OLEObject Type="Embed" ProgID="Equation.DSMT4" ShapeID="_x0000_i1154" DrawAspect="Content" ObjectID="_1389457468" r:id="rId282"/>
        </w:object>
      </w:r>
    </w:p>
    <w:p w:rsidR="0080060D" w:rsidRDefault="00A76D33" w:rsidP="00784905">
      <w:pPr>
        <w:rPr>
          <w:position w:val="-24"/>
          <w:lang w:val="es-ES"/>
        </w:rPr>
      </w:pPr>
      <w:r>
        <w:rPr>
          <w:lang w:val="es-ES"/>
        </w:rPr>
        <w:t xml:space="preserve">Pero la transformada inversa de Fourier dará un resultado simétrico respecto al origen, por lo tanto el arreglo irá desde </w:t>
      </w:r>
      <w:r w:rsidRPr="00A76D33">
        <w:rPr>
          <w:position w:val="-24"/>
          <w:lang w:val="es-ES"/>
        </w:rPr>
        <w:object w:dxaOrig="580" w:dyaOrig="620">
          <v:shape id="_x0000_i1155" type="#_x0000_t75" style="width:29.2pt;height:31.25pt" o:ole="">
            <v:imagedata r:id="rId283" o:title=""/>
          </v:shape>
          <o:OLEObject Type="Embed" ProgID="Equation.DSMT4" ShapeID="_x0000_i1155" DrawAspect="Content" ObjectID="_1389457469" r:id="rId284"/>
        </w:object>
      </w:r>
      <w:r>
        <w:rPr>
          <w:lang w:val="es-ES"/>
        </w:rPr>
        <w:t xml:space="preserve"> hasta </w:t>
      </w:r>
      <w:r w:rsidRPr="00A76D33">
        <w:rPr>
          <w:position w:val="-24"/>
          <w:lang w:val="es-ES"/>
        </w:rPr>
        <w:object w:dxaOrig="580" w:dyaOrig="620">
          <v:shape id="_x0000_i1156" type="#_x0000_t75" style="width:29.2pt;height:31.25pt" o:ole="">
            <v:imagedata r:id="rId285" o:title=""/>
          </v:shape>
          <o:OLEObject Type="Embed" ProgID="Equation.DSMT4" ShapeID="_x0000_i1156" DrawAspect="Content" ObjectID="_1389457470" r:id="rId286"/>
        </w:object>
      </w:r>
    </w:p>
    <w:p w:rsidR="0080060D" w:rsidRDefault="007964BB" w:rsidP="00784905">
      <w:pPr>
        <w:rPr>
          <w:ins w:id="46" w:author="veloz" w:date="2012-01-30T18:24:00Z"/>
          <w:position w:val="-24"/>
          <w:lang w:val="es-ES"/>
        </w:rPr>
      </w:pPr>
      <w:r>
        <w:rPr>
          <w:position w:val="-24"/>
          <w:lang w:val="es-ES"/>
        </w:rPr>
        <w:t xml:space="preserve">Con la </w:t>
      </w:r>
      <w:r w:rsidR="008C2D29">
        <w:rPr>
          <w:position w:val="-24"/>
          <w:lang w:val="es-ES"/>
        </w:rPr>
        <w:t>generación</w:t>
      </w:r>
      <w:r>
        <w:rPr>
          <w:position w:val="-24"/>
          <w:lang w:val="es-ES"/>
        </w:rPr>
        <w:t xml:space="preserve"> de imágenes simulando el sistema solo resta la inclusión del algoritmo de control y la grabación de imágenes en secuencia.</w:t>
      </w:r>
    </w:p>
    <w:p w:rsidR="008C2D29" w:rsidRDefault="008C2D29" w:rsidP="008C2D29">
      <w:pPr>
        <w:pStyle w:val="Ttulo2"/>
        <w:rPr>
          <w:lang w:val="es-ES"/>
        </w:rPr>
      </w:pPr>
      <w:r>
        <w:rPr>
          <w:lang w:val="es-ES"/>
        </w:rPr>
        <w:t>Validación del simulador</w:t>
      </w:r>
    </w:p>
    <w:p w:rsidR="008C2D29" w:rsidRDefault="008C2D29" w:rsidP="008C2D29">
      <w:pPr>
        <w:rPr>
          <w:lang w:val="es-ES"/>
        </w:rPr>
      </w:pPr>
      <w:r>
        <w:rPr>
          <w:lang w:val="es-ES"/>
        </w:rPr>
        <w:t>Para validar el correcto funcionamiento del simulador se utilizó</w:t>
      </w:r>
      <w:bookmarkStart w:id="47" w:name="_GoBack"/>
      <w:bookmarkEnd w:id="47"/>
    </w:p>
    <w:p w:rsidR="008C2D29" w:rsidRPr="008C2D29" w:rsidRDefault="008C2D29" w:rsidP="008C2D29">
      <w:pPr>
        <w:rPr>
          <w:ins w:id="48" w:author="anac" w:date="2012-01-30T15:46:00Z"/>
          <w:lang w:val="es-ES"/>
        </w:rPr>
      </w:pPr>
    </w:p>
    <w:p w:rsidR="0080060D" w:rsidRDefault="0080060D" w:rsidP="00784905">
      <w:pPr>
        <w:rPr>
          <w:ins w:id="49" w:author="anac" w:date="2012-01-30T15:50:00Z"/>
          <w:position w:val="-24"/>
          <w:lang w:val="es-ES"/>
        </w:rPr>
      </w:pPr>
      <w:ins w:id="50" w:author="anac" w:date="2012-01-30T15:46:00Z">
        <w:r>
          <w:rPr>
            <w:position w:val="-24"/>
            <w:lang w:val="es-ES"/>
          </w:rPr>
          <w:t xml:space="preserve">En el presente capítulo se presentó el </w:t>
        </w:r>
      </w:ins>
      <w:ins w:id="51" w:author="anac" w:date="2012-01-30T15:47:00Z">
        <w:r>
          <w:rPr>
            <w:position w:val="-24"/>
            <w:lang w:val="es-ES"/>
          </w:rPr>
          <w:t xml:space="preserve">simulador desarrollado para XXX, así como </w:t>
        </w:r>
      </w:ins>
      <w:ins w:id="52" w:author="anac" w:date="2012-01-30T15:49:00Z">
        <w:r>
          <w:rPr>
            <w:position w:val="-24"/>
            <w:lang w:val="es-ES"/>
          </w:rPr>
          <w:t xml:space="preserve">también se explicó en detalle cada uno de los módulos por los que está compuesto: </w:t>
        </w:r>
        <w:proofErr w:type="spellStart"/>
        <w:r>
          <w:rPr>
            <w:position w:val="-24"/>
            <w:lang w:val="es-ES"/>
          </w:rPr>
          <w:t>especto</w:t>
        </w:r>
        <w:proofErr w:type="spellEnd"/>
        <w:r>
          <w:rPr>
            <w:position w:val="-24"/>
            <w:lang w:val="es-ES"/>
          </w:rPr>
          <w:t xml:space="preserve">, muestra, cámara, fuente de iluminación, ruido e </w:t>
        </w:r>
        <w:commentRangeStart w:id="53"/>
        <w:proofErr w:type="spellStart"/>
        <w:r>
          <w:rPr>
            <w:position w:val="-24"/>
            <w:lang w:val="es-ES"/>
          </w:rPr>
          <w:t>interferometría</w:t>
        </w:r>
      </w:ins>
      <w:commentRangeEnd w:id="53"/>
      <w:proofErr w:type="spellEnd"/>
      <w:ins w:id="54" w:author="anac" w:date="2012-01-30T15:51:00Z">
        <w:r>
          <w:rPr>
            <w:rStyle w:val="Refdecomentario"/>
          </w:rPr>
          <w:commentReference w:id="53"/>
        </w:r>
      </w:ins>
      <w:ins w:id="55" w:author="anac" w:date="2012-01-30T15:49:00Z">
        <w:r>
          <w:rPr>
            <w:position w:val="-24"/>
            <w:lang w:val="es-ES"/>
          </w:rPr>
          <w:t xml:space="preserve">. </w:t>
        </w:r>
      </w:ins>
    </w:p>
    <w:p w:rsidR="0080060D" w:rsidRDefault="0080060D" w:rsidP="00784905">
      <w:pPr>
        <w:rPr>
          <w:ins w:id="56" w:author="veloz" w:date="2012-01-30T14:53:00Z"/>
          <w:position w:val="-24"/>
          <w:lang w:val="es-ES"/>
        </w:rPr>
      </w:pPr>
      <w:ins w:id="57" w:author="anac" w:date="2012-01-30T15:50:00Z">
        <w:r>
          <w:rPr>
            <w:position w:val="-24"/>
            <w:lang w:val="es-ES"/>
          </w:rPr>
          <w:t>En el capítulo III se expondrá el algori</w:t>
        </w:r>
      </w:ins>
      <w:ins w:id="58" w:author="anac" w:date="2012-01-30T15:51:00Z">
        <w:r>
          <w:rPr>
            <w:position w:val="-24"/>
            <w:lang w:val="es-ES"/>
          </w:rPr>
          <w:t>tmo de control implementado.</w:t>
        </w:r>
      </w:ins>
    </w:p>
    <w:p w:rsidR="0080060D" w:rsidRDefault="0080060D" w:rsidP="00784905">
      <w:pPr>
        <w:rPr>
          <w:ins w:id="59" w:author="veloz" w:date="2012-01-30T14:53:00Z"/>
          <w:position w:val="-24"/>
          <w:lang w:val="es-ES"/>
        </w:rPr>
      </w:pPr>
    </w:p>
    <w:p w:rsidR="0080060D" w:rsidRDefault="0080060D" w:rsidP="00784905">
      <w:pPr>
        <w:rPr>
          <w:ins w:id="60" w:author="veloz" w:date="2012-01-30T14:53:00Z"/>
          <w:position w:val="-24"/>
          <w:lang w:val="es-ES"/>
        </w:rPr>
      </w:pPr>
    </w:p>
    <w:p w:rsidR="0080060D" w:rsidRDefault="0080060D" w:rsidP="004C11C5">
      <w:pPr>
        <w:rPr>
          <w:ins w:id="61" w:author="veloz" w:date="2012-01-25T13:09:00Z"/>
          <w:position w:val="-24"/>
          <w:lang w:val="es-ES"/>
          <w:rPrChange w:id="62" w:author="Unknown" w:date="1901-01-01T00:00:00Z">
            <w:rPr>
              <w:ins w:id="63" w:author="veloz" w:date="2012-01-25T13:09:00Z"/>
            </w:rPr>
          </w:rPrChange>
        </w:rPr>
        <w:sectPr w:rsidR="0080060D" w:rsidSect="0091587C">
          <w:pgSz w:w="12240" w:h="15840" w:code="1"/>
          <w:pgMar w:top="1418" w:right="1418" w:bottom="1418" w:left="1701" w:header="709" w:footer="709" w:gutter="0"/>
          <w:pgNumType w:start="1"/>
          <w:cols w:space="708"/>
          <w:docGrid w:linePitch="360"/>
        </w:sectPr>
      </w:pPr>
    </w:p>
    <w:p w:rsidR="007964BB" w:rsidRDefault="007964BB" w:rsidP="007964BB">
      <w:pPr>
        <w:pStyle w:val="Normalsininterlineado"/>
        <w:rPr>
          <w:ins w:id="64" w:author="veloz" w:date="2012-01-30T15:12:00Z"/>
        </w:rPr>
      </w:pPr>
    </w:p>
    <w:p w:rsidR="007964BB" w:rsidRDefault="007964BB" w:rsidP="007964BB">
      <w:pPr>
        <w:pStyle w:val="Normalsininterlineado"/>
        <w:rPr>
          <w:ins w:id="65" w:author="veloz" w:date="2012-01-30T15:12:00Z"/>
        </w:rPr>
      </w:pPr>
    </w:p>
    <w:p w:rsidR="007964BB" w:rsidRDefault="007964BB" w:rsidP="007964BB">
      <w:pPr>
        <w:pStyle w:val="Normalsininterlineado"/>
        <w:rPr>
          <w:ins w:id="66" w:author="veloz" w:date="2012-01-30T15:12:00Z"/>
        </w:rPr>
      </w:pPr>
    </w:p>
    <w:p w:rsidR="007964BB" w:rsidRDefault="007964BB" w:rsidP="007964BB">
      <w:pPr>
        <w:pStyle w:val="Normalsininterlineado"/>
        <w:rPr>
          <w:ins w:id="67" w:author="veloz" w:date="2012-01-30T15:12:00Z"/>
        </w:rPr>
      </w:pPr>
    </w:p>
    <w:p w:rsidR="007964BB" w:rsidRDefault="007964BB" w:rsidP="007964BB">
      <w:pPr>
        <w:pStyle w:val="Ttulo1"/>
        <w:rPr>
          <w:ins w:id="68" w:author="veloz" w:date="2012-01-30T15:12:00Z"/>
        </w:rPr>
      </w:pPr>
      <w:ins w:id="69" w:author="veloz" w:date="2012-01-30T15:12:00Z">
        <w:r>
          <w:t>CAPITULO I</w:t>
        </w:r>
      </w:ins>
      <w:ins w:id="70" w:author="veloz" w:date="2012-01-30T15:13:00Z">
        <w:r>
          <w:t>II</w:t>
        </w:r>
      </w:ins>
      <w:ins w:id="71" w:author="veloz" w:date="2012-01-30T15:12:00Z">
        <w:r>
          <w:br/>
        </w:r>
        <w:r>
          <w:br/>
        </w:r>
      </w:ins>
      <w:ins w:id="72" w:author="veloz" w:date="2012-01-30T15:13:00Z">
        <w:r>
          <w:t>Algoritmo de Control</w:t>
        </w:r>
      </w:ins>
    </w:p>
    <w:p w:rsidR="00784905" w:rsidRDefault="00784905" w:rsidP="00784905">
      <w:pPr>
        <w:rPr>
          <w:ins w:id="73" w:author="veloz" w:date="2012-01-30T17:52:00Z"/>
        </w:rPr>
      </w:pPr>
      <w:ins w:id="74" w:author="veloz" w:date="2012-01-30T17:52:00Z">
        <w:r>
          <w:t>Debido a la integración que realiza la cámara durante el tiempo de exposición, el efecto de las vibraciones mecánicas se traduce en una reducción de contraste y/o un movimiento de las franjas del interferograma.</w:t>
        </w:r>
      </w:ins>
    </w:p>
    <w:p w:rsidR="00784905" w:rsidRDefault="00784905" w:rsidP="00784905">
      <w:pPr>
        <w:rPr>
          <w:ins w:id="75" w:author="veloz" w:date="2012-01-30T17:52:00Z"/>
        </w:rPr>
      </w:pPr>
      <w:ins w:id="76" w:author="veloz" w:date="2012-01-30T17:52:00Z">
        <w:r>
          <w:t xml:space="preserve">Mientras mas rápido la cámara obtenga las imágenes, mayor será la información de las vibraciones mecánicas que se podrá obtener, sin embargo, mientras mas rápido va, menos tiempo de exposición tendrá, lo que implica que la imagen obtenida será </w:t>
        </w:r>
        <w:proofErr w:type="gramStart"/>
        <w:r>
          <w:t>mas</w:t>
        </w:r>
        <w:proofErr w:type="gramEnd"/>
        <w:r>
          <w:t xml:space="preserve"> oscura.</w:t>
        </w:r>
      </w:ins>
    </w:p>
    <w:p w:rsidR="00784905" w:rsidRDefault="00784905" w:rsidP="00784905">
      <w:pPr>
        <w:rPr>
          <w:ins w:id="77" w:author="veloz" w:date="2012-01-30T17:52:00Z"/>
        </w:rPr>
      </w:pPr>
      <w:ins w:id="78" w:author="veloz" w:date="2012-01-30T17:52:00Z">
        <w:r>
          <w:t xml:space="preserve">El propósito del trabajo es tratar de desarrollar un sistema que sea </w:t>
        </w:r>
        <w:proofErr w:type="spellStart"/>
        <w:r>
          <w:t>capáz</w:t>
        </w:r>
        <w:proofErr w:type="spellEnd"/>
        <w:r>
          <w:t xml:space="preserve"> de reducir el efecto de las vibraciones mecánicas en el contraste de imágenes obtenidas en un sistema interferométrico, utilizando como único sensor la misma cámara que toma los interferogramas.</w:t>
        </w:r>
      </w:ins>
    </w:p>
    <w:p w:rsidR="00784905" w:rsidRDefault="00784905" w:rsidP="00784905">
      <w:pPr>
        <w:rPr>
          <w:ins w:id="79" w:author="veloz" w:date="2012-01-30T17:52:00Z"/>
        </w:rPr>
      </w:pPr>
      <w:ins w:id="80" w:author="veloz" w:date="2012-01-30T17:52:00Z">
        <w:r>
          <w:t>La característica principal de esta cámara es que la velocidad de adquisición de la cámara es ajustable, sin embargo, para obtener una buena calidad y tamaño de imagen, la rata de cuadros por segundo que puede obtener debe mantenerse en un número bajo.</w:t>
        </w:r>
      </w:ins>
    </w:p>
    <w:p w:rsidR="00784905" w:rsidRDefault="00784905" w:rsidP="00784905">
      <w:pPr>
        <w:rPr>
          <w:ins w:id="81" w:author="veloz" w:date="2012-01-30T17:52:00Z"/>
        </w:rPr>
      </w:pPr>
      <w:ins w:id="82" w:author="veloz" w:date="2012-01-30T17:52:00Z">
        <w:r>
          <w:t xml:space="preserve">Observaciones iniciales indicaban que las vibraciones mecánicas tomadas a una velocidad de 30 cuadros por segundo, tenían un efecto de reducción del contraste debido a la superposición de las franjas durante el tiempo de integración. El movimiento </w:t>
        </w:r>
        <w:proofErr w:type="spellStart"/>
        <w:r>
          <w:t>traslacional</w:t>
        </w:r>
        <w:proofErr w:type="spellEnd"/>
        <w:r>
          <w:t xml:space="preserve"> de las franjas era muy pequeño.</w:t>
        </w:r>
      </w:ins>
    </w:p>
    <w:p w:rsidR="00784905" w:rsidRDefault="00784905" w:rsidP="00784905">
      <w:pPr>
        <w:rPr>
          <w:ins w:id="83" w:author="veloz" w:date="2012-01-30T17:52:00Z"/>
        </w:rPr>
      </w:pPr>
      <w:ins w:id="84" w:author="veloz" w:date="2012-01-30T17:52:00Z">
        <w:r>
          <w:t xml:space="preserve">Si se pudiese variar la distancia del plano de imagen a la muestra en el interferómetro de Mirau de tal manera que anulase las vibraciones mecánicas, el efecto de estas se vería anulado. Para esto se requiere conocer en detalle las vibraciones mecánicas, sin embargo con el sistema propuesto es prácticamente imposible conocer la forma de las perturbaciones. Para poder conocerlas es necesario muestrear las vibraciones a por lo menos el doble de la frecuencia máxima que estas posean para cumplir el criterio de Nyquist, lograr eso implicaría una cámara muy rápida y un algoritmo de procesamiento de movimiento de las franjas para poder detectar cual fue la amplitud de las vibraciones. </w:t>
        </w:r>
        <w:proofErr w:type="spellStart"/>
        <w:r>
          <w:t>Aún</w:t>
        </w:r>
        <w:proofErr w:type="spellEnd"/>
        <w:r>
          <w:t xml:space="preserve"> así el control estaría sujeto a predecir el comportamiento de las vibraciones para poder anularlas.</w:t>
        </w:r>
      </w:ins>
    </w:p>
    <w:p w:rsidR="00784905" w:rsidRDefault="00784905" w:rsidP="00784905">
      <w:pPr>
        <w:rPr>
          <w:ins w:id="85" w:author="veloz" w:date="2012-01-30T17:52:00Z"/>
        </w:rPr>
      </w:pPr>
      <w:ins w:id="86" w:author="veloz" w:date="2012-01-30T17:52:00Z">
        <w:r>
          <w:t>Al no poseer un sistema con tales características se plantea tratar de reducir el efecto de las vibraciones sin un conocimiento explicito de la forma del ruido. Asumiendo que las franjas no se desplazan y solo reducen su contraste en presencia de las vibraciones y que esta reducción es constante a lo largo del tiempo, se puede pensar que las vibraciones tienen algún tipo de periodicidad respecto al tiempo de integración de la cámara, es decir, que el espectro de las vibraciones tendría componentes frecuenciales múltiplos de la frecuencia de integración de la cámara.</w:t>
        </w:r>
      </w:ins>
    </w:p>
    <w:p w:rsidR="0080060D" w:rsidRDefault="0080060D">
      <w:pPr>
        <w:rPr>
          <w:ins w:id="87" w:author="veloz" w:date="2012-01-30T15:12:00Z"/>
        </w:rPr>
        <w:pPrChange w:id="88" w:author="veloz" w:date="2012-01-30T15:12:00Z">
          <w:pPr>
            <w:pStyle w:val="Ttulo1"/>
          </w:pPr>
        </w:pPrChange>
      </w:pPr>
    </w:p>
    <w:p w:rsidR="000F4F41" w:rsidRDefault="000F4F41" w:rsidP="000F4F41">
      <w:pPr>
        <w:pStyle w:val="Normalsininterlineado"/>
        <w:rPr>
          <w:ins w:id="89" w:author="veloz" w:date="2012-01-30T15:18:00Z"/>
        </w:rPr>
      </w:pPr>
    </w:p>
    <w:p w:rsidR="000F4F41" w:rsidRDefault="000F4F41" w:rsidP="000F4F41">
      <w:pPr>
        <w:pStyle w:val="Normalsininterlineado"/>
        <w:rPr>
          <w:ins w:id="90" w:author="veloz" w:date="2012-01-30T15:18:00Z"/>
        </w:rPr>
      </w:pPr>
    </w:p>
    <w:p w:rsidR="000F4F41" w:rsidRDefault="000F4F41" w:rsidP="000F4F41">
      <w:pPr>
        <w:pStyle w:val="Normalsininterlineado"/>
        <w:rPr>
          <w:ins w:id="91" w:author="veloz" w:date="2012-01-30T15:18:00Z"/>
        </w:rPr>
      </w:pPr>
    </w:p>
    <w:p w:rsidR="000F4F41" w:rsidRDefault="000F4F41" w:rsidP="000F4F41">
      <w:pPr>
        <w:pStyle w:val="Normalsininterlineado"/>
        <w:rPr>
          <w:ins w:id="92" w:author="veloz" w:date="2012-01-30T15:18:00Z"/>
        </w:rPr>
      </w:pPr>
    </w:p>
    <w:p w:rsidR="00825AF9" w:rsidRDefault="000F4F41" w:rsidP="000F4F41">
      <w:pPr>
        <w:pStyle w:val="Ttulo1"/>
        <w:numPr>
          <w:ilvl w:val="0"/>
          <w:numId w:val="0"/>
        </w:numPr>
        <w:rPr>
          <w:ins w:id="93" w:author="veloz" w:date="2012-01-25T13:09:00Z"/>
        </w:rPr>
      </w:pPr>
      <w:ins w:id="94" w:author="veloz" w:date="2012-01-30T15:18:00Z">
        <w:r>
          <w:lastRenderedPageBreak/>
          <w:t>CAPITULO III</w:t>
        </w:r>
        <w:r>
          <w:br/>
        </w:r>
      </w:ins>
      <w:ins w:id="95" w:author="veloz" w:date="2012-01-25T13:09:00Z">
        <w:r w:rsidR="00825AF9" w:rsidRPr="00025331">
          <w:br/>
          <w:t>Conclusiones y recomendaciones</w:t>
        </w:r>
      </w:ins>
    </w:p>
    <w:p w:rsidR="00825AF9" w:rsidRDefault="00825AF9" w:rsidP="0091587C">
      <w:pPr>
        <w:pStyle w:val="Normalsininterlineado"/>
        <w:rPr>
          <w:ins w:id="96" w:author="veloz" w:date="2012-01-25T13:09:00Z"/>
        </w:rPr>
        <w:sectPr w:rsidR="00825AF9" w:rsidSect="0091587C">
          <w:pgSz w:w="12240" w:h="15840" w:code="1"/>
          <w:pgMar w:top="1418" w:right="1418" w:bottom="1418" w:left="1701" w:header="709" w:footer="709" w:gutter="0"/>
          <w:pgNumType w:start="1"/>
          <w:cols w:space="708"/>
          <w:docGrid w:linePitch="360"/>
        </w:sectPr>
      </w:pPr>
    </w:p>
    <w:p w:rsidR="0091587C" w:rsidRPr="00051699" w:rsidRDefault="0091587C" w:rsidP="0091587C">
      <w:pPr>
        <w:pStyle w:val="Normalsininterlineado"/>
        <w:rPr>
          <w:ins w:id="97" w:author="veloz" w:date="2011-04-07T11:54:00Z"/>
        </w:rPr>
      </w:pPr>
    </w:p>
    <w:p w:rsidR="0091587C" w:rsidRDefault="0091587C" w:rsidP="0091587C">
      <w:pPr>
        <w:pStyle w:val="Normalsininterlineado"/>
        <w:rPr>
          <w:ins w:id="98" w:author="veloz" w:date="2011-04-07T11:54:00Z"/>
        </w:rPr>
      </w:pPr>
      <w:bookmarkStart w:id="99" w:name="_Toc276051295"/>
    </w:p>
    <w:p w:rsidR="0091587C" w:rsidRDefault="0091587C" w:rsidP="0091587C">
      <w:pPr>
        <w:pStyle w:val="Normalsininterlineado"/>
        <w:rPr>
          <w:ins w:id="100" w:author="veloz" w:date="2011-04-07T11:54:00Z"/>
        </w:rPr>
      </w:pPr>
    </w:p>
    <w:p w:rsidR="0091587C" w:rsidRDefault="0091587C" w:rsidP="0091587C">
      <w:pPr>
        <w:pStyle w:val="Normalsininterlineado"/>
        <w:rPr>
          <w:ins w:id="101" w:author="veloz" w:date="2011-04-07T11:54:00Z"/>
        </w:rPr>
      </w:pPr>
    </w:p>
    <w:p w:rsidR="0091587C" w:rsidRDefault="0091587C" w:rsidP="0091587C">
      <w:pPr>
        <w:pStyle w:val="Ttulo1"/>
        <w:numPr>
          <w:ilvl w:val="0"/>
          <w:numId w:val="0"/>
        </w:numPr>
        <w:rPr>
          <w:ins w:id="102" w:author="veloz" w:date="2011-04-07T11:54:00Z"/>
        </w:rPr>
      </w:pPr>
      <w:bookmarkStart w:id="103" w:name="_Toc282134887"/>
      <w:bookmarkStart w:id="104" w:name="_Toc314559941"/>
      <w:ins w:id="105" w:author="veloz" w:date="2011-04-07T11:54:00Z">
        <w:r w:rsidRPr="00051699">
          <w:t>Referencias</w:t>
        </w:r>
        <w:bookmarkEnd w:id="103"/>
        <w:bookmarkEnd w:id="104"/>
        <w:r w:rsidRPr="00051699">
          <w:t xml:space="preserve"> </w:t>
        </w:r>
        <w:bookmarkEnd w:id="99"/>
      </w:ins>
    </w:p>
    <w:moveToRangeStart w:id="106" w:author="nico" w:date="2011-04-07T19:42:00Z" w:name="move289968652"/>
    <w:p w:rsidR="004D2937" w:rsidRPr="004D2937" w:rsidRDefault="007F7092" w:rsidP="004D2937">
      <w:pPr>
        <w:spacing w:after="0" w:line="240" w:lineRule="auto"/>
        <w:ind w:left="720" w:hanging="720"/>
        <w:rPr>
          <w:rFonts w:ascii="Calibri" w:hAnsi="Calibri" w:cs="Calibri"/>
          <w:noProof/>
          <w:sz w:val="22"/>
          <w:lang w:val="en-US"/>
        </w:rPr>
      </w:pPr>
      <w:moveTo w:id="107" w:author="nico" w:date="2011-04-07T19:42:00Z">
        <w:r>
          <w:fldChar w:fldCharType="begin"/>
        </w:r>
        <w:r w:rsidR="000735E9" w:rsidRPr="004E32B4">
          <w:rPr>
            <w:lang w:val="en-US"/>
          </w:rPr>
          <w:instrText xml:space="preserve"> ADDIN EN.REFLIST </w:instrText>
        </w:r>
        <w:r>
          <w:fldChar w:fldCharType="separate"/>
        </w:r>
      </w:moveTo>
      <w:r w:rsidR="004D2937" w:rsidRPr="004E32B4">
        <w:rPr>
          <w:rFonts w:ascii="Calibri" w:hAnsi="Calibri" w:cs="Calibri"/>
          <w:noProof/>
          <w:sz w:val="22"/>
          <w:lang w:val="en-US"/>
        </w:rPr>
        <w:t>1.</w:t>
      </w:r>
      <w:r w:rsidR="004D2937" w:rsidRPr="004E32B4">
        <w:rPr>
          <w:rFonts w:ascii="Calibri" w:hAnsi="Calibri" w:cs="Calibri"/>
          <w:noProof/>
          <w:sz w:val="22"/>
          <w:lang w:val="en-US"/>
        </w:rPr>
        <w:tab/>
        <w:t xml:space="preserve">Jenkins, F.A. and H.E. White, </w:t>
      </w:r>
      <w:r w:rsidR="004D2937" w:rsidRPr="004E32B4">
        <w:rPr>
          <w:rFonts w:ascii="Calibri" w:hAnsi="Calibri" w:cs="Calibri"/>
          <w:i/>
          <w:noProof/>
          <w:sz w:val="22"/>
          <w:lang w:val="en-US"/>
        </w:rPr>
        <w:t>Fundame</w:t>
      </w:r>
      <w:r w:rsidR="004D2937" w:rsidRPr="004D2937">
        <w:rPr>
          <w:rFonts w:ascii="Calibri" w:hAnsi="Calibri" w:cs="Calibri"/>
          <w:i/>
          <w:noProof/>
          <w:sz w:val="22"/>
          <w:lang w:val="en-US"/>
        </w:rPr>
        <w:t>ntals of Optics</w:t>
      </w:r>
      <w:r w:rsidR="004D2937" w:rsidRPr="004D2937">
        <w:rPr>
          <w:rFonts w:ascii="Calibri" w:hAnsi="Calibri" w:cs="Calibri"/>
          <w:noProof/>
          <w:sz w:val="22"/>
          <w:lang w:val="en-US"/>
        </w:rPr>
        <w:t>. 2001: McGraw-Hill.</w:t>
      </w:r>
    </w:p>
    <w:p w:rsidR="004D2937" w:rsidRPr="004D2937" w:rsidRDefault="004D2937" w:rsidP="004D2937">
      <w:pPr>
        <w:spacing w:after="0" w:line="240" w:lineRule="auto"/>
        <w:ind w:left="720" w:hanging="720"/>
        <w:rPr>
          <w:rFonts w:ascii="Calibri" w:hAnsi="Calibri" w:cs="Calibri"/>
          <w:noProof/>
          <w:sz w:val="22"/>
          <w:lang w:val="en-US"/>
        </w:rPr>
      </w:pPr>
      <w:r w:rsidRPr="004D2937">
        <w:rPr>
          <w:rFonts w:ascii="Calibri" w:hAnsi="Calibri" w:cs="Calibri"/>
          <w:noProof/>
          <w:sz w:val="22"/>
          <w:lang w:val="en-US"/>
        </w:rPr>
        <w:t>2.</w:t>
      </w:r>
      <w:r w:rsidRPr="004D2937">
        <w:rPr>
          <w:rFonts w:ascii="Calibri" w:hAnsi="Calibri" w:cs="Calibri"/>
          <w:noProof/>
          <w:sz w:val="22"/>
          <w:lang w:val="en-US"/>
        </w:rPr>
        <w:tab/>
        <w:t xml:space="preserve">Gåsvik, K.J., </w:t>
      </w:r>
      <w:r w:rsidRPr="004D2937">
        <w:rPr>
          <w:rFonts w:ascii="Calibri" w:hAnsi="Calibri" w:cs="Calibri"/>
          <w:i/>
          <w:noProof/>
          <w:sz w:val="22"/>
          <w:lang w:val="en-US"/>
        </w:rPr>
        <w:t>Optical metrology</w:t>
      </w:r>
      <w:r w:rsidRPr="004D2937">
        <w:rPr>
          <w:rFonts w:ascii="Calibri" w:hAnsi="Calibri" w:cs="Calibri"/>
          <w:noProof/>
          <w:sz w:val="22"/>
          <w:lang w:val="en-US"/>
        </w:rPr>
        <w:t>. 2002: J. Wiley &amp; Sons.</w:t>
      </w:r>
    </w:p>
    <w:p w:rsidR="004D2937" w:rsidRPr="004D2937" w:rsidRDefault="004D2937" w:rsidP="004D2937">
      <w:pPr>
        <w:spacing w:after="0" w:line="240" w:lineRule="auto"/>
        <w:ind w:left="720" w:hanging="720"/>
        <w:rPr>
          <w:rFonts w:ascii="Calibri" w:hAnsi="Calibri" w:cs="Calibri"/>
          <w:noProof/>
          <w:sz w:val="22"/>
          <w:lang w:val="en-US"/>
        </w:rPr>
      </w:pPr>
      <w:r w:rsidRPr="004D2937">
        <w:rPr>
          <w:rFonts w:ascii="Calibri" w:hAnsi="Calibri" w:cs="Calibri"/>
          <w:noProof/>
          <w:sz w:val="22"/>
          <w:lang w:val="en-US"/>
        </w:rPr>
        <w:t>3.</w:t>
      </w:r>
      <w:r w:rsidRPr="004D2937">
        <w:rPr>
          <w:rFonts w:ascii="Calibri" w:hAnsi="Calibri" w:cs="Calibri"/>
          <w:noProof/>
          <w:sz w:val="22"/>
          <w:lang w:val="en-US"/>
        </w:rPr>
        <w:tab/>
        <w:t xml:space="preserve">Tkalčič, M., </w:t>
      </w:r>
      <w:r w:rsidRPr="004D2937">
        <w:rPr>
          <w:rFonts w:ascii="Calibri" w:hAnsi="Calibri" w:cs="Calibri"/>
          <w:i/>
          <w:noProof/>
          <w:sz w:val="22"/>
          <w:lang w:val="en-US"/>
        </w:rPr>
        <w:t>Colour spaces - perceptual, historical and applicational background</w:t>
      </w:r>
      <w:r w:rsidRPr="004D2937">
        <w:rPr>
          <w:rFonts w:ascii="Calibri" w:hAnsi="Calibri" w:cs="Calibri"/>
          <w:noProof/>
          <w:sz w:val="22"/>
          <w:lang w:val="en-US"/>
        </w:rPr>
        <w:t xml:space="preserve">, in </w:t>
      </w:r>
      <w:r w:rsidRPr="004D2937">
        <w:rPr>
          <w:rFonts w:ascii="Calibri" w:hAnsi="Calibri" w:cs="Calibri"/>
          <w:i/>
          <w:noProof/>
          <w:sz w:val="22"/>
          <w:lang w:val="en-US"/>
        </w:rPr>
        <w:t>Faculty of electrical engineering</w:t>
      </w:r>
      <w:r w:rsidRPr="004D2937">
        <w:rPr>
          <w:rFonts w:ascii="Calibri" w:hAnsi="Calibri" w:cs="Calibri"/>
          <w:noProof/>
          <w:sz w:val="22"/>
          <w:lang w:val="en-US"/>
        </w:rPr>
        <w:t>. 2003, University of Ljubljana: Ljubljana, Slovenia.</w:t>
      </w:r>
    </w:p>
    <w:p w:rsidR="004D2937" w:rsidRPr="004D2937" w:rsidRDefault="004D2937" w:rsidP="004D2937">
      <w:pPr>
        <w:spacing w:after="0" w:line="240" w:lineRule="auto"/>
        <w:ind w:left="720" w:hanging="720"/>
        <w:rPr>
          <w:rFonts w:ascii="Calibri" w:hAnsi="Calibri" w:cs="Calibri"/>
          <w:noProof/>
          <w:sz w:val="22"/>
          <w:lang w:val="en-US"/>
        </w:rPr>
      </w:pPr>
      <w:r w:rsidRPr="004D2937">
        <w:rPr>
          <w:rFonts w:ascii="Calibri" w:hAnsi="Calibri" w:cs="Calibri"/>
          <w:noProof/>
          <w:sz w:val="22"/>
          <w:lang w:val="en-US"/>
        </w:rPr>
        <w:t>4.</w:t>
      </w:r>
      <w:r w:rsidRPr="004D2937">
        <w:rPr>
          <w:rFonts w:ascii="Calibri" w:hAnsi="Calibri" w:cs="Calibri"/>
          <w:noProof/>
          <w:sz w:val="22"/>
          <w:lang w:val="en-US"/>
        </w:rPr>
        <w:tab/>
        <w:t xml:space="preserve">Svaetichin, G., </w:t>
      </w:r>
      <w:r w:rsidRPr="004D2937">
        <w:rPr>
          <w:rFonts w:ascii="Calibri" w:hAnsi="Calibri" w:cs="Calibri"/>
          <w:i/>
          <w:noProof/>
          <w:sz w:val="22"/>
          <w:lang w:val="en-US"/>
        </w:rPr>
        <w:t>Spectral response curves from single cones</w:t>
      </w:r>
      <w:r w:rsidRPr="004D2937">
        <w:rPr>
          <w:rFonts w:ascii="Calibri" w:hAnsi="Calibri" w:cs="Calibri"/>
          <w:noProof/>
          <w:sz w:val="22"/>
          <w:lang w:val="en-US"/>
        </w:rPr>
        <w:t>. 1956: acta physiologica.</w:t>
      </w:r>
    </w:p>
    <w:p w:rsidR="004D2937" w:rsidRPr="004D2937" w:rsidRDefault="004D2937" w:rsidP="004D2937">
      <w:pPr>
        <w:spacing w:after="0" w:line="240" w:lineRule="auto"/>
        <w:ind w:left="720" w:hanging="720"/>
        <w:rPr>
          <w:rFonts w:ascii="Calibri" w:hAnsi="Calibri" w:cs="Calibri"/>
          <w:noProof/>
          <w:sz w:val="22"/>
          <w:lang w:val="en-US"/>
        </w:rPr>
      </w:pPr>
      <w:r w:rsidRPr="004D2937">
        <w:rPr>
          <w:rFonts w:ascii="Calibri" w:hAnsi="Calibri" w:cs="Calibri"/>
          <w:noProof/>
          <w:sz w:val="22"/>
          <w:lang w:val="en-US"/>
        </w:rPr>
        <w:t>5.</w:t>
      </w:r>
      <w:r w:rsidRPr="004D2937">
        <w:rPr>
          <w:rFonts w:ascii="Calibri" w:hAnsi="Calibri" w:cs="Calibri"/>
          <w:noProof/>
          <w:sz w:val="22"/>
          <w:lang w:val="en-US"/>
        </w:rPr>
        <w:tab/>
        <w:t xml:space="preserve">Ebner, M., </w:t>
      </w:r>
      <w:r w:rsidRPr="004D2937">
        <w:rPr>
          <w:rFonts w:ascii="Calibri" w:hAnsi="Calibri" w:cs="Calibri"/>
          <w:i/>
          <w:noProof/>
          <w:sz w:val="22"/>
          <w:lang w:val="en-US"/>
        </w:rPr>
        <w:t>Color constancy</w:t>
      </w:r>
      <w:r w:rsidRPr="004D2937">
        <w:rPr>
          <w:rFonts w:ascii="Calibri" w:hAnsi="Calibri" w:cs="Calibri"/>
          <w:noProof/>
          <w:sz w:val="22"/>
          <w:lang w:val="en-US"/>
        </w:rPr>
        <w:t>. 2007: John Wiley.</w:t>
      </w:r>
    </w:p>
    <w:p w:rsidR="004D2937" w:rsidRPr="004D2937" w:rsidRDefault="004D2937" w:rsidP="004D2937">
      <w:pPr>
        <w:spacing w:after="0" w:line="240" w:lineRule="auto"/>
        <w:ind w:left="720" w:hanging="720"/>
        <w:rPr>
          <w:rFonts w:ascii="Calibri" w:hAnsi="Calibri" w:cs="Calibri"/>
          <w:noProof/>
          <w:sz w:val="22"/>
          <w:lang w:val="en-US"/>
        </w:rPr>
      </w:pPr>
      <w:r w:rsidRPr="004D2937">
        <w:rPr>
          <w:rFonts w:ascii="Calibri" w:hAnsi="Calibri" w:cs="Calibri"/>
          <w:noProof/>
          <w:sz w:val="22"/>
          <w:lang w:val="en-US"/>
        </w:rPr>
        <w:t>6.</w:t>
      </w:r>
      <w:r w:rsidRPr="004D2937">
        <w:rPr>
          <w:rFonts w:ascii="Calibri" w:hAnsi="Calibri" w:cs="Calibri"/>
          <w:noProof/>
          <w:sz w:val="22"/>
          <w:lang w:val="en-US"/>
        </w:rPr>
        <w:tab/>
        <w:t xml:space="preserve">Yadid-Pecht, O. and R. Etienne-Cummings, </w:t>
      </w:r>
      <w:r w:rsidRPr="004D2937">
        <w:rPr>
          <w:rFonts w:ascii="Calibri" w:hAnsi="Calibri" w:cs="Calibri"/>
          <w:i/>
          <w:noProof/>
          <w:sz w:val="22"/>
          <w:lang w:val="en-US"/>
        </w:rPr>
        <w:t>CMOS imagers: from phototransduction to image processing</w:t>
      </w:r>
      <w:r w:rsidRPr="004D2937">
        <w:rPr>
          <w:rFonts w:ascii="Calibri" w:hAnsi="Calibri" w:cs="Calibri"/>
          <w:noProof/>
          <w:sz w:val="22"/>
          <w:lang w:val="en-US"/>
        </w:rPr>
        <w:t>. 2004: Kluwer Academic.</w:t>
      </w:r>
    </w:p>
    <w:p w:rsidR="004D2937" w:rsidRPr="004D2937" w:rsidRDefault="004D2937" w:rsidP="004D2937">
      <w:pPr>
        <w:spacing w:after="0" w:line="240" w:lineRule="auto"/>
        <w:ind w:left="720" w:hanging="720"/>
        <w:rPr>
          <w:rFonts w:ascii="Calibri" w:hAnsi="Calibri" w:cs="Calibri"/>
          <w:noProof/>
          <w:sz w:val="22"/>
          <w:lang w:val="en-US"/>
        </w:rPr>
      </w:pPr>
      <w:r w:rsidRPr="004D2937">
        <w:rPr>
          <w:rFonts w:ascii="Calibri" w:hAnsi="Calibri" w:cs="Calibri"/>
          <w:noProof/>
          <w:sz w:val="22"/>
          <w:lang w:val="en-US"/>
        </w:rPr>
        <w:t>7.</w:t>
      </w:r>
      <w:r w:rsidRPr="004D2937">
        <w:rPr>
          <w:rFonts w:ascii="Calibri" w:hAnsi="Calibri" w:cs="Calibri"/>
          <w:noProof/>
          <w:sz w:val="22"/>
          <w:lang w:val="en-US"/>
        </w:rPr>
        <w:tab/>
        <w:t xml:space="preserve">Murphy, D.B., </w:t>
      </w:r>
      <w:r w:rsidRPr="004D2937">
        <w:rPr>
          <w:rFonts w:ascii="Calibri" w:hAnsi="Calibri" w:cs="Calibri"/>
          <w:i/>
          <w:noProof/>
          <w:sz w:val="22"/>
          <w:lang w:val="en-US"/>
        </w:rPr>
        <w:t>Fundamentals of light microscopy and electronic imaging</w:t>
      </w:r>
      <w:r w:rsidRPr="004D2937">
        <w:rPr>
          <w:rFonts w:ascii="Calibri" w:hAnsi="Calibri" w:cs="Calibri"/>
          <w:noProof/>
          <w:sz w:val="22"/>
          <w:lang w:val="en-US"/>
        </w:rPr>
        <w:t>. 2001: Wiley-Liss.</w:t>
      </w:r>
    </w:p>
    <w:p w:rsidR="004D2937" w:rsidRPr="004D2937" w:rsidRDefault="004D2937" w:rsidP="004D2937">
      <w:pPr>
        <w:spacing w:line="240" w:lineRule="auto"/>
        <w:ind w:left="720" w:hanging="720"/>
        <w:rPr>
          <w:rFonts w:ascii="Calibri" w:hAnsi="Calibri" w:cs="Calibri"/>
          <w:noProof/>
          <w:sz w:val="22"/>
          <w:lang w:val="en-US"/>
        </w:rPr>
      </w:pPr>
      <w:r w:rsidRPr="004D2937">
        <w:rPr>
          <w:rFonts w:ascii="Calibri" w:hAnsi="Calibri" w:cs="Calibri"/>
          <w:noProof/>
          <w:sz w:val="22"/>
          <w:lang w:val="en-US"/>
        </w:rPr>
        <w:t>8.</w:t>
      </w:r>
      <w:r w:rsidRPr="004D2937">
        <w:rPr>
          <w:rFonts w:ascii="Calibri" w:hAnsi="Calibri" w:cs="Calibri"/>
          <w:noProof/>
          <w:sz w:val="22"/>
          <w:lang w:val="en-US"/>
        </w:rPr>
        <w:tab/>
        <w:t xml:space="preserve">Holst, G.C., </w:t>
      </w:r>
      <w:r w:rsidRPr="004D2937">
        <w:rPr>
          <w:rFonts w:ascii="Calibri" w:hAnsi="Calibri" w:cs="Calibri"/>
          <w:i/>
          <w:noProof/>
          <w:sz w:val="22"/>
          <w:lang w:val="en-US"/>
        </w:rPr>
        <w:t>CCD arrays, cameras, and displays</w:t>
      </w:r>
      <w:r w:rsidRPr="004D2937">
        <w:rPr>
          <w:rFonts w:ascii="Calibri" w:hAnsi="Calibri" w:cs="Calibri"/>
          <w:noProof/>
          <w:sz w:val="22"/>
          <w:lang w:val="en-US"/>
        </w:rPr>
        <w:t>. 1998: JCD Publishing.</w:t>
      </w:r>
    </w:p>
    <w:p w:rsidR="004D2937" w:rsidRDefault="004D2937" w:rsidP="004D2937">
      <w:pPr>
        <w:spacing w:line="240" w:lineRule="auto"/>
        <w:rPr>
          <w:rFonts w:ascii="Calibri" w:hAnsi="Calibri" w:cs="Calibri"/>
          <w:noProof/>
          <w:sz w:val="22"/>
          <w:lang w:val="en-US"/>
        </w:rPr>
      </w:pPr>
    </w:p>
    <w:p w:rsidR="0091587C" w:rsidRPr="007D7EC0" w:rsidDel="000735E9" w:rsidRDefault="007F7092" w:rsidP="000735E9">
      <w:pPr>
        <w:rPr>
          <w:ins w:id="108" w:author="veloz" w:date="2011-04-07T11:54:00Z"/>
          <w:del w:id="109" w:author="nico" w:date="2011-04-07T19:41:00Z"/>
        </w:rPr>
      </w:pPr>
      <w:moveTo w:id="110" w:author="nico" w:date="2011-04-07T19:42:00Z">
        <w:r>
          <w:fldChar w:fldCharType="end"/>
        </w:r>
      </w:moveTo>
      <w:moveToRangeEnd w:id="106"/>
    </w:p>
    <w:p w:rsidR="0091587C" w:rsidRPr="00A97389" w:rsidDel="000735E9" w:rsidRDefault="006526CA" w:rsidP="0091587C">
      <w:pPr>
        <w:spacing w:after="0" w:line="240" w:lineRule="auto"/>
        <w:ind w:left="720" w:hanging="720"/>
        <w:rPr>
          <w:ins w:id="111" w:author="veloz" w:date="2011-04-07T11:55:00Z"/>
          <w:del w:id="112" w:author="nico" w:date="2011-04-07T19:41:00Z"/>
          <w:rFonts w:ascii="Calibri" w:hAnsi="Calibri" w:cs="Calibri"/>
          <w:noProof/>
          <w:lang w:val="en-US"/>
        </w:rPr>
      </w:pPr>
      <w:bookmarkStart w:id="113" w:name="_Ref247473720"/>
      <w:bookmarkStart w:id="114" w:name="_Ref211595353"/>
      <w:bookmarkStart w:id="115" w:name="_Ref247946475"/>
      <w:bookmarkStart w:id="116" w:name="_Ref220682986"/>
      <w:bookmarkStart w:id="117" w:name="_Ref220140157"/>
      <w:bookmarkStart w:id="118" w:name="_Ref215165341"/>
      <w:ins w:id="119" w:author="veloz" w:date="2011-04-07T11:55:00Z">
        <w:del w:id="120" w:author="nico" w:date="2011-04-07T19:41:00Z">
          <w:r w:rsidDel="000735E9">
            <w:rPr>
              <w:rFonts w:ascii="Calibri" w:hAnsi="Calibri" w:cs="Calibri"/>
              <w:noProof/>
              <w:lang w:val="en-US"/>
            </w:rPr>
            <w:delText>1.</w:delText>
          </w:r>
          <w:r w:rsidDel="000735E9">
            <w:rPr>
              <w:rFonts w:ascii="Calibri" w:hAnsi="Calibri" w:cs="Calibri"/>
              <w:noProof/>
              <w:lang w:val="en-US"/>
            </w:rPr>
            <w:tab/>
            <w:delText xml:space="preserve">Gåsvik, K.J., </w:delText>
          </w:r>
          <w:r w:rsidDel="000735E9">
            <w:rPr>
              <w:rFonts w:ascii="Calibri" w:hAnsi="Calibri" w:cs="Calibri"/>
              <w:i/>
              <w:noProof/>
              <w:lang w:val="en-US"/>
            </w:rPr>
            <w:delText>Optical metrology</w:delText>
          </w:r>
          <w:r w:rsidDel="000735E9">
            <w:rPr>
              <w:rFonts w:ascii="Calibri" w:hAnsi="Calibri" w:cs="Calibri"/>
              <w:noProof/>
              <w:lang w:val="en-US"/>
            </w:rPr>
            <w:delText xml:space="preserve">. </w:delText>
          </w:r>
          <w:r w:rsidR="0091587C" w:rsidRPr="00A97389" w:rsidDel="000735E9">
            <w:rPr>
              <w:rFonts w:ascii="Calibri" w:hAnsi="Calibri" w:cs="Calibri"/>
              <w:noProof/>
              <w:lang w:val="en-US"/>
            </w:rPr>
            <w:delText>2002: J. Wiley &amp; Sons.</w:delText>
          </w:r>
        </w:del>
      </w:ins>
    </w:p>
    <w:p w:rsidR="0091587C" w:rsidRPr="00A97389" w:rsidDel="000735E9" w:rsidRDefault="0091587C" w:rsidP="0091587C">
      <w:pPr>
        <w:spacing w:after="0" w:line="240" w:lineRule="auto"/>
        <w:ind w:left="720" w:hanging="720"/>
        <w:rPr>
          <w:ins w:id="121" w:author="veloz" w:date="2011-04-07T11:55:00Z"/>
          <w:del w:id="122" w:author="nico" w:date="2011-04-07T19:41:00Z"/>
          <w:rFonts w:ascii="Calibri" w:hAnsi="Calibri" w:cs="Calibri"/>
          <w:noProof/>
          <w:lang w:val="en-US"/>
        </w:rPr>
      </w:pPr>
      <w:ins w:id="123" w:author="veloz" w:date="2011-04-07T11:55:00Z">
        <w:del w:id="124" w:author="nico" w:date="2011-04-07T19:41:00Z">
          <w:r w:rsidRPr="00A97389" w:rsidDel="000735E9">
            <w:rPr>
              <w:rFonts w:ascii="Calibri" w:hAnsi="Calibri" w:cs="Calibri"/>
              <w:noProof/>
              <w:lang w:val="en-US"/>
            </w:rPr>
            <w:delText>2.</w:delText>
          </w:r>
          <w:r w:rsidRPr="00A97389" w:rsidDel="000735E9">
            <w:rPr>
              <w:rFonts w:ascii="Calibri" w:hAnsi="Calibri" w:cs="Calibri"/>
              <w:noProof/>
              <w:lang w:val="en-US"/>
            </w:rPr>
            <w:tab/>
            <w:delText xml:space="preserve">Murphy, D.B., </w:delText>
          </w:r>
          <w:r w:rsidRPr="00A97389" w:rsidDel="000735E9">
            <w:rPr>
              <w:rFonts w:ascii="Calibri" w:hAnsi="Calibri" w:cs="Calibri"/>
              <w:i/>
              <w:noProof/>
              <w:lang w:val="en-US"/>
            </w:rPr>
            <w:delText>Fundamentals of light microscopy and electronic imaging</w:delText>
          </w:r>
          <w:r w:rsidRPr="00A97389" w:rsidDel="000735E9">
            <w:rPr>
              <w:rFonts w:ascii="Calibri" w:hAnsi="Calibri" w:cs="Calibri"/>
              <w:noProof/>
              <w:lang w:val="en-US"/>
            </w:rPr>
            <w:delText>. 2001: Wiley-Liss.</w:delText>
          </w:r>
        </w:del>
      </w:ins>
    </w:p>
    <w:p w:rsidR="0091587C" w:rsidRPr="00A97389" w:rsidDel="000735E9" w:rsidRDefault="0091587C" w:rsidP="0091587C">
      <w:pPr>
        <w:spacing w:line="240" w:lineRule="auto"/>
        <w:ind w:left="720" w:hanging="720"/>
        <w:rPr>
          <w:ins w:id="125" w:author="veloz" w:date="2011-04-07T11:55:00Z"/>
          <w:del w:id="126" w:author="nico" w:date="2011-04-07T19:41:00Z"/>
          <w:rFonts w:ascii="Calibri" w:hAnsi="Calibri" w:cs="Calibri"/>
          <w:noProof/>
        </w:rPr>
      </w:pPr>
      <w:ins w:id="127" w:author="veloz" w:date="2011-04-07T11:55:00Z">
        <w:del w:id="128" w:author="nico" w:date="2011-04-07T19:41:00Z">
          <w:r w:rsidRPr="00A97389" w:rsidDel="000735E9">
            <w:rPr>
              <w:rFonts w:ascii="Calibri" w:hAnsi="Calibri" w:cs="Calibri"/>
              <w:noProof/>
              <w:lang w:val="en-US"/>
            </w:rPr>
            <w:delText>3.</w:delText>
          </w:r>
          <w:r w:rsidRPr="00A97389" w:rsidDel="000735E9">
            <w:rPr>
              <w:rFonts w:ascii="Calibri" w:hAnsi="Calibri" w:cs="Calibri"/>
              <w:noProof/>
              <w:lang w:val="en-US"/>
            </w:rPr>
            <w:tab/>
            <w:delText xml:space="preserve">Holst, G.C., </w:delText>
          </w:r>
          <w:r w:rsidRPr="00A97389" w:rsidDel="000735E9">
            <w:rPr>
              <w:rFonts w:ascii="Calibri" w:hAnsi="Calibri" w:cs="Calibri"/>
              <w:i/>
              <w:noProof/>
              <w:lang w:val="en-US"/>
            </w:rPr>
            <w:delText>CCD arrays, cameras, and displays</w:delText>
          </w:r>
          <w:r w:rsidRPr="00A97389" w:rsidDel="000735E9">
            <w:rPr>
              <w:rFonts w:ascii="Calibri" w:hAnsi="Calibri" w:cs="Calibri"/>
              <w:noProof/>
              <w:lang w:val="en-US"/>
            </w:rPr>
            <w:delText xml:space="preserve">. </w:delText>
          </w:r>
          <w:r w:rsidRPr="00A97389" w:rsidDel="000735E9">
            <w:rPr>
              <w:rFonts w:ascii="Calibri" w:hAnsi="Calibri" w:cs="Calibri"/>
              <w:noProof/>
            </w:rPr>
            <w:delText>1998: JCD Publishing.</w:delText>
          </w:r>
        </w:del>
      </w:ins>
    </w:p>
    <w:p w:rsidR="0091587C" w:rsidRPr="00051699" w:rsidDel="000735E9" w:rsidRDefault="0091587C" w:rsidP="0091587C">
      <w:pPr>
        <w:pStyle w:val="Prrafodelista"/>
        <w:ind w:left="1080" w:firstLine="0"/>
        <w:rPr>
          <w:ins w:id="129" w:author="veloz" w:date="2011-04-07T11:54:00Z"/>
          <w:del w:id="130" w:author="nico" w:date="2011-04-07T19:41:00Z"/>
        </w:rPr>
      </w:pPr>
    </w:p>
    <w:bookmarkEnd w:id="113"/>
    <w:bookmarkEnd w:id="114"/>
    <w:bookmarkEnd w:id="115"/>
    <w:bookmarkEnd w:id="116"/>
    <w:bookmarkEnd w:id="117"/>
    <w:bookmarkEnd w:id="118"/>
    <w:p w:rsidR="0091587C" w:rsidRPr="00051699" w:rsidRDefault="0091587C" w:rsidP="0091587C">
      <w:pPr>
        <w:rPr>
          <w:ins w:id="131" w:author="veloz" w:date="2011-04-07T11:54:00Z"/>
        </w:rPr>
        <w:sectPr w:rsidR="0091587C" w:rsidRPr="00051699" w:rsidSect="0091587C">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132" w:author="veloz" w:date="2011-04-07T11:54:00Z"/>
        </w:rPr>
      </w:pPr>
    </w:p>
    <w:p w:rsidR="0091587C" w:rsidRDefault="0091587C" w:rsidP="0091587C">
      <w:pPr>
        <w:pStyle w:val="Normalsininterlineado"/>
        <w:rPr>
          <w:ins w:id="133" w:author="veloz" w:date="2011-04-07T11:54:00Z"/>
        </w:rPr>
      </w:pPr>
    </w:p>
    <w:p w:rsidR="0091587C" w:rsidRDefault="0091587C" w:rsidP="0091587C">
      <w:pPr>
        <w:pStyle w:val="Normalsininterlineado"/>
        <w:rPr>
          <w:ins w:id="134" w:author="veloz" w:date="2011-04-07T11:54:00Z"/>
        </w:rPr>
      </w:pPr>
    </w:p>
    <w:p w:rsidR="0091587C" w:rsidRDefault="0091587C" w:rsidP="0091587C">
      <w:pPr>
        <w:pStyle w:val="Normalsininterlineado"/>
        <w:rPr>
          <w:ins w:id="135" w:author="veloz" w:date="2011-04-07T11:54:00Z"/>
        </w:rPr>
      </w:pPr>
    </w:p>
    <w:p w:rsidR="0091587C" w:rsidRPr="00051699" w:rsidRDefault="0091587C" w:rsidP="0091587C">
      <w:pPr>
        <w:pStyle w:val="Ttulo1"/>
        <w:numPr>
          <w:ilvl w:val="0"/>
          <w:numId w:val="45"/>
        </w:numPr>
        <w:ind w:left="0" w:firstLine="0"/>
        <w:rPr>
          <w:ins w:id="136" w:author="veloz" w:date="2011-04-07T11:54:00Z"/>
        </w:rPr>
      </w:pPr>
      <w:ins w:id="137" w:author="veloz" w:date="2011-04-07T11:54:00Z">
        <w:r>
          <w:br/>
        </w:r>
        <w:r>
          <w:br/>
        </w:r>
        <w:bookmarkStart w:id="138" w:name="_Toc314559942"/>
        <w:r>
          <w:t>Anexo a</w:t>
        </w:r>
        <w:bookmarkEnd w:id="138"/>
      </w:ins>
    </w:p>
    <w:p w:rsidR="0091587C" w:rsidRPr="00051699" w:rsidRDefault="0091587C" w:rsidP="0091587C">
      <w:pPr>
        <w:pStyle w:val="Normalsininterlineado"/>
        <w:rPr>
          <w:ins w:id="139" w:author="veloz" w:date="2011-04-07T11:54:00Z"/>
        </w:rPr>
      </w:pPr>
    </w:p>
    <w:p w:rsidR="0080060D" w:rsidRDefault="0080060D">
      <w:pPr>
        <w:spacing w:before="0" w:after="200" w:line="276" w:lineRule="auto"/>
        <w:ind w:firstLine="0"/>
        <w:jc w:val="left"/>
        <w:rPr>
          <w:del w:id="140" w:author="veloz" w:date="2011-04-07T12:02:00Z"/>
        </w:rPr>
        <w:pPrChange w:id="141" w:author="veloz" w:date="2011-04-07T12:02:00Z">
          <w:pPr/>
        </w:pPrChange>
      </w:pPr>
    </w:p>
    <w:p w:rsidR="0031309C" w:rsidRDefault="00F55B48">
      <w:pPr>
        <w:pStyle w:val="Ttulo2"/>
        <w:rPr>
          <w:del w:id="142" w:author="veloz" w:date="2011-04-07T12:02:00Z"/>
        </w:rPr>
      </w:pPr>
      <w:del w:id="143" w:author="veloz" w:date="2011-04-07T12:02:00Z">
        <w:r w:rsidDel="0075049B">
          <w:delText>Bibliografía</w:delText>
        </w:r>
      </w:del>
    </w:p>
    <w:p w:rsidR="0080060D" w:rsidRDefault="007F7092">
      <w:pPr>
        <w:spacing w:after="0" w:line="240" w:lineRule="auto"/>
        <w:ind w:firstLine="0"/>
        <w:rPr>
          <w:del w:id="144" w:author="veloz" w:date="2011-04-07T11:54:00Z"/>
          <w:rFonts w:ascii="Calibri" w:hAnsi="Calibri" w:cs="Calibri"/>
          <w:noProof/>
          <w:lang w:val="en-US"/>
          <w:rPrChange w:id="145" w:author="veloz" w:date="2011-04-07T11:14:00Z">
            <w:rPr>
              <w:del w:id="146" w:author="veloz" w:date="2011-04-07T11:54:00Z"/>
              <w:rFonts w:ascii="Calibri" w:hAnsi="Calibri" w:cs="Calibri"/>
              <w:noProof/>
            </w:rPr>
          </w:rPrChange>
        </w:rPr>
        <w:pPrChange w:id="147" w:author="veloz" w:date="2011-04-07T12:02:00Z">
          <w:pPr>
            <w:spacing w:after="0" w:line="240" w:lineRule="auto"/>
            <w:ind w:left="720" w:hanging="720"/>
          </w:pPr>
        </w:pPrChange>
      </w:pPr>
      <w:del w:id="148" w:author="veloz" w:date="2011-04-07T12:02:00Z">
        <w:r w:rsidDel="0075049B">
          <w:fldChar w:fldCharType="begin"/>
        </w:r>
        <w:r w:rsidRPr="007F7092">
          <w:rPr>
            <w:lang w:val="en-US"/>
            <w:rPrChange w:id="149" w:author="veloz" w:date="2011-04-07T11:51:00Z">
              <w:rPr>
                <w:color w:val="0000FF"/>
                <w:u w:val="single"/>
              </w:rPr>
            </w:rPrChange>
          </w:rPr>
          <w:delInstrText xml:space="preserve"> ADDIN EN.REFLIST </w:delInstrText>
        </w:r>
        <w:r w:rsidDel="0075049B">
          <w:fldChar w:fldCharType="separate"/>
        </w:r>
      </w:del>
      <w:del w:id="150" w:author="veloz" w:date="2011-04-07T11:54:00Z">
        <w:r w:rsidRPr="007F7092">
          <w:rPr>
            <w:rFonts w:ascii="Calibri" w:hAnsi="Calibri" w:cs="Calibri"/>
            <w:noProof/>
            <w:lang w:val="en-US"/>
            <w:rPrChange w:id="151" w:author="veloz" w:date="2011-04-07T11:51:00Z">
              <w:rPr>
                <w:rFonts w:ascii="Calibri" w:hAnsi="Calibri" w:cs="Calibri"/>
                <w:noProof/>
                <w:color w:val="0000FF"/>
                <w:u w:val="single"/>
              </w:rPr>
            </w:rPrChange>
          </w:rPr>
          <w:delText>1.</w:delText>
        </w:r>
        <w:r w:rsidRPr="007F7092">
          <w:rPr>
            <w:rFonts w:ascii="Calibri" w:hAnsi="Calibri" w:cs="Calibri"/>
            <w:noProof/>
            <w:lang w:val="en-US"/>
            <w:rPrChange w:id="152" w:author="veloz" w:date="2011-04-07T11:51:00Z">
              <w:rPr>
                <w:rFonts w:ascii="Calibri" w:hAnsi="Calibri" w:cs="Calibri"/>
                <w:noProof/>
                <w:color w:val="0000FF"/>
                <w:u w:val="single"/>
              </w:rPr>
            </w:rPrChange>
          </w:rPr>
          <w:tab/>
          <w:delText xml:space="preserve">Gåsvik, K.J., </w:delText>
        </w:r>
        <w:r w:rsidRPr="007F7092">
          <w:rPr>
            <w:rFonts w:ascii="Calibri" w:hAnsi="Calibri" w:cs="Calibri"/>
            <w:i/>
            <w:noProof/>
            <w:lang w:val="en-US"/>
            <w:rPrChange w:id="153" w:author="veloz" w:date="2011-04-07T11:51:00Z">
              <w:rPr>
                <w:rFonts w:ascii="Calibri" w:hAnsi="Calibri" w:cs="Calibri"/>
                <w:i/>
                <w:noProof/>
                <w:color w:val="0000FF"/>
                <w:u w:val="single"/>
              </w:rPr>
            </w:rPrChange>
          </w:rPr>
          <w:delText>Optical metrology</w:delText>
        </w:r>
        <w:r w:rsidRPr="007F7092">
          <w:rPr>
            <w:rFonts w:ascii="Calibri" w:hAnsi="Calibri" w:cs="Calibri"/>
            <w:noProof/>
            <w:lang w:val="en-US"/>
            <w:rPrChange w:id="154" w:author="veloz" w:date="2011-04-07T11:51:00Z">
              <w:rPr>
                <w:rFonts w:ascii="Calibri" w:hAnsi="Calibri" w:cs="Calibri"/>
                <w:noProof/>
                <w:color w:val="0000FF"/>
                <w:u w:val="single"/>
              </w:rPr>
            </w:rPrChange>
          </w:rPr>
          <w:delText xml:space="preserve">. </w:delText>
        </w:r>
        <w:r w:rsidRPr="007F7092">
          <w:rPr>
            <w:rFonts w:ascii="Calibri" w:hAnsi="Calibri" w:cs="Calibri"/>
            <w:noProof/>
            <w:lang w:val="en-US"/>
            <w:rPrChange w:id="155" w:author="veloz" w:date="2011-04-07T11:14:00Z">
              <w:rPr>
                <w:rFonts w:ascii="Calibri" w:hAnsi="Calibri" w:cs="Calibri"/>
                <w:noProof/>
                <w:color w:val="0000FF"/>
                <w:u w:val="single"/>
              </w:rPr>
            </w:rPrChange>
          </w:rPr>
          <w:delText>2002: J. Wiley &amp; Sons.</w:delText>
        </w:r>
      </w:del>
    </w:p>
    <w:p w:rsidR="0080060D" w:rsidRDefault="007F7092">
      <w:pPr>
        <w:spacing w:after="0" w:line="240" w:lineRule="auto"/>
        <w:ind w:firstLine="0"/>
        <w:rPr>
          <w:del w:id="156" w:author="veloz" w:date="2011-04-07T11:54:00Z"/>
          <w:rFonts w:ascii="Calibri" w:hAnsi="Calibri" w:cs="Calibri"/>
          <w:noProof/>
          <w:lang w:val="en-US"/>
          <w:rPrChange w:id="157" w:author="veloz" w:date="2011-04-07T11:14:00Z">
            <w:rPr>
              <w:del w:id="158" w:author="veloz" w:date="2011-04-07T11:54:00Z"/>
              <w:rFonts w:ascii="Calibri" w:hAnsi="Calibri" w:cs="Calibri"/>
              <w:noProof/>
            </w:rPr>
          </w:rPrChange>
        </w:rPr>
        <w:pPrChange w:id="159" w:author="veloz" w:date="2011-04-07T12:02:00Z">
          <w:pPr>
            <w:spacing w:after="0" w:line="240" w:lineRule="auto"/>
            <w:ind w:left="720" w:hanging="720"/>
          </w:pPr>
        </w:pPrChange>
      </w:pPr>
      <w:del w:id="160" w:author="veloz" w:date="2011-04-07T11:54:00Z">
        <w:r w:rsidRPr="007F7092">
          <w:rPr>
            <w:rFonts w:ascii="Calibri" w:hAnsi="Calibri" w:cs="Calibri"/>
            <w:noProof/>
            <w:lang w:val="en-US"/>
            <w:rPrChange w:id="161" w:author="veloz" w:date="2011-04-07T11:14:00Z">
              <w:rPr>
                <w:rFonts w:ascii="Calibri" w:hAnsi="Calibri" w:cs="Calibri"/>
                <w:noProof/>
                <w:color w:val="0000FF"/>
                <w:u w:val="single"/>
              </w:rPr>
            </w:rPrChange>
          </w:rPr>
          <w:delText>2.</w:delText>
        </w:r>
        <w:r w:rsidRPr="007F7092">
          <w:rPr>
            <w:rFonts w:ascii="Calibri" w:hAnsi="Calibri" w:cs="Calibri"/>
            <w:noProof/>
            <w:lang w:val="en-US"/>
            <w:rPrChange w:id="162" w:author="veloz" w:date="2011-04-07T11:14:00Z">
              <w:rPr>
                <w:rFonts w:ascii="Calibri" w:hAnsi="Calibri" w:cs="Calibri"/>
                <w:noProof/>
                <w:color w:val="0000FF"/>
                <w:u w:val="single"/>
              </w:rPr>
            </w:rPrChange>
          </w:rPr>
          <w:tab/>
          <w:delText xml:space="preserve">Murphy, D.B., </w:delText>
        </w:r>
        <w:r w:rsidRPr="007F7092">
          <w:rPr>
            <w:rFonts w:ascii="Calibri" w:hAnsi="Calibri" w:cs="Calibri"/>
            <w:i/>
            <w:noProof/>
            <w:lang w:val="en-US"/>
            <w:rPrChange w:id="163" w:author="veloz" w:date="2011-04-07T11:14:00Z">
              <w:rPr>
                <w:rFonts w:ascii="Calibri" w:hAnsi="Calibri" w:cs="Calibri"/>
                <w:i/>
                <w:noProof/>
                <w:color w:val="0000FF"/>
                <w:u w:val="single"/>
              </w:rPr>
            </w:rPrChange>
          </w:rPr>
          <w:delText>Fundamentals of light microscopy and electronic imaging</w:delText>
        </w:r>
        <w:r w:rsidRPr="007F7092">
          <w:rPr>
            <w:rFonts w:ascii="Calibri" w:hAnsi="Calibri" w:cs="Calibri"/>
            <w:noProof/>
            <w:lang w:val="en-US"/>
            <w:rPrChange w:id="164" w:author="veloz" w:date="2011-04-07T11:14:00Z">
              <w:rPr>
                <w:rFonts w:ascii="Calibri" w:hAnsi="Calibri" w:cs="Calibri"/>
                <w:noProof/>
                <w:color w:val="0000FF"/>
                <w:u w:val="single"/>
              </w:rPr>
            </w:rPrChange>
          </w:rPr>
          <w:delText>. 2001: Wiley-Liss.</w:delText>
        </w:r>
      </w:del>
    </w:p>
    <w:p w:rsidR="0080060D" w:rsidRDefault="007F7092">
      <w:pPr>
        <w:spacing w:after="0" w:line="240" w:lineRule="auto"/>
        <w:ind w:firstLine="0"/>
        <w:rPr>
          <w:del w:id="165" w:author="veloz" w:date="2011-04-07T12:02:00Z"/>
          <w:rFonts w:ascii="Calibri" w:hAnsi="Calibri" w:cs="Calibri"/>
          <w:noProof/>
        </w:rPr>
        <w:pPrChange w:id="166" w:author="veloz" w:date="2011-04-07T12:02:00Z">
          <w:pPr>
            <w:spacing w:line="240" w:lineRule="auto"/>
            <w:ind w:left="720" w:hanging="720"/>
          </w:pPr>
        </w:pPrChange>
      </w:pPr>
      <w:del w:id="167" w:author="veloz" w:date="2011-04-07T11:54:00Z">
        <w:r w:rsidRPr="007F7092">
          <w:rPr>
            <w:rFonts w:ascii="Calibri" w:hAnsi="Calibri" w:cs="Calibri"/>
            <w:noProof/>
            <w:lang w:val="en-US"/>
            <w:rPrChange w:id="168" w:author="veloz" w:date="2011-04-07T11:14:00Z">
              <w:rPr>
                <w:rFonts w:ascii="Calibri" w:hAnsi="Calibri" w:cs="Calibri"/>
                <w:noProof/>
                <w:color w:val="0000FF"/>
                <w:u w:val="single"/>
              </w:rPr>
            </w:rPrChange>
          </w:rPr>
          <w:delText>3.</w:delText>
        </w:r>
        <w:r w:rsidRPr="007F7092">
          <w:rPr>
            <w:rFonts w:ascii="Calibri" w:hAnsi="Calibri" w:cs="Calibri"/>
            <w:noProof/>
            <w:lang w:val="en-US"/>
            <w:rPrChange w:id="169" w:author="veloz" w:date="2011-04-07T11:14:00Z">
              <w:rPr>
                <w:rFonts w:ascii="Calibri" w:hAnsi="Calibri" w:cs="Calibri"/>
                <w:noProof/>
                <w:color w:val="0000FF"/>
                <w:u w:val="single"/>
              </w:rPr>
            </w:rPrChange>
          </w:rPr>
          <w:tab/>
          <w:delText xml:space="preserve">Holst, G.C., </w:delText>
        </w:r>
        <w:r w:rsidRPr="007F7092">
          <w:rPr>
            <w:rFonts w:ascii="Calibri" w:hAnsi="Calibri" w:cs="Calibri"/>
            <w:i/>
            <w:noProof/>
            <w:lang w:val="en-US"/>
            <w:rPrChange w:id="170" w:author="veloz" w:date="2011-04-07T11:14:00Z">
              <w:rPr>
                <w:rFonts w:ascii="Calibri" w:hAnsi="Calibri" w:cs="Calibri"/>
                <w:i/>
                <w:noProof/>
                <w:color w:val="0000FF"/>
                <w:u w:val="single"/>
              </w:rPr>
            </w:rPrChange>
          </w:rPr>
          <w:delText>CCD arrays, cameras, and displays</w:delText>
        </w:r>
        <w:r w:rsidRPr="007F7092">
          <w:rPr>
            <w:rFonts w:ascii="Calibri" w:hAnsi="Calibri" w:cs="Calibri"/>
            <w:noProof/>
            <w:lang w:val="en-US"/>
            <w:rPrChange w:id="171" w:author="veloz" w:date="2011-04-07T11:14:00Z">
              <w:rPr>
                <w:rFonts w:ascii="Calibri" w:hAnsi="Calibri" w:cs="Calibri"/>
                <w:noProof/>
                <w:color w:val="0000FF"/>
                <w:u w:val="single"/>
              </w:rPr>
            </w:rPrChange>
          </w:rPr>
          <w:delText xml:space="preserve">. </w:delText>
        </w:r>
        <w:r w:rsidR="00A97389" w:rsidRPr="00A97389" w:rsidDel="0091587C">
          <w:rPr>
            <w:rFonts w:ascii="Calibri" w:hAnsi="Calibri" w:cs="Calibri"/>
            <w:noProof/>
          </w:rPr>
          <w:delText>1998: JCD Publishing.</w:delText>
        </w:r>
      </w:del>
    </w:p>
    <w:p w:rsidR="0080060D" w:rsidRDefault="0080060D">
      <w:pPr>
        <w:spacing w:line="240" w:lineRule="auto"/>
        <w:ind w:firstLine="0"/>
        <w:jc w:val="left"/>
        <w:rPr>
          <w:del w:id="172" w:author="veloz" w:date="2011-04-07T12:02:00Z"/>
          <w:rFonts w:ascii="Calibri" w:hAnsi="Calibri" w:cs="Calibri"/>
          <w:noProof/>
        </w:rPr>
        <w:pPrChange w:id="173" w:author="veloz" w:date="2011-04-07T12:02:00Z">
          <w:pPr>
            <w:spacing w:line="240" w:lineRule="auto"/>
            <w:jc w:val="left"/>
          </w:pPr>
        </w:pPrChange>
      </w:pPr>
    </w:p>
    <w:p w:rsidR="0075049B" w:rsidRDefault="007F7092" w:rsidP="0075049B">
      <w:pPr>
        <w:ind w:firstLine="0"/>
      </w:pPr>
      <w:del w:id="174" w:author="veloz" w:date="2011-04-07T12:02:00Z">
        <w:r w:rsidDel="0075049B">
          <w:fldChar w:fldCharType="end"/>
        </w:r>
      </w:del>
    </w:p>
    <w:p w:rsidR="0075049B" w:rsidRDefault="0075049B" w:rsidP="0075049B">
      <w:pPr>
        <w:ind w:firstLine="0"/>
      </w:pPr>
    </w:p>
    <w:moveFromRangeStart w:id="175" w:author="nico" w:date="2011-04-07T19:42:00Z" w:name="move289968652"/>
    <w:p w:rsidR="00EB6BBC" w:rsidRPr="00EB6BBC" w:rsidRDefault="007F7092" w:rsidP="00EB6BBC">
      <w:pPr>
        <w:spacing w:after="0" w:line="240" w:lineRule="auto"/>
        <w:ind w:left="720" w:hanging="720"/>
        <w:rPr>
          <w:rFonts w:ascii="Calibri" w:hAnsi="Calibri" w:cs="Calibri"/>
          <w:noProof/>
          <w:sz w:val="22"/>
          <w:lang w:val="en-US"/>
        </w:rPr>
      </w:pPr>
      <w:moveFrom w:id="176" w:author="nico" w:date="2011-04-07T19:42:00Z">
        <w:r w:rsidDel="000735E9">
          <w:fldChar w:fldCharType="begin"/>
        </w:r>
        <w:r w:rsidRPr="007F7092">
          <w:rPr>
            <w:lang w:val="en-US"/>
            <w:rPrChange w:id="177" w:author="veloz" w:date="2011-04-07T12:03:00Z">
              <w:rPr>
                <w:color w:val="0000FF"/>
                <w:u w:val="single"/>
              </w:rPr>
            </w:rPrChange>
          </w:rPr>
          <w:instrText xml:space="preserve"> ADDIN EN.REFLIST </w:instrText>
        </w:r>
        <w:r w:rsidDel="000735E9">
          <w:fldChar w:fldCharType="separate"/>
        </w:r>
      </w:moveFrom>
      <w:bookmarkStart w:id="178" w:name="_ENREF_1"/>
      <w:r w:rsidR="00EB6BBC" w:rsidRPr="00EB6BBC">
        <w:rPr>
          <w:rFonts w:ascii="Calibri" w:hAnsi="Calibri" w:cs="Calibri"/>
          <w:noProof/>
          <w:sz w:val="22"/>
          <w:lang w:val="en-US"/>
        </w:rPr>
        <w:t>1.</w:t>
      </w:r>
      <w:r w:rsidR="00EB6BBC" w:rsidRPr="00EB6BBC">
        <w:rPr>
          <w:rFonts w:ascii="Calibri" w:hAnsi="Calibri" w:cs="Calibri"/>
          <w:noProof/>
          <w:sz w:val="22"/>
          <w:lang w:val="en-US"/>
        </w:rPr>
        <w:tab/>
        <w:t xml:space="preserve">Jenkins, F.A. and H.E. White, </w:t>
      </w:r>
      <w:r w:rsidR="00EB6BBC" w:rsidRPr="00EB6BBC">
        <w:rPr>
          <w:rFonts w:ascii="Calibri" w:hAnsi="Calibri" w:cs="Calibri"/>
          <w:i/>
          <w:noProof/>
          <w:sz w:val="22"/>
          <w:lang w:val="en-US"/>
        </w:rPr>
        <w:t>Fundamentals of Optics</w:t>
      </w:r>
      <w:r w:rsidR="00EB6BBC" w:rsidRPr="00EB6BBC">
        <w:rPr>
          <w:rFonts w:ascii="Calibri" w:hAnsi="Calibri" w:cs="Calibri"/>
          <w:noProof/>
          <w:sz w:val="22"/>
          <w:lang w:val="en-US"/>
        </w:rPr>
        <w:t>. 2001: McGraw-Hill.</w:t>
      </w:r>
      <w:bookmarkEnd w:id="178"/>
    </w:p>
    <w:p w:rsidR="00EB6BBC" w:rsidRPr="00EB6BBC" w:rsidRDefault="00EB6BBC" w:rsidP="00EB6BBC">
      <w:pPr>
        <w:spacing w:after="0" w:line="240" w:lineRule="auto"/>
        <w:ind w:left="720" w:hanging="720"/>
        <w:rPr>
          <w:rFonts w:ascii="Calibri" w:hAnsi="Calibri" w:cs="Calibri"/>
          <w:noProof/>
          <w:sz w:val="22"/>
          <w:lang w:val="en-US"/>
        </w:rPr>
      </w:pPr>
      <w:bookmarkStart w:id="179" w:name="_ENREF_2"/>
      <w:r w:rsidRPr="00EB6BBC">
        <w:rPr>
          <w:rFonts w:ascii="Calibri" w:hAnsi="Calibri" w:cs="Calibri"/>
          <w:noProof/>
          <w:sz w:val="22"/>
          <w:lang w:val="en-US"/>
        </w:rPr>
        <w:t>2.</w:t>
      </w:r>
      <w:r w:rsidRPr="00EB6BBC">
        <w:rPr>
          <w:rFonts w:ascii="Calibri" w:hAnsi="Calibri" w:cs="Calibri"/>
          <w:noProof/>
          <w:sz w:val="22"/>
          <w:lang w:val="en-US"/>
        </w:rPr>
        <w:tab/>
        <w:t xml:space="preserve">Gåsvik, K.J., </w:t>
      </w:r>
      <w:r w:rsidRPr="00EB6BBC">
        <w:rPr>
          <w:rFonts w:ascii="Calibri" w:hAnsi="Calibri" w:cs="Calibri"/>
          <w:i/>
          <w:noProof/>
          <w:sz w:val="22"/>
          <w:lang w:val="en-US"/>
        </w:rPr>
        <w:t>Optical metrology</w:t>
      </w:r>
      <w:r w:rsidRPr="00EB6BBC">
        <w:rPr>
          <w:rFonts w:ascii="Calibri" w:hAnsi="Calibri" w:cs="Calibri"/>
          <w:noProof/>
          <w:sz w:val="22"/>
          <w:lang w:val="en-US"/>
        </w:rPr>
        <w:t>. 2002: J. Wiley &amp; Sons.</w:t>
      </w:r>
      <w:bookmarkEnd w:id="179"/>
    </w:p>
    <w:p w:rsidR="00EB6BBC" w:rsidRPr="00EB6BBC" w:rsidRDefault="00EB6BBC" w:rsidP="00EB6BBC">
      <w:pPr>
        <w:spacing w:after="0" w:line="240" w:lineRule="auto"/>
        <w:ind w:left="720" w:hanging="720"/>
        <w:rPr>
          <w:rFonts w:ascii="Calibri" w:hAnsi="Calibri" w:cs="Calibri"/>
          <w:noProof/>
          <w:sz w:val="22"/>
          <w:lang w:val="en-US"/>
        </w:rPr>
      </w:pPr>
      <w:bookmarkStart w:id="180" w:name="_ENREF_3"/>
      <w:r w:rsidRPr="00EB6BBC">
        <w:rPr>
          <w:rFonts w:ascii="Calibri" w:hAnsi="Calibri" w:cs="Calibri"/>
          <w:noProof/>
          <w:sz w:val="22"/>
          <w:lang w:val="en-US"/>
        </w:rPr>
        <w:t>3.</w:t>
      </w:r>
      <w:r w:rsidRPr="00EB6BBC">
        <w:rPr>
          <w:rFonts w:ascii="Calibri" w:hAnsi="Calibri" w:cs="Calibri"/>
          <w:noProof/>
          <w:sz w:val="22"/>
          <w:lang w:val="en-US"/>
        </w:rPr>
        <w:tab/>
        <w:t xml:space="preserve">Tkalčič, M., </w:t>
      </w:r>
      <w:r w:rsidRPr="00EB6BBC">
        <w:rPr>
          <w:rFonts w:ascii="Calibri" w:hAnsi="Calibri" w:cs="Calibri"/>
          <w:i/>
          <w:noProof/>
          <w:sz w:val="22"/>
          <w:lang w:val="en-US"/>
        </w:rPr>
        <w:t>Colour spaces - perceptual, historical and applicational background</w:t>
      </w:r>
      <w:r w:rsidRPr="00EB6BBC">
        <w:rPr>
          <w:rFonts w:ascii="Calibri" w:hAnsi="Calibri" w:cs="Calibri"/>
          <w:noProof/>
          <w:sz w:val="22"/>
          <w:lang w:val="en-US"/>
        </w:rPr>
        <w:t xml:space="preserve">, in </w:t>
      </w:r>
      <w:r w:rsidRPr="00EB6BBC">
        <w:rPr>
          <w:rFonts w:ascii="Calibri" w:hAnsi="Calibri" w:cs="Calibri"/>
          <w:i/>
          <w:noProof/>
          <w:sz w:val="22"/>
          <w:lang w:val="en-US"/>
        </w:rPr>
        <w:t>Faculty of electrical engineering</w:t>
      </w:r>
      <w:r w:rsidRPr="00EB6BBC">
        <w:rPr>
          <w:rFonts w:ascii="Calibri" w:hAnsi="Calibri" w:cs="Calibri"/>
          <w:noProof/>
          <w:sz w:val="22"/>
          <w:lang w:val="en-US"/>
        </w:rPr>
        <w:t>. 2003, University of Ljubljana: Ljubljana, Slovenia.</w:t>
      </w:r>
      <w:bookmarkEnd w:id="180"/>
    </w:p>
    <w:p w:rsidR="00EB6BBC" w:rsidRPr="00EB6BBC" w:rsidRDefault="00EB6BBC" w:rsidP="00EB6BBC">
      <w:pPr>
        <w:spacing w:after="0" w:line="240" w:lineRule="auto"/>
        <w:ind w:left="720" w:hanging="720"/>
        <w:rPr>
          <w:rFonts w:ascii="Calibri" w:hAnsi="Calibri" w:cs="Calibri"/>
          <w:noProof/>
          <w:sz w:val="22"/>
          <w:lang w:val="en-US"/>
        </w:rPr>
      </w:pPr>
      <w:bookmarkStart w:id="181" w:name="_ENREF_4"/>
      <w:r w:rsidRPr="00EB6BBC">
        <w:rPr>
          <w:rFonts w:ascii="Calibri" w:hAnsi="Calibri" w:cs="Calibri"/>
          <w:noProof/>
          <w:sz w:val="22"/>
          <w:lang w:val="en-US"/>
        </w:rPr>
        <w:t>4.</w:t>
      </w:r>
      <w:r w:rsidRPr="00EB6BBC">
        <w:rPr>
          <w:rFonts w:ascii="Calibri" w:hAnsi="Calibri" w:cs="Calibri"/>
          <w:noProof/>
          <w:sz w:val="22"/>
          <w:lang w:val="en-US"/>
        </w:rPr>
        <w:tab/>
        <w:t xml:space="preserve">Svaetichin, G., </w:t>
      </w:r>
      <w:r w:rsidRPr="00EB6BBC">
        <w:rPr>
          <w:rFonts w:ascii="Calibri" w:hAnsi="Calibri" w:cs="Calibri"/>
          <w:i/>
          <w:noProof/>
          <w:sz w:val="22"/>
          <w:lang w:val="en-US"/>
        </w:rPr>
        <w:t>Spectral response curves from single cones</w:t>
      </w:r>
      <w:r w:rsidRPr="00EB6BBC">
        <w:rPr>
          <w:rFonts w:ascii="Calibri" w:hAnsi="Calibri" w:cs="Calibri"/>
          <w:noProof/>
          <w:sz w:val="22"/>
          <w:lang w:val="en-US"/>
        </w:rPr>
        <w:t>. 1956: acta physiologica.</w:t>
      </w:r>
      <w:bookmarkEnd w:id="181"/>
    </w:p>
    <w:p w:rsidR="00EB6BBC" w:rsidRPr="00EB6BBC" w:rsidRDefault="00EB6BBC" w:rsidP="00EB6BBC">
      <w:pPr>
        <w:spacing w:after="0" w:line="240" w:lineRule="auto"/>
        <w:ind w:left="720" w:hanging="720"/>
        <w:rPr>
          <w:rFonts w:ascii="Calibri" w:hAnsi="Calibri" w:cs="Calibri"/>
          <w:noProof/>
          <w:sz w:val="22"/>
          <w:lang w:val="en-US"/>
        </w:rPr>
      </w:pPr>
      <w:bookmarkStart w:id="182" w:name="_ENREF_5"/>
      <w:r w:rsidRPr="00EB6BBC">
        <w:rPr>
          <w:rFonts w:ascii="Calibri" w:hAnsi="Calibri" w:cs="Calibri"/>
          <w:noProof/>
          <w:sz w:val="22"/>
          <w:lang w:val="en-US"/>
        </w:rPr>
        <w:t>5.</w:t>
      </w:r>
      <w:r w:rsidRPr="00EB6BBC">
        <w:rPr>
          <w:rFonts w:ascii="Calibri" w:hAnsi="Calibri" w:cs="Calibri"/>
          <w:noProof/>
          <w:sz w:val="22"/>
          <w:lang w:val="en-US"/>
        </w:rPr>
        <w:tab/>
        <w:t xml:space="preserve">Yadid-Pecht, O. and R. Etienne-Cummings, </w:t>
      </w:r>
      <w:r w:rsidRPr="00EB6BBC">
        <w:rPr>
          <w:rFonts w:ascii="Calibri" w:hAnsi="Calibri" w:cs="Calibri"/>
          <w:i/>
          <w:noProof/>
          <w:sz w:val="22"/>
          <w:lang w:val="en-US"/>
        </w:rPr>
        <w:t>CMOS imagers: from phototransduction to image processing</w:t>
      </w:r>
      <w:r w:rsidRPr="00EB6BBC">
        <w:rPr>
          <w:rFonts w:ascii="Calibri" w:hAnsi="Calibri" w:cs="Calibri"/>
          <w:noProof/>
          <w:sz w:val="22"/>
          <w:lang w:val="en-US"/>
        </w:rPr>
        <w:t>. 2004: Kluwer Academic.</w:t>
      </w:r>
      <w:bookmarkEnd w:id="182"/>
    </w:p>
    <w:p w:rsidR="00EB6BBC" w:rsidRPr="00EB6BBC" w:rsidRDefault="00EB6BBC" w:rsidP="00EB6BBC">
      <w:pPr>
        <w:spacing w:after="0" w:line="240" w:lineRule="auto"/>
        <w:ind w:left="720" w:hanging="720"/>
        <w:rPr>
          <w:rFonts w:ascii="Calibri" w:hAnsi="Calibri" w:cs="Calibri"/>
          <w:noProof/>
          <w:sz w:val="22"/>
          <w:lang w:val="en-US"/>
        </w:rPr>
      </w:pPr>
      <w:bookmarkStart w:id="183" w:name="_ENREF_6"/>
      <w:r w:rsidRPr="00EB6BBC">
        <w:rPr>
          <w:rFonts w:ascii="Calibri" w:hAnsi="Calibri" w:cs="Calibri"/>
          <w:noProof/>
          <w:sz w:val="22"/>
          <w:lang w:val="en-US"/>
        </w:rPr>
        <w:t>6.</w:t>
      </w:r>
      <w:r w:rsidRPr="00EB6BBC">
        <w:rPr>
          <w:rFonts w:ascii="Calibri" w:hAnsi="Calibri" w:cs="Calibri"/>
          <w:noProof/>
          <w:sz w:val="22"/>
          <w:lang w:val="en-US"/>
        </w:rPr>
        <w:tab/>
        <w:t xml:space="preserve">Murphy, D.B., </w:t>
      </w:r>
      <w:r w:rsidRPr="00EB6BBC">
        <w:rPr>
          <w:rFonts w:ascii="Calibri" w:hAnsi="Calibri" w:cs="Calibri"/>
          <w:i/>
          <w:noProof/>
          <w:sz w:val="22"/>
          <w:lang w:val="en-US"/>
        </w:rPr>
        <w:t>Fundamentals of light microscopy and electronic imaging</w:t>
      </w:r>
      <w:r w:rsidRPr="00EB6BBC">
        <w:rPr>
          <w:rFonts w:ascii="Calibri" w:hAnsi="Calibri" w:cs="Calibri"/>
          <w:noProof/>
          <w:sz w:val="22"/>
          <w:lang w:val="en-US"/>
        </w:rPr>
        <w:t>. 2001: Wiley-Liss.</w:t>
      </w:r>
      <w:bookmarkEnd w:id="183"/>
    </w:p>
    <w:p w:rsidR="00EB6BBC" w:rsidRPr="00EB6BBC" w:rsidRDefault="00EB6BBC" w:rsidP="00EB6BBC">
      <w:pPr>
        <w:spacing w:line="240" w:lineRule="auto"/>
        <w:ind w:left="720" w:hanging="720"/>
        <w:rPr>
          <w:rFonts w:ascii="Calibri" w:hAnsi="Calibri" w:cs="Calibri"/>
          <w:noProof/>
          <w:sz w:val="22"/>
          <w:lang w:val="en-US"/>
        </w:rPr>
      </w:pPr>
      <w:bookmarkStart w:id="184" w:name="_ENREF_7"/>
      <w:r w:rsidRPr="00EB6BBC">
        <w:rPr>
          <w:rFonts w:ascii="Calibri" w:hAnsi="Calibri" w:cs="Calibri"/>
          <w:noProof/>
          <w:sz w:val="22"/>
          <w:lang w:val="en-US"/>
        </w:rPr>
        <w:t>7.</w:t>
      </w:r>
      <w:r w:rsidRPr="00EB6BBC">
        <w:rPr>
          <w:rFonts w:ascii="Calibri" w:hAnsi="Calibri" w:cs="Calibri"/>
          <w:noProof/>
          <w:sz w:val="22"/>
          <w:lang w:val="en-US"/>
        </w:rPr>
        <w:tab/>
        <w:t xml:space="preserve">Holst, G.C., </w:t>
      </w:r>
      <w:r w:rsidRPr="00EB6BBC">
        <w:rPr>
          <w:rFonts w:ascii="Calibri" w:hAnsi="Calibri" w:cs="Calibri"/>
          <w:i/>
          <w:noProof/>
          <w:sz w:val="22"/>
          <w:lang w:val="en-US"/>
        </w:rPr>
        <w:t>CCD arrays, cameras, and displays</w:t>
      </w:r>
      <w:r w:rsidRPr="00EB6BBC">
        <w:rPr>
          <w:rFonts w:ascii="Calibri" w:hAnsi="Calibri" w:cs="Calibri"/>
          <w:noProof/>
          <w:sz w:val="22"/>
          <w:lang w:val="en-US"/>
        </w:rPr>
        <w:t>. 1998: JCD Publishing.</w:t>
      </w:r>
      <w:bookmarkEnd w:id="184"/>
    </w:p>
    <w:p w:rsidR="00EB6BBC" w:rsidRDefault="00EB6BBC" w:rsidP="00EB6BBC">
      <w:pPr>
        <w:spacing w:line="240" w:lineRule="auto"/>
        <w:rPr>
          <w:rFonts w:ascii="Calibri" w:hAnsi="Calibri" w:cs="Calibri"/>
          <w:noProof/>
          <w:sz w:val="22"/>
          <w:lang w:val="en-US"/>
        </w:rPr>
      </w:pPr>
    </w:p>
    <w:p w:rsidR="0080060D" w:rsidRDefault="007F7092">
      <w:pPr>
        <w:ind w:firstLine="0"/>
        <w:pPrChange w:id="185" w:author="veloz" w:date="2011-04-07T12:02:00Z">
          <w:pPr/>
        </w:pPrChange>
      </w:pPr>
      <w:moveFrom w:id="186" w:author="nico" w:date="2011-04-07T19:42:00Z">
        <w:r w:rsidDel="000735E9">
          <w:fldChar w:fldCharType="end"/>
        </w:r>
      </w:moveFrom>
      <w:moveFromRangeEnd w:id="175"/>
    </w:p>
    <w:sectPr w:rsidR="0080060D" w:rsidSect="00BF1090">
      <w:pgSz w:w="12240" w:h="15840" w:code="1"/>
      <w:pgMar w:top="1418" w:right="1418" w:bottom="1418" w:left="1701" w:header="709" w:footer="709" w:gutter="0"/>
      <w:cols w:space="708"/>
      <w:docGrid w:linePitch="360"/>
      <w:sectPrChange w:id="187" w:author="veloz" w:date="2011-04-07T11:40:00Z">
        <w:sectPr w:rsidR="0080060D" w:rsidSect="00BF1090">
          <w:pgSz w:code="0"/>
          <w:pgMar w:top="1417" w:right="1701" w:bottom="1417" w:left="1701" w:header="708" w:footer="708"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anac" w:date="2012-01-30T15:53:00Z" w:initials="a">
    <w:p w:rsidR="00784905" w:rsidRDefault="00784905">
      <w:pPr>
        <w:pStyle w:val="Textocomentario"/>
      </w:pPr>
      <w:r>
        <w:rPr>
          <w:rStyle w:val="Refdecomentario"/>
        </w:rPr>
        <w:annotationRef/>
      </w:r>
      <w:r>
        <w:t>Aquí tienes que poner o todo o algo de lo siguiente:</w:t>
      </w:r>
    </w:p>
    <w:p w:rsidR="00784905" w:rsidRDefault="00784905">
      <w:pPr>
        <w:pStyle w:val="Textocomentario"/>
      </w:pPr>
      <w:r>
        <w:t>Cuál es el objetivo de este capítulo</w:t>
      </w:r>
    </w:p>
    <w:p w:rsidR="00784905" w:rsidRDefault="00784905">
      <w:pPr>
        <w:pStyle w:val="Textocomentario"/>
      </w:pPr>
      <w:r>
        <w:t>Por qué es importante el simulador</w:t>
      </w:r>
    </w:p>
    <w:p w:rsidR="00784905" w:rsidRDefault="00784905">
      <w:pPr>
        <w:pStyle w:val="Textocomentario"/>
      </w:pPr>
      <w:r>
        <w:t>En qué se hizo hincapié en el capítulo</w:t>
      </w:r>
    </w:p>
    <w:p w:rsidR="00784905" w:rsidRDefault="00784905">
      <w:pPr>
        <w:pStyle w:val="Textocomentario"/>
      </w:pPr>
      <w:r>
        <w:t xml:space="preserve">Si alguien muy flojo sólo se fuese a leer unas tres líneas de resumen del capítulo, qué </w:t>
      </w:r>
      <w:proofErr w:type="spellStart"/>
      <w:r>
        <w:t>pondrias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905" w:rsidRDefault="00784905" w:rsidP="00413BAF">
      <w:pPr>
        <w:spacing w:before="0" w:after="0" w:line="240" w:lineRule="auto"/>
      </w:pPr>
      <w:r>
        <w:separator/>
      </w:r>
    </w:p>
  </w:endnote>
  <w:endnote w:type="continuationSeparator" w:id="0">
    <w:p w:rsidR="00784905" w:rsidRDefault="00784905" w:rsidP="00413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905" w:rsidRDefault="00784905"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784905" w:rsidRDefault="00784905" w:rsidP="00BF109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905" w:rsidRDefault="00784905" w:rsidP="00BF1090">
    <w:pPr>
      <w:pStyle w:val="Piedepgina"/>
      <w:ind w:right="36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905" w:rsidRDefault="00784905"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rsidR="00784905" w:rsidRDefault="00784905" w:rsidP="00BF1090">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905" w:rsidRPr="00DF5442" w:rsidRDefault="00784905" w:rsidP="00BF1090">
    <w:pPr>
      <w:pStyle w:val="Piedepgina"/>
      <w:ind w:firstLine="0"/>
      <w:rPr>
        <w:lang w:val="es-V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905" w:rsidRDefault="00784905">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905" w:rsidRPr="00DF5442" w:rsidRDefault="00784905" w:rsidP="0091587C">
    <w:pPr>
      <w:pStyle w:val="Piedepgina"/>
      <w:ind w:right="360" w:firstLine="0"/>
      <w:rPr>
        <w:lang w:val="es-V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905" w:rsidRDefault="00784905" w:rsidP="00413BAF">
      <w:pPr>
        <w:spacing w:before="0" w:after="0" w:line="240" w:lineRule="auto"/>
      </w:pPr>
      <w:r>
        <w:separator/>
      </w:r>
    </w:p>
  </w:footnote>
  <w:footnote w:type="continuationSeparator" w:id="0">
    <w:p w:rsidR="00784905" w:rsidRDefault="00784905" w:rsidP="00413BA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905" w:rsidRDefault="00784905" w:rsidP="00BF1090">
    <w:pPr>
      <w:pStyle w:val="Encabezad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52"/>
      <w:docPartObj>
        <w:docPartGallery w:val="Page Numbers (Top of Page)"/>
        <w:docPartUnique/>
      </w:docPartObj>
    </w:sdtPr>
    <w:sdtContent>
      <w:p w:rsidR="00784905" w:rsidRDefault="00784905" w:rsidP="00BF1090">
        <w:pPr>
          <w:pStyle w:val="Encabezado"/>
          <w:jc w:val="right"/>
        </w:pPr>
        <w:r>
          <w:fldChar w:fldCharType="begin"/>
        </w:r>
        <w:r>
          <w:instrText xml:space="preserve"> PAGE   \* MERGEFORMAT </w:instrText>
        </w:r>
        <w:r>
          <w:fldChar w:fldCharType="separate"/>
        </w:r>
        <w:r>
          <w:rPr>
            <w:noProof/>
          </w:rPr>
          <w:t>ix</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905" w:rsidRPr="00966DAD" w:rsidRDefault="00784905" w:rsidP="00BF1090">
    <w:pPr>
      <w:pStyle w:val="Encabezado"/>
      <w:ind w:firstLine="0"/>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78"/>
      <w:docPartObj>
        <w:docPartGallery w:val="Page Numbers (Top of Page)"/>
        <w:docPartUnique/>
      </w:docPartObj>
    </w:sdtPr>
    <w:sdtContent>
      <w:p w:rsidR="00784905" w:rsidRDefault="00784905">
        <w:pPr>
          <w:pStyle w:val="Encabezado"/>
          <w:jc w:val="right"/>
        </w:pPr>
        <w:r>
          <w:fldChar w:fldCharType="begin"/>
        </w:r>
        <w:r>
          <w:instrText xml:space="preserve"> PAGE   \* MERGEFORMAT </w:instrText>
        </w:r>
        <w:r>
          <w:fldChar w:fldCharType="separate"/>
        </w:r>
        <w:r w:rsidR="00C2207C">
          <w:rPr>
            <w:noProof/>
          </w:rPr>
          <w:t>9</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458AF"/>
    <w:multiLevelType w:val="hybridMultilevel"/>
    <w:tmpl w:val="75906FDE"/>
    <w:lvl w:ilvl="0" w:tplc="BEE8579C">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1F2221ED"/>
    <w:multiLevelType w:val="hybridMultilevel"/>
    <w:tmpl w:val="91641E3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7">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0">
    <w:nsid w:val="29B24AD6"/>
    <w:multiLevelType w:val="hybridMultilevel"/>
    <w:tmpl w:val="6E4CDE22"/>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1">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4">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DAA120E"/>
    <w:multiLevelType w:val="hybridMultilevel"/>
    <w:tmpl w:val="B13263F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7">
    <w:nsid w:val="36A81ADB"/>
    <w:multiLevelType w:val="hybridMultilevel"/>
    <w:tmpl w:val="D35AB36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8">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21">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2">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4">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9853997"/>
    <w:multiLevelType w:val="multilevel"/>
    <w:tmpl w:val="29680604"/>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6">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7">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F7344AD"/>
    <w:multiLevelType w:val="hybridMultilevel"/>
    <w:tmpl w:val="C5E8F01C"/>
    <w:lvl w:ilvl="0" w:tplc="9C108772">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9">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30">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1">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2">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8">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0">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41">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2">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4">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2"/>
  </w:num>
  <w:num w:numId="2">
    <w:abstractNumId w:val="25"/>
  </w:num>
  <w:num w:numId="3">
    <w:abstractNumId w:val="25"/>
  </w:num>
  <w:num w:numId="4">
    <w:abstractNumId w:val="25"/>
  </w:num>
  <w:num w:numId="5">
    <w:abstractNumId w:val="25"/>
  </w:num>
  <w:num w:numId="6">
    <w:abstractNumId w:val="29"/>
  </w:num>
  <w:num w:numId="7">
    <w:abstractNumId w:val="29"/>
  </w:num>
  <w:num w:numId="8">
    <w:abstractNumId w:val="29"/>
  </w:num>
  <w:num w:numId="9">
    <w:abstractNumId w:val="29"/>
  </w:num>
  <w:num w:numId="10">
    <w:abstractNumId w:val="29"/>
  </w:num>
  <w:num w:numId="11">
    <w:abstractNumId w:val="19"/>
  </w:num>
  <w:num w:numId="12">
    <w:abstractNumId w:val="0"/>
  </w:num>
  <w:num w:numId="13">
    <w:abstractNumId w:val="36"/>
  </w:num>
  <w:num w:numId="14">
    <w:abstractNumId w:val="14"/>
  </w:num>
  <w:num w:numId="15">
    <w:abstractNumId w:val="11"/>
  </w:num>
  <w:num w:numId="16">
    <w:abstractNumId w:val="8"/>
  </w:num>
  <w:num w:numId="17">
    <w:abstractNumId w:val="18"/>
  </w:num>
  <w:num w:numId="18">
    <w:abstractNumId w:val="3"/>
  </w:num>
  <w:num w:numId="19">
    <w:abstractNumId w:val="35"/>
  </w:num>
  <w:num w:numId="20">
    <w:abstractNumId w:val="34"/>
  </w:num>
  <w:num w:numId="21">
    <w:abstractNumId w:val="33"/>
  </w:num>
  <w:num w:numId="22">
    <w:abstractNumId w:val="27"/>
  </w:num>
  <w:num w:numId="23">
    <w:abstractNumId w:val="22"/>
  </w:num>
  <w:num w:numId="24">
    <w:abstractNumId w:val="32"/>
  </w:num>
  <w:num w:numId="25">
    <w:abstractNumId w:val="23"/>
  </w:num>
  <w:num w:numId="26">
    <w:abstractNumId w:val="20"/>
  </w:num>
  <w:num w:numId="27">
    <w:abstractNumId w:val="26"/>
  </w:num>
  <w:num w:numId="28">
    <w:abstractNumId w:val="37"/>
  </w:num>
  <w:num w:numId="29">
    <w:abstractNumId w:val="44"/>
  </w:num>
  <w:num w:numId="30">
    <w:abstractNumId w:val="41"/>
  </w:num>
  <w:num w:numId="31">
    <w:abstractNumId w:val="21"/>
  </w:num>
  <w:num w:numId="32">
    <w:abstractNumId w:val="30"/>
  </w:num>
  <w:num w:numId="33">
    <w:abstractNumId w:val="39"/>
  </w:num>
  <w:num w:numId="34">
    <w:abstractNumId w:val="13"/>
  </w:num>
  <w:num w:numId="35">
    <w:abstractNumId w:val="7"/>
  </w:num>
  <w:num w:numId="36">
    <w:abstractNumId w:val="31"/>
  </w:num>
  <w:num w:numId="37">
    <w:abstractNumId w:val="12"/>
  </w:num>
  <w:num w:numId="38">
    <w:abstractNumId w:val="5"/>
  </w:num>
  <w:num w:numId="39">
    <w:abstractNumId w:val="40"/>
  </w:num>
  <w:num w:numId="40">
    <w:abstractNumId w:val="43"/>
  </w:num>
  <w:num w:numId="41">
    <w:abstractNumId w:val="4"/>
  </w:num>
  <w:num w:numId="42">
    <w:abstractNumId w:val="38"/>
  </w:num>
  <w:num w:numId="43">
    <w:abstractNumId w:val="15"/>
  </w:num>
  <w:num w:numId="44">
    <w:abstractNumId w:val="2"/>
  </w:num>
  <w:num w:numId="45">
    <w:abstractNumId w:val="24"/>
  </w:num>
  <w:num w:numId="46">
    <w:abstractNumId w:val="9"/>
  </w:num>
  <w:num w:numId="47">
    <w:abstractNumId w:val="10"/>
  </w:num>
  <w:num w:numId="48">
    <w:abstractNumId w:val="17"/>
  </w:num>
  <w:num w:numId="49">
    <w:abstractNumId w:val="28"/>
  </w:num>
  <w:num w:numId="50">
    <w:abstractNumId w:val="1"/>
  </w:num>
  <w:num w:numId="51">
    <w:abstractNumId w:val="16"/>
  </w:num>
  <w:num w:numId="5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17&lt;/item&gt;&lt;item&gt;18&lt;/item&gt;&lt;item&gt;19&lt;/item&gt;&lt;item&gt;20&lt;/item&gt;&lt;item&gt;21&lt;/item&gt;&lt;item&gt;38&lt;/item&gt;&lt;item&gt;39&lt;/item&gt;&lt;/record-ids&gt;&lt;/item&gt;&lt;/Libraries&gt;"/>
  </w:docVars>
  <w:rsids>
    <w:rsidRoot w:val="00331690"/>
    <w:rsid w:val="00014FD8"/>
    <w:rsid w:val="00046DB5"/>
    <w:rsid w:val="000735E9"/>
    <w:rsid w:val="000776FB"/>
    <w:rsid w:val="000A2010"/>
    <w:rsid w:val="000B5FE6"/>
    <w:rsid w:val="000F4F41"/>
    <w:rsid w:val="00103D7E"/>
    <w:rsid w:val="00104944"/>
    <w:rsid w:val="0012591D"/>
    <w:rsid w:val="001370C0"/>
    <w:rsid w:val="00172B25"/>
    <w:rsid w:val="00181CCA"/>
    <w:rsid w:val="001F6E0E"/>
    <w:rsid w:val="0020418F"/>
    <w:rsid w:val="0022383F"/>
    <w:rsid w:val="00223EBD"/>
    <w:rsid w:val="00234537"/>
    <w:rsid w:val="00243CA4"/>
    <w:rsid w:val="00252ABD"/>
    <w:rsid w:val="00262774"/>
    <w:rsid w:val="00286CFC"/>
    <w:rsid w:val="00293FF6"/>
    <w:rsid w:val="002A157D"/>
    <w:rsid w:val="002B208A"/>
    <w:rsid w:val="002B4063"/>
    <w:rsid w:val="002B7E76"/>
    <w:rsid w:val="00301519"/>
    <w:rsid w:val="0031309C"/>
    <w:rsid w:val="0031340B"/>
    <w:rsid w:val="00320096"/>
    <w:rsid w:val="00331690"/>
    <w:rsid w:val="00335838"/>
    <w:rsid w:val="00337DCB"/>
    <w:rsid w:val="00343A63"/>
    <w:rsid w:val="0035534A"/>
    <w:rsid w:val="00364DFE"/>
    <w:rsid w:val="003801BF"/>
    <w:rsid w:val="003B6EA6"/>
    <w:rsid w:val="003C7010"/>
    <w:rsid w:val="003D0AE3"/>
    <w:rsid w:val="003E2B5B"/>
    <w:rsid w:val="003E58D0"/>
    <w:rsid w:val="00413BAF"/>
    <w:rsid w:val="00415F83"/>
    <w:rsid w:val="004434DB"/>
    <w:rsid w:val="004841F5"/>
    <w:rsid w:val="004871A6"/>
    <w:rsid w:val="00493A19"/>
    <w:rsid w:val="00495037"/>
    <w:rsid w:val="00495EE3"/>
    <w:rsid w:val="004A3C28"/>
    <w:rsid w:val="004C11C5"/>
    <w:rsid w:val="004D2937"/>
    <w:rsid w:val="004E1A5E"/>
    <w:rsid w:val="004E32B4"/>
    <w:rsid w:val="0052561B"/>
    <w:rsid w:val="0052570F"/>
    <w:rsid w:val="00527EAB"/>
    <w:rsid w:val="005457FB"/>
    <w:rsid w:val="0056251D"/>
    <w:rsid w:val="005A06B2"/>
    <w:rsid w:val="005A270F"/>
    <w:rsid w:val="005C13E7"/>
    <w:rsid w:val="005C73DB"/>
    <w:rsid w:val="00646F26"/>
    <w:rsid w:val="006526CA"/>
    <w:rsid w:val="00674B5A"/>
    <w:rsid w:val="006750C8"/>
    <w:rsid w:val="00685D1F"/>
    <w:rsid w:val="0069243F"/>
    <w:rsid w:val="006967DF"/>
    <w:rsid w:val="006B3FB0"/>
    <w:rsid w:val="006E0ECA"/>
    <w:rsid w:val="00700B01"/>
    <w:rsid w:val="00727B63"/>
    <w:rsid w:val="0074195A"/>
    <w:rsid w:val="00747234"/>
    <w:rsid w:val="0075049B"/>
    <w:rsid w:val="00755834"/>
    <w:rsid w:val="0076217B"/>
    <w:rsid w:val="00763C6D"/>
    <w:rsid w:val="00784905"/>
    <w:rsid w:val="007964BB"/>
    <w:rsid w:val="007B0CA8"/>
    <w:rsid w:val="007F4D6A"/>
    <w:rsid w:val="007F5501"/>
    <w:rsid w:val="007F7092"/>
    <w:rsid w:val="0080060D"/>
    <w:rsid w:val="008035CB"/>
    <w:rsid w:val="00825AF9"/>
    <w:rsid w:val="00844FB1"/>
    <w:rsid w:val="00851201"/>
    <w:rsid w:val="0086683B"/>
    <w:rsid w:val="008668FE"/>
    <w:rsid w:val="008A004F"/>
    <w:rsid w:val="008A16F0"/>
    <w:rsid w:val="008A1939"/>
    <w:rsid w:val="008C2D29"/>
    <w:rsid w:val="008D5001"/>
    <w:rsid w:val="008E3419"/>
    <w:rsid w:val="008F40C8"/>
    <w:rsid w:val="0091587C"/>
    <w:rsid w:val="00926E4E"/>
    <w:rsid w:val="009B208D"/>
    <w:rsid w:val="009F47EA"/>
    <w:rsid w:val="00A030EB"/>
    <w:rsid w:val="00A44CF6"/>
    <w:rsid w:val="00A47840"/>
    <w:rsid w:val="00A60019"/>
    <w:rsid w:val="00A76539"/>
    <w:rsid w:val="00A76AB4"/>
    <w:rsid w:val="00A76D33"/>
    <w:rsid w:val="00A97389"/>
    <w:rsid w:val="00AA4836"/>
    <w:rsid w:val="00AB1EE0"/>
    <w:rsid w:val="00AB656A"/>
    <w:rsid w:val="00B04F7C"/>
    <w:rsid w:val="00B0582D"/>
    <w:rsid w:val="00B13C53"/>
    <w:rsid w:val="00B14D83"/>
    <w:rsid w:val="00B257ED"/>
    <w:rsid w:val="00B372A5"/>
    <w:rsid w:val="00B378BE"/>
    <w:rsid w:val="00B82B2C"/>
    <w:rsid w:val="00B90FD6"/>
    <w:rsid w:val="00B9144C"/>
    <w:rsid w:val="00BB6A06"/>
    <w:rsid w:val="00BD042F"/>
    <w:rsid w:val="00BE4A7B"/>
    <w:rsid w:val="00BF1090"/>
    <w:rsid w:val="00C05190"/>
    <w:rsid w:val="00C16C43"/>
    <w:rsid w:val="00C2207C"/>
    <w:rsid w:val="00C235F7"/>
    <w:rsid w:val="00C6058A"/>
    <w:rsid w:val="00C91524"/>
    <w:rsid w:val="00CA333D"/>
    <w:rsid w:val="00CA7C6B"/>
    <w:rsid w:val="00CB3349"/>
    <w:rsid w:val="00CB76CC"/>
    <w:rsid w:val="00D03F1F"/>
    <w:rsid w:val="00D76767"/>
    <w:rsid w:val="00D91FBF"/>
    <w:rsid w:val="00DB358B"/>
    <w:rsid w:val="00DF5072"/>
    <w:rsid w:val="00E33F8C"/>
    <w:rsid w:val="00E85DFB"/>
    <w:rsid w:val="00E93268"/>
    <w:rsid w:val="00EB426B"/>
    <w:rsid w:val="00EB6BBC"/>
    <w:rsid w:val="00EE263D"/>
    <w:rsid w:val="00F078E9"/>
    <w:rsid w:val="00F13BF2"/>
    <w:rsid w:val="00F4090E"/>
    <w:rsid w:val="00F41663"/>
    <w:rsid w:val="00F473AD"/>
    <w:rsid w:val="00F55B48"/>
    <w:rsid w:val="00F56117"/>
    <w:rsid w:val="00F62DF0"/>
    <w:rsid w:val="00F65A0A"/>
    <w:rsid w:val="00F67246"/>
    <w:rsid w:val="00F86F56"/>
    <w:rsid w:val="00FA7C39"/>
    <w:rsid w:val="00FE4C9E"/>
    <w:rsid w:val="00FE685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BF1090"/>
    <w:rPr>
      <w:rFonts w:cs="Times New Roman"/>
      <w:vanish w:val="0"/>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rFonts w:ascii="Times New Roman" w:hAnsi="Times New Roman"/>
      <w:b/>
      <w:bCs/>
      <w:sz w:val="20"/>
      <w:szCs w:val="20"/>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2.bin"/><Relationship Id="rId42" Type="http://schemas.openxmlformats.org/officeDocument/2006/relationships/image" Target="media/image14.wmf"/><Relationship Id="rId63" Type="http://schemas.openxmlformats.org/officeDocument/2006/relationships/oleObject" Target="embeddings/oleObject23.bin"/><Relationship Id="rId84" Type="http://schemas.openxmlformats.org/officeDocument/2006/relationships/oleObject" Target="embeddings/oleObject32.bin"/><Relationship Id="rId138" Type="http://schemas.openxmlformats.org/officeDocument/2006/relationships/oleObject" Target="embeddings/oleObject58.bin"/><Relationship Id="rId159" Type="http://schemas.openxmlformats.org/officeDocument/2006/relationships/image" Target="media/image73.wmf"/><Relationship Id="rId170" Type="http://schemas.openxmlformats.org/officeDocument/2006/relationships/oleObject" Target="embeddings/oleObject74.bin"/><Relationship Id="rId191" Type="http://schemas.openxmlformats.org/officeDocument/2006/relationships/image" Target="media/image89.wmf"/><Relationship Id="rId205" Type="http://schemas.openxmlformats.org/officeDocument/2006/relationships/image" Target="media/image96.wmf"/><Relationship Id="rId226" Type="http://schemas.openxmlformats.org/officeDocument/2006/relationships/oleObject" Target="embeddings/oleObject102.bin"/><Relationship Id="rId247" Type="http://schemas.openxmlformats.org/officeDocument/2006/relationships/image" Target="media/image117.wmf"/><Relationship Id="rId107" Type="http://schemas.openxmlformats.org/officeDocument/2006/relationships/image" Target="media/image47.wmf"/><Relationship Id="rId268" Type="http://schemas.openxmlformats.org/officeDocument/2006/relationships/oleObject" Target="embeddings/oleObject123.bin"/><Relationship Id="rId289" Type="http://schemas.openxmlformats.org/officeDocument/2006/relationships/theme" Target="theme/theme1.xml"/><Relationship Id="rId11" Type="http://schemas.openxmlformats.org/officeDocument/2006/relationships/footer" Target="footer1.xml"/><Relationship Id="rId32" Type="http://schemas.openxmlformats.org/officeDocument/2006/relationships/image" Target="media/image9.wmf"/><Relationship Id="rId53" Type="http://schemas.openxmlformats.org/officeDocument/2006/relationships/oleObject" Target="embeddings/oleObject18.bin"/><Relationship Id="rId74" Type="http://schemas.openxmlformats.org/officeDocument/2006/relationships/image" Target="media/image31.wmf"/><Relationship Id="rId128" Type="http://schemas.openxmlformats.org/officeDocument/2006/relationships/oleObject" Target="embeddings/oleObject53.bin"/><Relationship Id="rId149" Type="http://schemas.openxmlformats.org/officeDocument/2006/relationships/image" Target="media/image68.wmf"/><Relationship Id="rId5" Type="http://schemas.openxmlformats.org/officeDocument/2006/relationships/settings" Target="settings.xml"/><Relationship Id="rId95" Type="http://schemas.openxmlformats.org/officeDocument/2006/relationships/image" Target="media/image41.wmf"/><Relationship Id="rId160" Type="http://schemas.openxmlformats.org/officeDocument/2006/relationships/oleObject" Target="embeddings/oleObject69.bin"/><Relationship Id="rId181" Type="http://schemas.openxmlformats.org/officeDocument/2006/relationships/image" Target="media/image84.wmf"/><Relationship Id="rId216" Type="http://schemas.openxmlformats.org/officeDocument/2006/relationships/oleObject" Target="embeddings/oleObject97.bin"/><Relationship Id="rId237" Type="http://schemas.openxmlformats.org/officeDocument/2006/relationships/image" Target="media/image112.wmf"/><Relationship Id="rId258" Type="http://schemas.openxmlformats.org/officeDocument/2006/relationships/oleObject" Target="embeddings/oleObject118.bin"/><Relationship Id="rId279" Type="http://schemas.openxmlformats.org/officeDocument/2006/relationships/image" Target="media/image133.wmf"/><Relationship Id="rId22" Type="http://schemas.openxmlformats.org/officeDocument/2006/relationships/image" Target="media/image4.wmf"/><Relationship Id="rId43" Type="http://schemas.openxmlformats.org/officeDocument/2006/relationships/oleObject" Target="embeddings/oleObject13.bin"/><Relationship Id="rId64" Type="http://schemas.openxmlformats.org/officeDocument/2006/relationships/image" Target="media/image25.wmf"/><Relationship Id="rId118" Type="http://schemas.openxmlformats.org/officeDocument/2006/relationships/oleObject" Target="embeddings/oleObject48.bin"/><Relationship Id="rId139" Type="http://schemas.openxmlformats.org/officeDocument/2006/relationships/image" Target="media/image63.wmf"/><Relationship Id="rId85" Type="http://schemas.openxmlformats.org/officeDocument/2006/relationships/image" Target="media/image37.wmf"/><Relationship Id="rId150" Type="http://schemas.openxmlformats.org/officeDocument/2006/relationships/oleObject" Target="embeddings/oleObject64.bin"/><Relationship Id="rId171" Type="http://schemas.openxmlformats.org/officeDocument/2006/relationships/image" Target="media/image79.wmf"/><Relationship Id="rId192" Type="http://schemas.openxmlformats.org/officeDocument/2006/relationships/oleObject" Target="embeddings/oleObject85.bin"/><Relationship Id="rId206" Type="http://schemas.openxmlformats.org/officeDocument/2006/relationships/oleObject" Target="embeddings/oleObject92.bin"/><Relationship Id="rId227" Type="http://schemas.openxmlformats.org/officeDocument/2006/relationships/image" Target="media/image107.wmf"/><Relationship Id="rId248" Type="http://schemas.openxmlformats.org/officeDocument/2006/relationships/oleObject" Target="embeddings/oleObject113.bin"/><Relationship Id="rId269" Type="http://schemas.openxmlformats.org/officeDocument/2006/relationships/image" Target="media/image128.wmf"/><Relationship Id="rId12" Type="http://schemas.openxmlformats.org/officeDocument/2006/relationships/footer" Target="footer2.xml"/><Relationship Id="rId33" Type="http://schemas.openxmlformats.org/officeDocument/2006/relationships/oleObject" Target="embeddings/oleObject8.bin"/><Relationship Id="rId108" Type="http://schemas.openxmlformats.org/officeDocument/2006/relationships/oleObject" Target="embeddings/oleObject43.bin"/><Relationship Id="rId129" Type="http://schemas.openxmlformats.org/officeDocument/2006/relationships/image" Target="media/image58.wmf"/><Relationship Id="rId280" Type="http://schemas.openxmlformats.org/officeDocument/2006/relationships/oleObject" Target="embeddings/oleObject129.bin"/><Relationship Id="rId54" Type="http://schemas.openxmlformats.org/officeDocument/2006/relationships/image" Target="media/image20.wmf"/><Relationship Id="rId75" Type="http://schemas.openxmlformats.org/officeDocument/2006/relationships/oleObject" Target="embeddings/oleObject28.bin"/><Relationship Id="rId96" Type="http://schemas.openxmlformats.org/officeDocument/2006/relationships/oleObject" Target="embeddings/oleObject37.bin"/><Relationship Id="rId140" Type="http://schemas.openxmlformats.org/officeDocument/2006/relationships/oleObject" Target="embeddings/oleObject59.bin"/><Relationship Id="rId161" Type="http://schemas.openxmlformats.org/officeDocument/2006/relationships/image" Target="media/image74.wmf"/><Relationship Id="rId182" Type="http://schemas.openxmlformats.org/officeDocument/2006/relationships/oleObject" Target="embeddings/oleObject80.bin"/><Relationship Id="rId217" Type="http://schemas.openxmlformats.org/officeDocument/2006/relationships/image" Target="media/image102.wmf"/><Relationship Id="rId6" Type="http://schemas.openxmlformats.org/officeDocument/2006/relationships/webSettings" Target="webSettings.xml"/><Relationship Id="rId238" Type="http://schemas.openxmlformats.org/officeDocument/2006/relationships/oleObject" Target="embeddings/oleObject108.bin"/><Relationship Id="rId259" Type="http://schemas.openxmlformats.org/officeDocument/2006/relationships/image" Target="media/image123.wmf"/><Relationship Id="rId23" Type="http://schemas.openxmlformats.org/officeDocument/2006/relationships/oleObject" Target="embeddings/oleObject3.bin"/><Relationship Id="rId119" Type="http://schemas.openxmlformats.org/officeDocument/2006/relationships/image" Target="media/image53.wmf"/><Relationship Id="rId270" Type="http://schemas.openxmlformats.org/officeDocument/2006/relationships/oleObject" Target="embeddings/oleObject124.bin"/><Relationship Id="rId44" Type="http://schemas.openxmlformats.org/officeDocument/2006/relationships/image" Target="media/image15.wmf"/><Relationship Id="rId65" Type="http://schemas.openxmlformats.org/officeDocument/2006/relationships/oleObject" Target="embeddings/oleObject24.bin"/><Relationship Id="rId86" Type="http://schemas.openxmlformats.org/officeDocument/2006/relationships/oleObject" Target="embeddings/oleObject33.bin"/><Relationship Id="rId130" Type="http://schemas.openxmlformats.org/officeDocument/2006/relationships/oleObject" Target="embeddings/oleObject54.bin"/><Relationship Id="rId151" Type="http://schemas.openxmlformats.org/officeDocument/2006/relationships/image" Target="media/image69.wmf"/><Relationship Id="rId172" Type="http://schemas.openxmlformats.org/officeDocument/2006/relationships/oleObject" Target="embeddings/oleObject75.bin"/><Relationship Id="rId193" Type="http://schemas.openxmlformats.org/officeDocument/2006/relationships/image" Target="media/image90.wmf"/><Relationship Id="rId207" Type="http://schemas.openxmlformats.org/officeDocument/2006/relationships/image" Target="media/image97.wmf"/><Relationship Id="rId228" Type="http://schemas.openxmlformats.org/officeDocument/2006/relationships/oleObject" Target="embeddings/oleObject103.bin"/><Relationship Id="rId249" Type="http://schemas.openxmlformats.org/officeDocument/2006/relationships/image" Target="media/image118.wmf"/><Relationship Id="rId13" Type="http://schemas.openxmlformats.org/officeDocument/2006/relationships/header" Target="header2.xml"/><Relationship Id="rId109" Type="http://schemas.openxmlformats.org/officeDocument/2006/relationships/image" Target="media/image48.wmf"/><Relationship Id="rId260" Type="http://schemas.openxmlformats.org/officeDocument/2006/relationships/oleObject" Target="embeddings/oleObject119.bin"/><Relationship Id="rId281" Type="http://schemas.openxmlformats.org/officeDocument/2006/relationships/image" Target="media/image134.wmf"/><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19.bin"/><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oleObject" Target="embeddings/oleObject41.bin"/><Relationship Id="rId120" Type="http://schemas.openxmlformats.org/officeDocument/2006/relationships/oleObject" Target="embeddings/oleObject49.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62.bin"/><Relationship Id="rId167" Type="http://schemas.openxmlformats.org/officeDocument/2006/relationships/image" Target="media/image77.wmf"/><Relationship Id="rId188" Type="http://schemas.openxmlformats.org/officeDocument/2006/relationships/oleObject" Target="embeddings/oleObject83.bin"/><Relationship Id="rId7" Type="http://schemas.openxmlformats.org/officeDocument/2006/relationships/footnotes" Target="footnotes.xml"/><Relationship Id="rId71" Type="http://schemas.openxmlformats.org/officeDocument/2006/relationships/image" Target="media/image29.png"/><Relationship Id="rId92" Type="http://schemas.openxmlformats.org/officeDocument/2006/relationships/oleObject" Target="embeddings/oleObject36.bin"/><Relationship Id="rId162" Type="http://schemas.openxmlformats.org/officeDocument/2006/relationships/oleObject" Target="embeddings/oleObject70.bin"/><Relationship Id="rId183" Type="http://schemas.openxmlformats.org/officeDocument/2006/relationships/image" Target="media/image85.wmf"/><Relationship Id="rId213" Type="http://schemas.openxmlformats.org/officeDocument/2006/relationships/image" Target="media/image100.wmf"/><Relationship Id="rId218" Type="http://schemas.openxmlformats.org/officeDocument/2006/relationships/oleObject" Target="embeddings/oleObject98.bin"/><Relationship Id="rId234" Type="http://schemas.openxmlformats.org/officeDocument/2006/relationships/oleObject" Target="embeddings/oleObject106.bin"/><Relationship Id="rId239"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oleObject" Target="embeddings/oleObject6.bin"/><Relationship Id="rId250" Type="http://schemas.openxmlformats.org/officeDocument/2006/relationships/oleObject" Target="embeddings/oleObject114.bin"/><Relationship Id="rId255" Type="http://schemas.openxmlformats.org/officeDocument/2006/relationships/image" Target="media/image121.wmf"/><Relationship Id="rId271" Type="http://schemas.openxmlformats.org/officeDocument/2006/relationships/image" Target="media/image129.wmf"/><Relationship Id="rId276" Type="http://schemas.openxmlformats.org/officeDocument/2006/relationships/oleObject" Target="embeddings/oleObject127.bin"/><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4.bin"/><Relationship Id="rId66" Type="http://schemas.openxmlformats.org/officeDocument/2006/relationships/image" Target="media/image26.wmf"/><Relationship Id="rId87" Type="http://schemas.openxmlformats.org/officeDocument/2006/relationships/image" Target="media/image38.wmf"/><Relationship Id="rId110" Type="http://schemas.openxmlformats.org/officeDocument/2006/relationships/oleObject" Target="embeddings/oleObject44.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57.bin"/><Relationship Id="rId157" Type="http://schemas.openxmlformats.org/officeDocument/2006/relationships/image" Target="media/image72.wmf"/><Relationship Id="rId178" Type="http://schemas.openxmlformats.org/officeDocument/2006/relationships/oleObject" Target="embeddings/oleObject78.bin"/><Relationship Id="rId61" Type="http://schemas.openxmlformats.org/officeDocument/2006/relationships/oleObject" Target="embeddings/oleObject22.bin"/><Relationship Id="rId82" Type="http://schemas.openxmlformats.org/officeDocument/2006/relationships/image" Target="media/image35.png"/><Relationship Id="rId152" Type="http://schemas.openxmlformats.org/officeDocument/2006/relationships/oleObject" Target="embeddings/oleObject65.bin"/><Relationship Id="rId173" Type="http://schemas.openxmlformats.org/officeDocument/2006/relationships/image" Target="media/image80.wmf"/><Relationship Id="rId194" Type="http://schemas.openxmlformats.org/officeDocument/2006/relationships/oleObject" Target="embeddings/oleObject86.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93.bin"/><Relationship Id="rId229" Type="http://schemas.openxmlformats.org/officeDocument/2006/relationships/image" Target="media/image108.wmf"/><Relationship Id="rId19" Type="http://schemas.openxmlformats.org/officeDocument/2006/relationships/oleObject" Target="embeddings/oleObject1.bin"/><Relationship Id="rId224" Type="http://schemas.openxmlformats.org/officeDocument/2006/relationships/oleObject" Target="embeddings/oleObject101.bin"/><Relationship Id="rId240" Type="http://schemas.openxmlformats.org/officeDocument/2006/relationships/oleObject" Target="embeddings/oleObject109.bin"/><Relationship Id="rId245" Type="http://schemas.openxmlformats.org/officeDocument/2006/relationships/image" Target="media/image116.wmf"/><Relationship Id="rId261" Type="http://schemas.openxmlformats.org/officeDocument/2006/relationships/image" Target="media/image124.wmf"/><Relationship Id="rId266" Type="http://schemas.openxmlformats.org/officeDocument/2006/relationships/oleObject" Target="embeddings/oleObject122.bin"/><Relationship Id="rId287" Type="http://schemas.openxmlformats.org/officeDocument/2006/relationships/comments" Target="comments.xml"/><Relationship Id="rId14" Type="http://schemas.openxmlformats.org/officeDocument/2006/relationships/footer" Target="footer3.xml"/><Relationship Id="rId30" Type="http://schemas.openxmlformats.org/officeDocument/2006/relationships/image" Target="media/image8.wmf"/><Relationship Id="rId35" Type="http://schemas.openxmlformats.org/officeDocument/2006/relationships/oleObject" Target="embeddings/oleObject9.bin"/><Relationship Id="rId56" Type="http://schemas.openxmlformats.org/officeDocument/2006/relationships/image" Target="media/image21.wmf"/><Relationship Id="rId77" Type="http://schemas.openxmlformats.org/officeDocument/2006/relationships/oleObject" Target="embeddings/oleObject29.bin"/><Relationship Id="rId100" Type="http://schemas.openxmlformats.org/officeDocument/2006/relationships/oleObject" Target="embeddings/oleObject39.bin"/><Relationship Id="rId105" Type="http://schemas.openxmlformats.org/officeDocument/2006/relationships/image" Target="media/image46.wmf"/><Relationship Id="rId126" Type="http://schemas.openxmlformats.org/officeDocument/2006/relationships/oleObject" Target="embeddings/oleObject52.bin"/><Relationship Id="rId147" Type="http://schemas.openxmlformats.org/officeDocument/2006/relationships/image" Target="media/image67.wmf"/><Relationship Id="rId168" Type="http://schemas.openxmlformats.org/officeDocument/2006/relationships/oleObject" Target="embeddings/oleObject73.bin"/><Relationship Id="rId282" Type="http://schemas.openxmlformats.org/officeDocument/2006/relationships/oleObject" Target="embeddings/oleObject130.bin"/><Relationship Id="rId8" Type="http://schemas.openxmlformats.org/officeDocument/2006/relationships/endnotes" Target="endnotes.xml"/><Relationship Id="rId51" Type="http://schemas.openxmlformats.org/officeDocument/2006/relationships/oleObject" Target="embeddings/oleObject17.bin"/><Relationship Id="rId72" Type="http://schemas.openxmlformats.org/officeDocument/2006/relationships/image" Target="media/image30.wmf"/><Relationship Id="rId93" Type="http://schemas.openxmlformats.org/officeDocument/2006/relationships/header" Target="header4.xml"/><Relationship Id="rId98" Type="http://schemas.openxmlformats.org/officeDocument/2006/relationships/oleObject" Target="embeddings/oleObject38.bin"/><Relationship Id="rId121" Type="http://schemas.openxmlformats.org/officeDocument/2006/relationships/image" Target="media/image54.wmf"/><Relationship Id="rId142" Type="http://schemas.openxmlformats.org/officeDocument/2006/relationships/oleObject" Target="embeddings/oleObject60.bin"/><Relationship Id="rId163" Type="http://schemas.openxmlformats.org/officeDocument/2006/relationships/image" Target="media/image75.wmf"/><Relationship Id="rId184" Type="http://schemas.openxmlformats.org/officeDocument/2006/relationships/oleObject" Target="embeddings/oleObject81.bin"/><Relationship Id="rId189" Type="http://schemas.openxmlformats.org/officeDocument/2006/relationships/image" Target="media/image88.wmf"/><Relationship Id="rId219" Type="http://schemas.openxmlformats.org/officeDocument/2006/relationships/image" Target="media/image103.wmf"/><Relationship Id="rId3" Type="http://schemas.openxmlformats.org/officeDocument/2006/relationships/styles" Target="styles.xml"/><Relationship Id="rId214" Type="http://schemas.openxmlformats.org/officeDocument/2006/relationships/oleObject" Target="embeddings/oleObject96.bin"/><Relationship Id="rId230" Type="http://schemas.openxmlformats.org/officeDocument/2006/relationships/oleObject" Target="embeddings/oleObject104.bin"/><Relationship Id="rId235" Type="http://schemas.openxmlformats.org/officeDocument/2006/relationships/image" Target="media/image111.wmf"/><Relationship Id="rId251" Type="http://schemas.openxmlformats.org/officeDocument/2006/relationships/image" Target="media/image119.wmf"/><Relationship Id="rId256" Type="http://schemas.openxmlformats.org/officeDocument/2006/relationships/oleObject" Target="embeddings/oleObject117.bin"/><Relationship Id="rId277" Type="http://schemas.openxmlformats.org/officeDocument/2006/relationships/image" Target="media/image132.wmf"/><Relationship Id="rId25" Type="http://schemas.openxmlformats.org/officeDocument/2006/relationships/oleObject" Target="embeddings/oleObject4.bin"/><Relationship Id="rId46" Type="http://schemas.openxmlformats.org/officeDocument/2006/relationships/image" Target="media/image16.wmf"/><Relationship Id="rId67" Type="http://schemas.openxmlformats.org/officeDocument/2006/relationships/oleObject" Target="embeddings/oleObject25.bin"/><Relationship Id="rId116" Type="http://schemas.openxmlformats.org/officeDocument/2006/relationships/oleObject" Target="embeddings/oleObject47.bin"/><Relationship Id="rId137" Type="http://schemas.openxmlformats.org/officeDocument/2006/relationships/image" Target="media/image62.wmf"/><Relationship Id="rId158" Type="http://schemas.openxmlformats.org/officeDocument/2006/relationships/oleObject" Target="embeddings/oleObject68.bin"/><Relationship Id="rId272" Type="http://schemas.openxmlformats.org/officeDocument/2006/relationships/oleObject" Target="embeddings/oleObject125.bin"/><Relationship Id="rId20" Type="http://schemas.openxmlformats.org/officeDocument/2006/relationships/image" Target="media/image3.wmf"/><Relationship Id="rId41" Type="http://schemas.openxmlformats.org/officeDocument/2006/relationships/oleObject" Target="embeddings/oleObject12.bin"/><Relationship Id="rId62" Type="http://schemas.openxmlformats.org/officeDocument/2006/relationships/image" Target="media/image24.wmf"/><Relationship Id="rId83" Type="http://schemas.openxmlformats.org/officeDocument/2006/relationships/image" Target="media/image36.wmf"/><Relationship Id="rId88" Type="http://schemas.openxmlformats.org/officeDocument/2006/relationships/oleObject" Target="embeddings/oleObject34.bin"/><Relationship Id="rId111" Type="http://schemas.openxmlformats.org/officeDocument/2006/relationships/image" Target="media/image49.wmf"/><Relationship Id="rId132" Type="http://schemas.openxmlformats.org/officeDocument/2006/relationships/oleObject" Target="embeddings/oleObject55.bin"/><Relationship Id="rId153" Type="http://schemas.openxmlformats.org/officeDocument/2006/relationships/image" Target="media/image70.wmf"/><Relationship Id="rId174" Type="http://schemas.openxmlformats.org/officeDocument/2006/relationships/oleObject" Target="embeddings/oleObject76.bin"/><Relationship Id="rId179" Type="http://schemas.openxmlformats.org/officeDocument/2006/relationships/image" Target="media/image83.wmf"/><Relationship Id="rId195" Type="http://schemas.openxmlformats.org/officeDocument/2006/relationships/image" Target="media/image91.wmf"/><Relationship Id="rId209" Type="http://schemas.openxmlformats.org/officeDocument/2006/relationships/image" Target="media/image98.wmf"/><Relationship Id="rId190" Type="http://schemas.openxmlformats.org/officeDocument/2006/relationships/oleObject" Target="embeddings/oleObject84.bin"/><Relationship Id="rId204" Type="http://schemas.openxmlformats.org/officeDocument/2006/relationships/oleObject" Target="embeddings/oleObject91.bin"/><Relationship Id="rId220" Type="http://schemas.openxmlformats.org/officeDocument/2006/relationships/oleObject" Target="embeddings/oleObject99.bin"/><Relationship Id="rId225" Type="http://schemas.openxmlformats.org/officeDocument/2006/relationships/image" Target="media/image106.wmf"/><Relationship Id="rId241" Type="http://schemas.openxmlformats.org/officeDocument/2006/relationships/image" Target="media/image114.wmf"/><Relationship Id="rId246" Type="http://schemas.openxmlformats.org/officeDocument/2006/relationships/oleObject" Target="embeddings/oleObject112.bin"/><Relationship Id="rId267" Type="http://schemas.openxmlformats.org/officeDocument/2006/relationships/image" Target="media/image127.wmf"/><Relationship Id="rId288" Type="http://schemas.openxmlformats.org/officeDocument/2006/relationships/fontTable" Target="fontTable.xml"/><Relationship Id="rId15" Type="http://schemas.openxmlformats.org/officeDocument/2006/relationships/footer" Target="footer4.xml"/><Relationship Id="rId36" Type="http://schemas.openxmlformats.org/officeDocument/2006/relationships/image" Target="media/image11.wmf"/><Relationship Id="rId57" Type="http://schemas.openxmlformats.org/officeDocument/2006/relationships/oleObject" Target="embeddings/oleObject20.bin"/><Relationship Id="rId106" Type="http://schemas.openxmlformats.org/officeDocument/2006/relationships/oleObject" Target="embeddings/oleObject42.bin"/><Relationship Id="rId127" Type="http://schemas.openxmlformats.org/officeDocument/2006/relationships/image" Target="media/image57.wmf"/><Relationship Id="rId262" Type="http://schemas.openxmlformats.org/officeDocument/2006/relationships/oleObject" Target="embeddings/oleObject120.bin"/><Relationship Id="rId283" Type="http://schemas.openxmlformats.org/officeDocument/2006/relationships/image" Target="media/image135.wmf"/><Relationship Id="rId10" Type="http://schemas.openxmlformats.org/officeDocument/2006/relationships/header" Target="header1.xml"/><Relationship Id="rId31" Type="http://schemas.openxmlformats.org/officeDocument/2006/relationships/oleObject" Target="embeddings/oleObject7.bin"/><Relationship Id="rId52" Type="http://schemas.openxmlformats.org/officeDocument/2006/relationships/image" Target="media/image19.wmf"/><Relationship Id="rId73" Type="http://schemas.openxmlformats.org/officeDocument/2006/relationships/oleObject" Target="embeddings/oleObject27.bin"/><Relationship Id="rId78" Type="http://schemas.openxmlformats.org/officeDocument/2006/relationships/image" Target="media/image33.wmf"/><Relationship Id="rId94" Type="http://schemas.openxmlformats.org/officeDocument/2006/relationships/footer" Target="footer6.xml"/><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0.bin"/><Relationship Id="rId143" Type="http://schemas.openxmlformats.org/officeDocument/2006/relationships/image" Target="media/image65.wmf"/><Relationship Id="rId148" Type="http://schemas.openxmlformats.org/officeDocument/2006/relationships/oleObject" Target="embeddings/oleObject63.bin"/><Relationship Id="rId164" Type="http://schemas.openxmlformats.org/officeDocument/2006/relationships/oleObject" Target="embeddings/oleObject71.bin"/><Relationship Id="rId169" Type="http://schemas.openxmlformats.org/officeDocument/2006/relationships/image" Target="media/image78.wmf"/><Relationship Id="rId185" Type="http://schemas.openxmlformats.org/officeDocument/2006/relationships/image" Target="media/image86.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79.bin"/><Relationship Id="rId210" Type="http://schemas.openxmlformats.org/officeDocument/2006/relationships/oleObject" Target="embeddings/oleObject94.bin"/><Relationship Id="rId215" Type="http://schemas.openxmlformats.org/officeDocument/2006/relationships/image" Target="media/image101.wmf"/><Relationship Id="rId236" Type="http://schemas.openxmlformats.org/officeDocument/2006/relationships/oleObject" Target="embeddings/oleObject107.bin"/><Relationship Id="rId257" Type="http://schemas.openxmlformats.org/officeDocument/2006/relationships/image" Target="media/image122.wmf"/><Relationship Id="rId278" Type="http://schemas.openxmlformats.org/officeDocument/2006/relationships/oleObject" Target="embeddings/oleObject128.bin"/><Relationship Id="rId26" Type="http://schemas.openxmlformats.org/officeDocument/2006/relationships/image" Target="media/image6.wmf"/><Relationship Id="rId231" Type="http://schemas.openxmlformats.org/officeDocument/2006/relationships/image" Target="media/image109.wmf"/><Relationship Id="rId252" Type="http://schemas.openxmlformats.org/officeDocument/2006/relationships/oleObject" Target="embeddings/oleObject115.bin"/><Relationship Id="rId273" Type="http://schemas.openxmlformats.org/officeDocument/2006/relationships/image" Target="media/image130.wmf"/><Relationship Id="rId47" Type="http://schemas.openxmlformats.org/officeDocument/2006/relationships/oleObject" Target="embeddings/oleObject15.bin"/><Relationship Id="rId68" Type="http://schemas.openxmlformats.org/officeDocument/2006/relationships/image" Target="media/image27.wmf"/><Relationship Id="rId89" Type="http://schemas.openxmlformats.org/officeDocument/2006/relationships/image" Target="media/image39.wmf"/><Relationship Id="rId112" Type="http://schemas.openxmlformats.org/officeDocument/2006/relationships/oleObject" Target="embeddings/oleObject45.bin"/><Relationship Id="rId133" Type="http://schemas.openxmlformats.org/officeDocument/2006/relationships/image" Target="media/image60.wmf"/><Relationship Id="rId154" Type="http://schemas.openxmlformats.org/officeDocument/2006/relationships/oleObject" Target="embeddings/oleObject66.bin"/><Relationship Id="rId175" Type="http://schemas.openxmlformats.org/officeDocument/2006/relationships/image" Target="media/image81.wmf"/><Relationship Id="rId196" Type="http://schemas.openxmlformats.org/officeDocument/2006/relationships/oleObject" Target="embeddings/oleObject87.bin"/><Relationship Id="rId200" Type="http://schemas.openxmlformats.org/officeDocument/2006/relationships/oleObject" Target="embeddings/oleObject89.bin"/><Relationship Id="rId16" Type="http://schemas.openxmlformats.org/officeDocument/2006/relationships/header" Target="header3.xml"/><Relationship Id="rId221" Type="http://schemas.openxmlformats.org/officeDocument/2006/relationships/image" Target="media/image104.wmf"/><Relationship Id="rId242" Type="http://schemas.openxmlformats.org/officeDocument/2006/relationships/oleObject" Target="embeddings/oleObject110.bin"/><Relationship Id="rId263" Type="http://schemas.openxmlformats.org/officeDocument/2006/relationships/image" Target="media/image125.wmf"/><Relationship Id="rId284" Type="http://schemas.openxmlformats.org/officeDocument/2006/relationships/oleObject" Target="embeddings/oleObject131.bin"/><Relationship Id="rId37" Type="http://schemas.openxmlformats.org/officeDocument/2006/relationships/oleObject" Target="embeddings/oleObject10.bin"/><Relationship Id="rId58" Type="http://schemas.openxmlformats.org/officeDocument/2006/relationships/image" Target="media/image22.wmf"/><Relationship Id="rId79" Type="http://schemas.openxmlformats.org/officeDocument/2006/relationships/oleObject" Target="embeddings/oleObject30.bin"/><Relationship Id="rId102" Type="http://schemas.openxmlformats.org/officeDocument/2006/relationships/oleObject" Target="embeddings/oleObject40.bin"/><Relationship Id="rId123" Type="http://schemas.openxmlformats.org/officeDocument/2006/relationships/image" Target="media/image55.wmf"/><Relationship Id="rId144" Type="http://schemas.openxmlformats.org/officeDocument/2006/relationships/oleObject" Target="embeddings/oleObject61.bin"/><Relationship Id="rId90" Type="http://schemas.openxmlformats.org/officeDocument/2006/relationships/oleObject" Target="embeddings/oleObject35.bin"/><Relationship Id="rId165" Type="http://schemas.openxmlformats.org/officeDocument/2006/relationships/image" Target="media/image76.wmf"/><Relationship Id="rId186" Type="http://schemas.openxmlformats.org/officeDocument/2006/relationships/oleObject" Target="embeddings/oleObject82.bin"/><Relationship Id="rId211" Type="http://schemas.openxmlformats.org/officeDocument/2006/relationships/image" Target="media/image99.wmf"/><Relationship Id="rId232" Type="http://schemas.openxmlformats.org/officeDocument/2006/relationships/oleObject" Target="embeddings/oleObject105.bin"/><Relationship Id="rId253" Type="http://schemas.openxmlformats.org/officeDocument/2006/relationships/image" Target="media/image120.wmf"/><Relationship Id="rId274" Type="http://schemas.openxmlformats.org/officeDocument/2006/relationships/oleObject" Target="embeddings/oleObject126.bin"/><Relationship Id="rId27" Type="http://schemas.openxmlformats.org/officeDocument/2006/relationships/oleObject" Target="embeddings/oleObject5.bin"/><Relationship Id="rId48" Type="http://schemas.openxmlformats.org/officeDocument/2006/relationships/image" Target="media/image17.wmf"/><Relationship Id="rId69" Type="http://schemas.openxmlformats.org/officeDocument/2006/relationships/oleObject" Target="embeddings/oleObject26.bin"/><Relationship Id="rId113" Type="http://schemas.openxmlformats.org/officeDocument/2006/relationships/image" Target="media/image50.wmf"/><Relationship Id="rId134" Type="http://schemas.openxmlformats.org/officeDocument/2006/relationships/oleObject" Target="embeddings/oleObject56.bin"/><Relationship Id="rId80" Type="http://schemas.openxmlformats.org/officeDocument/2006/relationships/image" Target="media/image34.wmf"/><Relationship Id="rId155" Type="http://schemas.openxmlformats.org/officeDocument/2006/relationships/image" Target="media/image71.wmf"/><Relationship Id="rId176" Type="http://schemas.openxmlformats.org/officeDocument/2006/relationships/oleObject" Target="embeddings/oleObject77.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100.bin"/><Relationship Id="rId243" Type="http://schemas.openxmlformats.org/officeDocument/2006/relationships/image" Target="media/image115.wmf"/><Relationship Id="rId264" Type="http://schemas.openxmlformats.org/officeDocument/2006/relationships/oleObject" Target="embeddings/oleObject121.bin"/><Relationship Id="rId285" Type="http://schemas.openxmlformats.org/officeDocument/2006/relationships/image" Target="media/image136.wmf"/><Relationship Id="rId17" Type="http://schemas.openxmlformats.org/officeDocument/2006/relationships/footer" Target="footer5.xml"/><Relationship Id="rId38" Type="http://schemas.openxmlformats.org/officeDocument/2006/relationships/image" Target="media/image12.wmf"/><Relationship Id="rId59" Type="http://schemas.openxmlformats.org/officeDocument/2006/relationships/oleObject" Target="embeddings/oleObject21.bin"/><Relationship Id="rId103" Type="http://schemas.openxmlformats.org/officeDocument/2006/relationships/image" Target="media/image45.wmf"/><Relationship Id="rId124" Type="http://schemas.openxmlformats.org/officeDocument/2006/relationships/oleObject" Target="embeddings/oleObject51.bin"/><Relationship Id="rId70" Type="http://schemas.openxmlformats.org/officeDocument/2006/relationships/image" Target="media/image28.jpeg"/><Relationship Id="rId91" Type="http://schemas.openxmlformats.org/officeDocument/2006/relationships/image" Target="media/image40.wmf"/><Relationship Id="rId145" Type="http://schemas.openxmlformats.org/officeDocument/2006/relationships/image" Target="media/image66.wmf"/><Relationship Id="rId166" Type="http://schemas.openxmlformats.org/officeDocument/2006/relationships/oleObject" Target="embeddings/oleObject72.bin"/><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oleObject" Target="embeddings/oleObject95.bin"/><Relationship Id="rId233" Type="http://schemas.openxmlformats.org/officeDocument/2006/relationships/image" Target="media/image110.wmf"/><Relationship Id="rId254" Type="http://schemas.openxmlformats.org/officeDocument/2006/relationships/oleObject" Target="embeddings/oleObject116.bin"/><Relationship Id="rId28" Type="http://schemas.openxmlformats.org/officeDocument/2006/relationships/image" Target="media/image7.wmf"/><Relationship Id="rId49" Type="http://schemas.openxmlformats.org/officeDocument/2006/relationships/oleObject" Target="embeddings/oleObject16.bin"/><Relationship Id="rId114" Type="http://schemas.openxmlformats.org/officeDocument/2006/relationships/oleObject" Target="embeddings/oleObject46.bin"/><Relationship Id="rId275" Type="http://schemas.openxmlformats.org/officeDocument/2006/relationships/image" Target="media/image131.wmf"/><Relationship Id="rId60" Type="http://schemas.openxmlformats.org/officeDocument/2006/relationships/image" Target="media/image23.wmf"/><Relationship Id="rId81" Type="http://schemas.openxmlformats.org/officeDocument/2006/relationships/oleObject" Target="embeddings/oleObject31.bin"/><Relationship Id="rId135" Type="http://schemas.openxmlformats.org/officeDocument/2006/relationships/image" Target="media/image61.wmf"/><Relationship Id="rId156" Type="http://schemas.openxmlformats.org/officeDocument/2006/relationships/oleObject" Target="embeddings/oleObject67.bin"/><Relationship Id="rId177" Type="http://schemas.openxmlformats.org/officeDocument/2006/relationships/image" Target="media/image82.wmf"/><Relationship Id="rId198" Type="http://schemas.openxmlformats.org/officeDocument/2006/relationships/oleObject" Target="embeddings/oleObject88.bin"/><Relationship Id="rId202" Type="http://schemas.openxmlformats.org/officeDocument/2006/relationships/oleObject" Target="embeddings/oleObject90.bin"/><Relationship Id="rId223" Type="http://schemas.openxmlformats.org/officeDocument/2006/relationships/image" Target="media/image105.wmf"/><Relationship Id="rId244" Type="http://schemas.openxmlformats.org/officeDocument/2006/relationships/oleObject" Target="embeddings/oleObject111.bin"/><Relationship Id="rId18" Type="http://schemas.openxmlformats.org/officeDocument/2006/relationships/image" Target="media/image2.wmf"/><Relationship Id="rId39" Type="http://schemas.openxmlformats.org/officeDocument/2006/relationships/oleObject" Target="embeddings/oleObject11.bin"/><Relationship Id="rId265" Type="http://schemas.openxmlformats.org/officeDocument/2006/relationships/image" Target="media/image126.wmf"/><Relationship Id="rId286" Type="http://schemas.openxmlformats.org/officeDocument/2006/relationships/oleObject" Target="embeddings/oleObject13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9FC42-0326-46F0-89A4-D24C8700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39</Pages>
  <Words>8910</Words>
  <Characters>45177</Characters>
  <Application>Microsoft Office Word</Application>
  <DocSecurity>0</DocSecurity>
  <Lines>1290</Lines>
  <Paragraphs>587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28</cp:revision>
  <dcterms:created xsi:type="dcterms:W3CDTF">2011-04-07T16:30:00Z</dcterms:created>
  <dcterms:modified xsi:type="dcterms:W3CDTF">2012-01-30T23:59:00Z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