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50" w:rsidRDefault="004434DB" w:rsidP="006E0ECA">
      <w:pPr>
        <w:pStyle w:val="Ttulo2"/>
      </w:pPr>
      <w:r>
        <w:fldChar w:fldCharType="begin"/>
      </w:r>
      <w:r w:rsidR="00EB426B">
        <w:instrText xml:space="preserve"> MACROBUTTON MTEditEquationSection2 </w:instrText>
      </w:r>
      <w:r w:rsidR="00EB426B" w:rsidRPr="00EB426B">
        <w:rPr>
          <w:rStyle w:val="MTEquationSection"/>
        </w:rPr>
        <w:instrText>Equation Chapter 1 Section 1</w:instrText>
      </w:r>
      <w:r>
        <w:fldChar w:fldCharType="begin"/>
      </w:r>
      <w:r w:rsidR="00EB426B">
        <w:instrText xml:space="preserve"> SEQ MTEqn \r \h \* MERGEFORMAT </w:instrText>
      </w:r>
      <w:r>
        <w:fldChar w:fldCharType="end"/>
      </w:r>
      <w:r>
        <w:fldChar w:fldCharType="begin"/>
      </w:r>
      <w:r w:rsidR="00EB426B">
        <w:instrText xml:space="preserve"> SEQ MTSec \r 1 \h \* MERGEFORMAT </w:instrText>
      </w:r>
      <w:r>
        <w:fldChar w:fldCharType="end"/>
      </w:r>
      <w:r>
        <w:fldChar w:fldCharType="begin"/>
      </w:r>
      <w:r w:rsidR="00EB426B">
        <w:instrText xml:space="preserve"> SEQ MTChap \r 1 \h \* MERGEFORMAT </w:instrText>
      </w:r>
      <w:r>
        <w:fldChar w:fldCharType="end"/>
      </w:r>
      <w:r>
        <w:fldChar w:fldCharType="end"/>
      </w:r>
      <w:r w:rsidR="00331690">
        <w:t>Marco Teórico</w:t>
      </w:r>
    </w:p>
    <w:p w:rsidR="00331690" w:rsidRDefault="00331690" w:rsidP="006E0ECA">
      <w:pPr>
        <w:pStyle w:val="Ttulo3"/>
      </w:pPr>
      <w:r>
        <w:t>Interferencia de la Luz</w:t>
      </w:r>
    </w:p>
    <w:p w:rsidR="00EE263D" w:rsidRDefault="00EB426B">
      <w:r>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6.3pt" o:ole="">
            <v:imagedata r:id="rId5" o:title=""/>
          </v:shape>
          <o:OLEObject Type="Embed" ProgID="Equation.DSMT4" ShapeID="_x0000_i1025" DrawAspect="Content" ObjectID="_1361806284" r:id="rId6"/>
        </w:object>
      </w:r>
      <w:r>
        <w:tab/>
      </w:r>
      <w:r w:rsidR="004434DB">
        <w:fldChar w:fldCharType="begin"/>
      </w:r>
      <w:r>
        <w:instrText xml:space="preserve"> MACROBUTTON MTPlaceRef \* MERGEFORMAT </w:instrText>
      </w:r>
      <w:r w:rsidR="004434DB">
        <w:fldChar w:fldCharType="begin"/>
      </w:r>
      <w:r>
        <w:instrText xml:space="preserve"> SEQ MTEqn \h \* MERGEFORMAT </w:instrText>
      </w:r>
      <w:r w:rsidR="004434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rsidR="004434D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75pt" o:ole="">
            <v:imagedata r:id="rId7" o:title=""/>
          </v:shape>
          <o:OLEObject Type="Embed" ProgID="Equation.DSMT4" ShapeID="_x0000_i1026" DrawAspect="Content" ObjectID="_1361806285" r:id="rId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10pt;height:11.25pt" o:ole="">
            <v:imagedata r:id="rId9" o:title=""/>
          </v:shape>
          <o:OLEObject Type="Embed" ProgID="Equation.DSMT4" ShapeID="_x0000_i1027" DrawAspect="Content" ObjectID="_1361806286" r:id="rId1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3.15pt;height:14.4pt" o:ole="">
            <v:imagedata r:id="rId11" o:title=""/>
          </v:shape>
          <o:OLEObject Type="Embed" ProgID="Equation.DSMT4" ShapeID="_x0000_i1028" DrawAspect="Content" ObjectID="_1361806287" r:id="rId1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0.7pt;height:13.75pt" o:ole="">
            <v:imagedata r:id="rId13" o:title=""/>
          </v:shape>
          <o:OLEObject Type="Embed" ProgID="Equation.DSMT4" ShapeID="_x0000_i1029" DrawAspect="Content" ObjectID="_1361806288" r:id="rId1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75pt" o:ole="">
            <v:imagedata r:id="rId15" o:title=""/>
          </v:shape>
          <o:OLEObject Type="Embed" ProgID="Equation.DSMT4" ShapeID="_x0000_i1030" DrawAspect="Content" ObjectID="_1361806289" r:id="rId16"/>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7.05pt;height:33.8pt" o:ole="">
            <v:imagedata r:id="rId17" o:title=""/>
          </v:shape>
          <o:OLEObject Type="Embed" ProgID="Equation.DSMT4" ShapeID="_x0000_i1031" DrawAspect="Content" ObjectID="_1361806290" r:id="rId1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15pt;height:16.3pt" o:ole="">
            <v:imagedata r:id="rId19" o:title=""/>
          </v:shape>
          <o:OLEObject Type="Embed" ProgID="Equation.DSMT4" ShapeID="_x0000_i1032" DrawAspect="Content" ObjectID="_1361806291" r:id="rId20"/>
        </w:object>
      </w:r>
      <w:r>
        <w:tab/>
      </w:r>
      <w:r w:rsidR="004434DB">
        <w:fldChar w:fldCharType="begin"/>
      </w:r>
      <w:r>
        <w:instrText xml:space="preserve"> MACROBUTTON MTPlaceRef \* MERGEFORMAT </w:instrText>
      </w:r>
      <w:r w:rsidR="004434DB">
        <w:fldChar w:fldCharType="begin"/>
      </w:r>
      <w:r>
        <w:instrText xml:space="preserve"> SEQ MTEqn \h \* MERGEFORMAT </w:instrText>
      </w:r>
      <w:r w:rsidR="004434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rsidR="004434DB">
        <w:fldChar w:fldCharType="end"/>
      </w:r>
    </w:p>
    <w:p w:rsidR="00B82B2C" w:rsidRDefault="00B82B2C">
      <w:r>
        <w:t xml:space="preserve">En dos puntos distintos, </w:t>
      </w:r>
      <w:r w:rsidRPr="00B82B2C">
        <w:rPr>
          <w:position w:val="-12"/>
        </w:rPr>
        <w:object w:dxaOrig="240" w:dyaOrig="360">
          <v:shape id="_x0000_i1033" type="#_x0000_t75" style="width:11.9pt;height:18.15pt" o:ole="">
            <v:imagedata r:id="rId21" o:title=""/>
          </v:shape>
          <o:OLEObject Type="Embed" ProgID="Equation.DSMT4" ShapeID="_x0000_i1033" DrawAspect="Content" ObjectID="_1361806292" r:id="rId22"/>
        </w:object>
      </w:r>
      <w:r>
        <w:t xml:space="preserve"> y </w:t>
      </w:r>
      <w:r w:rsidRPr="00B82B2C">
        <w:rPr>
          <w:position w:val="-12"/>
        </w:rPr>
        <w:object w:dxaOrig="260" w:dyaOrig="360">
          <v:shape id="_x0000_i1034" type="#_x0000_t75" style="width:13.15pt;height:18.15pt" o:ole="">
            <v:imagedata r:id="rId23" o:title=""/>
          </v:shape>
          <o:OLEObject Type="Embed" ProgID="Equation.DSMT4" ShapeID="_x0000_i1034" DrawAspect="Content" ObjectID="_1361806293" r:id="rId24"/>
        </w:object>
      </w:r>
      <w:r>
        <w:t xml:space="preserve">, a lo largo de la dirección de propagación de la onda, las fases serán </w:t>
      </w:r>
      <w:r w:rsidRPr="00B82B2C">
        <w:rPr>
          <w:position w:val="-12"/>
        </w:rPr>
        <w:object w:dxaOrig="1800" w:dyaOrig="360">
          <v:shape id="_x0000_i1035" type="#_x0000_t75" style="width:90.15pt;height:18.15pt" o:ole="">
            <v:imagedata r:id="rId25" o:title=""/>
          </v:shape>
          <o:OLEObject Type="Embed" ProgID="Equation.DSMT4" ShapeID="_x0000_i1035" DrawAspect="Content" ObjectID="_1361806294" r:id="rId26"/>
        </w:object>
      </w:r>
      <w:r>
        <w:t xml:space="preserve"> y </w:t>
      </w:r>
      <w:r w:rsidRPr="00B82B2C">
        <w:rPr>
          <w:position w:val="-12"/>
        </w:rPr>
        <w:object w:dxaOrig="1860" w:dyaOrig="360">
          <v:shape id="_x0000_i1036" type="#_x0000_t75" style="width:93.3pt;height:18.15pt" o:ole="">
            <v:imagedata r:id="rId27" o:title=""/>
          </v:shape>
          <o:OLEObject Type="Embed" ProgID="Equation.DSMT4" ShapeID="_x0000_i1036" DrawAspect="Content" ObjectID="_1361806295" r:id="rId28"/>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pt;height:20.05pt" o:ole="">
            <v:imagedata r:id="rId29" o:title=""/>
          </v:shape>
          <o:OLEObject Type="Embed" ProgID="Equation.DSMT4" ShapeID="_x0000_i1037" DrawAspect="Content" ObjectID="_1361806296" r:id="rId30"/>
        </w:object>
      </w:r>
      <w:r>
        <w:tab/>
      </w:r>
      <w:r w:rsidR="004434DB">
        <w:fldChar w:fldCharType="begin"/>
      </w:r>
      <w:r>
        <w:instrText xml:space="preserve"> MACROBUTTON MTPlaceRef \* MERGEFORMAT </w:instrText>
      </w:r>
      <w:r w:rsidR="004434DB">
        <w:fldChar w:fldCharType="begin"/>
      </w:r>
      <w:r>
        <w:instrText xml:space="preserve"> SEQ MTEqn \h \* MERGEFORMAT </w:instrText>
      </w:r>
      <w:r w:rsidR="004434DB">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rsidR="004434DB">
        <w:fldChar w:fldCharType="end"/>
      </w:r>
    </w:p>
    <w:p w:rsidR="00B82B2C" w:rsidRDefault="005457FB">
      <w:r>
        <w:t>La diferencia de fase entre estos puntos será igual a la diferencia de caminos ópticos multiplicada por el número de onda.</w:t>
      </w:r>
      <w:r w:rsidR="004434DB">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4434DB">
        <w:fldChar w:fldCharType="separate"/>
      </w:r>
      <w:r w:rsidR="00F55B48">
        <w:rPr>
          <w:noProof/>
        </w:rPr>
        <w:t>[</w:t>
      </w:r>
      <w:hyperlink w:anchor="_ENREF_1" w:tooltip="Gåsvik, 2002 #1" w:history="1">
        <w:r w:rsidR="000776FB">
          <w:rPr>
            <w:noProof/>
          </w:rPr>
          <w:t>1</w:t>
        </w:r>
      </w:hyperlink>
      <w:r w:rsidR="00F55B48">
        <w:rPr>
          <w:noProof/>
        </w:rPr>
        <w:t>]</w:t>
      </w:r>
      <w:r w:rsidR="004434DB">
        <w:fldChar w:fldCharType="end"/>
      </w:r>
    </w:p>
    <w:p w:rsidR="005457FB" w:rsidRDefault="006E0ECA" w:rsidP="006E0ECA">
      <w:pPr>
        <w:pStyle w:val="Ttulo3"/>
      </w:pPr>
      <w:r>
        <w:t>Interferencia</w:t>
      </w:r>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5.1pt;height:38.2pt" o:ole="">
            <v:imagedata r:id="rId31" o:title=""/>
          </v:shape>
          <o:OLEObject Type="Embed" ProgID="Equation.DSMT4" ShapeID="_x0000_i1038" DrawAspect="Content" ObjectID="_1361806297" r:id="rId3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4.75pt;height:21.9pt" o:ole="">
            <v:imagedata r:id="rId33" o:title=""/>
          </v:shape>
          <o:OLEObject Type="Embed" ProgID="Equation.DSMT4" ShapeID="_x0000_i1039" DrawAspect="Content" ObjectID="_1361806298" r:id="rId34"/>
        </w:object>
      </w:r>
    </w:p>
    <w:p w:rsidR="006E0ECA" w:rsidRDefault="006E0ECA" w:rsidP="006E0ECA">
      <w:pPr>
        <w:pStyle w:val="MTDisplayEquation"/>
      </w:pPr>
      <w:r>
        <w:lastRenderedPageBreak/>
        <w:tab/>
      </w:r>
      <w:r w:rsidRPr="006E0ECA">
        <w:rPr>
          <w:position w:val="-14"/>
        </w:rPr>
        <w:object w:dxaOrig="2840" w:dyaOrig="420">
          <v:shape id="_x0000_i1040" type="#_x0000_t75" style="width:142.1pt;height:21.3pt" o:ole="">
            <v:imagedata r:id="rId35" o:title=""/>
          </v:shape>
          <o:OLEObject Type="Embed" ProgID="Equation.DSMT4" ShapeID="_x0000_i1040" DrawAspect="Content" ObjectID="_1361806299" r:id="rId36"/>
        </w:object>
      </w:r>
      <w:r>
        <w:tab/>
      </w:r>
      <w:r w:rsidR="004434DB">
        <w:fldChar w:fldCharType="begin"/>
      </w:r>
      <w:r>
        <w:instrText xml:space="preserve"> MACROBUTTON MTPlaceRef \* MERGEFORMAT </w:instrText>
      </w:r>
      <w:r w:rsidR="004434DB">
        <w:fldChar w:fldCharType="begin"/>
      </w:r>
      <w:r>
        <w:instrText xml:space="preserve"> SEQ MTEqn \h \* MERGEFORMAT </w:instrText>
      </w:r>
      <w:r w:rsidR="004434DB">
        <w:fldChar w:fldCharType="end"/>
      </w:r>
      <w:bookmarkStart w:id="0"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0"/>
      <w:r w:rsidR="004434DB">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85pt;height:18.15pt" o:ole="">
            <v:imagedata r:id="rId37" o:title=""/>
          </v:shape>
          <o:OLEObject Type="Embed" ProgID="Equation.DSMT4" ShapeID="_x0000_i1041" DrawAspect="Content" ObjectID="_1361806300" r:id="rId38"/>
        </w:object>
      </w:r>
      <w:r w:rsidR="00727B63">
        <w:t xml:space="preserve">. De la ecuación </w:t>
      </w:r>
      <w:r w:rsidR="004434DB">
        <w:fldChar w:fldCharType="begin"/>
      </w:r>
      <w:r w:rsidR="00727B63">
        <w:instrText xml:space="preserve"> GOTOBUTTON ZEqnNum884393  \* MERGEFORMAT </w:instrText>
      </w:r>
      <w:r w:rsidR="004434DB">
        <w:fldChar w:fldCharType="begin"/>
      </w:r>
      <w:r w:rsidR="00727B63">
        <w:instrText xml:space="preserve"> REF ZEqnNum884393 \* Charformat \! \* MERGEFORMAT </w:instrText>
      </w:r>
      <w:r w:rsidR="004434DB">
        <w:fldChar w:fldCharType="separate"/>
      </w:r>
      <w:r w:rsidR="00727B63">
        <w:instrText>(1.4)</w:instrText>
      </w:r>
      <w:r w:rsidR="004434DB">
        <w:fldChar w:fldCharType="end"/>
      </w:r>
      <w:r w:rsidR="004434D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4434DB">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4434DB">
        <w:fldChar w:fldCharType="separate"/>
      </w:r>
      <w:r w:rsidR="00F55B48">
        <w:rPr>
          <w:noProof/>
        </w:rPr>
        <w:t>[</w:t>
      </w:r>
      <w:hyperlink w:anchor="_ENREF_1" w:tooltip="Gåsvik, 2002 #1" w:history="1">
        <w:r w:rsidR="000776FB">
          <w:rPr>
            <w:noProof/>
          </w:rPr>
          <w:t>1</w:t>
        </w:r>
      </w:hyperlink>
      <w:r w:rsidR="00F55B48">
        <w:rPr>
          <w:noProof/>
        </w:rPr>
        <w:t>]</w:t>
      </w:r>
      <w:r w:rsidR="004434DB">
        <w:fldChar w:fldCharType="end"/>
      </w:r>
    </w:p>
    <w:p w:rsidR="00B82B2C" w:rsidRDefault="007F5501" w:rsidP="0076217B">
      <w:pPr>
        <w:pStyle w:val="Ttulo3"/>
      </w:pPr>
      <w:r>
        <w:t>Espectro Electromagnético</w:t>
      </w:r>
    </w:p>
    <w:p w:rsidR="007F5501" w:rsidRDefault="007F5501"/>
    <w:p w:rsidR="00331690" w:rsidRDefault="00331690" w:rsidP="00F55B48">
      <w:pPr>
        <w:pStyle w:val="Ttulo3"/>
      </w:pPr>
      <w:r>
        <w:t>Teoría del Color</w:t>
      </w:r>
    </w:p>
    <w:p w:rsidR="00331690" w:rsidRDefault="00331690" w:rsidP="00F55B48">
      <w:pPr>
        <w:pStyle w:val="Ttulo3"/>
        <w:rPr>
          <w:ins w:id="1" w:author="veloz" w:date="2011-03-16T17:02:00Z"/>
        </w:rPr>
      </w:pPr>
      <w:del w:id="2" w:author="veloz" w:date="2011-03-16T17:02:00Z">
        <w:r w:rsidDel="00252ABD">
          <w:delText>Cámaras</w:delText>
        </w:r>
      </w:del>
      <w:ins w:id="3" w:author="veloz" w:date="2011-03-16T17:02:00Z">
        <w:r w:rsidR="00252ABD">
          <w:t>Cámaras CCD</w:t>
        </w:r>
      </w:ins>
    </w:p>
    <w:p w:rsidR="00252ABD" w:rsidRDefault="00252ABD" w:rsidP="00252ABD">
      <w:pPr>
        <w:rPr>
          <w:ins w:id="4" w:author="veloz" w:date="2011-03-16T17:08:00Z"/>
        </w:rPr>
        <w:pPrChange w:id="5" w:author="veloz" w:date="2011-03-16T17:02:00Z">
          <w:pPr>
            <w:pStyle w:val="Ttulo3"/>
          </w:pPr>
        </w:pPrChange>
      </w:pPr>
      <w:ins w:id="6" w:author="veloz" w:date="2011-03-16T17:02:00Z">
        <w:r>
          <w:t xml:space="preserve">Una </w:t>
        </w:r>
        <w:r>
          <w:t>cámara</w:t>
        </w:r>
        <w:r>
          <w:t xml:space="preserve"> CCD </w:t>
        </w:r>
        <w:r w:rsidR="000776FB">
          <w:t>está constituida principalmente por un CCD (</w:t>
        </w:r>
        <w:proofErr w:type="spellStart"/>
        <w:r w:rsidR="000776FB" w:rsidRPr="000776FB">
          <w:rPr>
            <w:i/>
            <w:rPrChange w:id="7" w:author="veloz" w:date="2011-03-16T17:03:00Z">
              <w:rPr/>
            </w:rPrChange>
          </w:rPr>
          <w:t>Charge</w:t>
        </w:r>
      </w:ins>
      <w:ins w:id="8" w:author="veloz" w:date="2011-03-16T17:03:00Z">
        <w:r w:rsidR="000776FB" w:rsidRPr="000776FB">
          <w:rPr>
            <w:i/>
            <w:rPrChange w:id="9" w:author="veloz" w:date="2011-03-16T17:03:00Z">
              <w:rPr/>
            </w:rPrChange>
          </w:rPr>
          <w:t>-Coupled</w:t>
        </w:r>
        <w:proofErr w:type="spellEnd"/>
        <w:r w:rsidR="000776FB" w:rsidRPr="000776FB">
          <w:rPr>
            <w:i/>
            <w:rPrChange w:id="10" w:author="veloz" w:date="2011-03-16T17:03:00Z">
              <w:rPr/>
            </w:rPrChange>
          </w:rPr>
          <w:t xml:space="preserve"> </w:t>
        </w:r>
        <w:proofErr w:type="spellStart"/>
        <w:r w:rsidR="000776FB" w:rsidRPr="000776FB">
          <w:rPr>
            <w:i/>
            <w:rPrChange w:id="11" w:author="veloz" w:date="2011-03-16T17:03:00Z">
              <w:rPr/>
            </w:rPrChange>
          </w:rPr>
          <w:t>Device</w:t>
        </w:r>
        <w:proofErr w:type="spellEnd"/>
        <w:r w:rsidR="000776FB">
          <w:t>) que básicamente es un detector de fotones</w:t>
        </w:r>
      </w:ins>
      <w:ins w:id="12" w:author="veloz" w:date="2011-03-16T17:07:00Z">
        <w:r w:rsidR="000776FB">
          <w:t xml:space="preserve">. </w:t>
        </w:r>
      </w:ins>
      <w:r w:rsidR="000776FB">
        <w:fldChar w:fldCharType="begin"/>
      </w:r>
      <w:r w:rsidR="000776FB">
        <w: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0776FB">
        <w:fldChar w:fldCharType="separate"/>
      </w:r>
      <w:r w:rsidR="000776FB">
        <w:rPr>
          <w:noProof/>
        </w:rPr>
        <w:t>[</w:t>
      </w:r>
      <w:r w:rsidR="000776FB">
        <w:rPr>
          <w:noProof/>
        </w:rPr>
        <w:fldChar w:fldCharType="begin"/>
      </w:r>
      <w:r w:rsidR="000776FB">
        <w:rPr>
          <w:noProof/>
        </w:rPr>
        <w:instrText xml:space="preserve"> HYPERLINK  \l "_ENREF_2" \o "Murphy, 2001 #2" </w:instrText>
      </w:r>
      <w:r w:rsidR="000776FB">
        <w:rPr>
          <w:noProof/>
        </w:rPr>
      </w:r>
      <w:r w:rsidR="000776FB">
        <w:rPr>
          <w:noProof/>
        </w:rPr>
        <w:fldChar w:fldCharType="separate"/>
      </w:r>
      <w:r w:rsidR="000776FB">
        <w:rPr>
          <w:noProof/>
        </w:rPr>
        <w:t>2</w:t>
      </w:r>
      <w:r w:rsidR="000776FB">
        <w:rPr>
          <w:noProof/>
        </w:rPr>
        <w:fldChar w:fldCharType="end"/>
      </w:r>
      <w:r w:rsidR="000776FB">
        <w:rPr>
          <w:noProof/>
        </w:rPr>
        <w:t>]</w:t>
      </w:r>
      <w:r w:rsidR="000776FB">
        <w:fldChar w:fldCharType="end"/>
      </w:r>
      <w:ins w:id="13" w:author="veloz" w:date="2011-03-16T17:03:00Z">
        <w:r w:rsidR="000776FB">
          <w:t xml:space="preserve"> </w:t>
        </w:r>
      </w:ins>
    </w:p>
    <w:p w:rsidR="000776FB" w:rsidRPr="00252ABD" w:rsidRDefault="000776FB" w:rsidP="00252ABD">
      <w:pPr>
        <w:rPr>
          <w:rPrChange w:id="14" w:author="veloz" w:date="2011-03-16T17:02:00Z">
            <w:rPr/>
          </w:rPrChange>
        </w:rPr>
        <w:pPrChange w:id="15" w:author="veloz" w:date="2011-03-16T17:02:00Z">
          <w:pPr>
            <w:pStyle w:val="Ttulo3"/>
          </w:pPr>
        </w:pPrChange>
      </w:pPr>
      <w:ins w:id="16" w:author="veloz" w:date="2011-03-16T17:08:00Z">
        <w:r>
          <w:t>Un CCD es esencialmente una serie de capacitores MOS  (Metal-Oxide-Semiconductor)</w:t>
        </w:r>
      </w:ins>
    </w:p>
    <w:p w:rsidR="00331690" w:rsidRDefault="00F55B48" w:rsidP="00F55B48">
      <w:pPr>
        <w:pStyle w:val="Ttulo3"/>
      </w:pPr>
      <w:r>
        <w:t>Control Adaptativo</w:t>
      </w:r>
    </w:p>
    <w:p w:rsidR="00F55B48" w:rsidRDefault="00F55B48"/>
    <w:p w:rsidR="00F55B48" w:rsidRDefault="00F55B48" w:rsidP="00F55B48">
      <w:pPr>
        <w:pStyle w:val="Ttulo2"/>
      </w:pPr>
      <w:r>
        <w:t>Bibliografía</w:t>
      </w:r>
    </w:p>
    <w:p w:rsidR="000776FB" w:rsidRPr="000776FB" w:rsidRDefault="004434DB" w:rsidP="000776FB">
      <w:pPr>
        <w:spacing w:after="0" w:line="240" w:lineRule="auto"/>
        <w:ind w:left="720" w:hanging="720"/>
        <w:rPr>
          <w:rFonts w:ascii="Calibri" w:hAnsi="Calibri" w:cs="Calibri"/>
          <w:noProof/>
          <w:lang w:val="en-US"/>
        </w:rPr>
      </w:pPr>
      <w:r>
        <w:fldChar w:fldCharType="begin"/>
      </w:r>
      <w:r w:rsidR="00F55B48" w:rsidRPr="000776FB">
        <w:rPr>
          <w:lang w:val="en-US"/>
          <w:rPrChange w:id="17" w:author="veloz" w:date="2011-03-16T17:06:00Z">
            <w:rPr/>
          </w:rPrChange>
        </w:rPr>
        <w:instrText xml:space="preserve"> ADDIN EN.REFLIST </w:instrText>
      </w:r>
      <w:r>
        <w:fldChar w:fldCharType="separate"/>
      </w:r>
      <w:bookmarkStart w:id="18" w:name="_ENREF_1"/>
      <w:r w:rsidR="000776FB" w:rsidRPr="000776FB">
        <w:rPr>
          <w:rFonts w:ascii="Calibri" w:hAnsi="Calibri" w:cs="Calibri"/>
          <w:noProof/>
          <w:lang w:val="en-US"/>
        </w:rPr>
        <w:t>1.</w:t>
      </w:r>
      <w:r w:rsidR="000776FB" w:rsidRPr="000776FB">
        <w:rPr>
          <w:rFonts w:ascii="Calibri" w:hAnsi="Calibri" w:cs="Calibri"/>
          <w:noProof/>
          <w:lang w:val="en-US"/>
        </w:rPr>
        <w:tab/>
        <w:t xml:space="preserve">Gåsvik, K.J., </w:t>
      </w:r>
      <w:r w:rsidR="000776FB" w:rsidRPr="000776FB">
        <w:rPr>
          <w:rFonts w:ascii="Calibri" w:hAnsi="Calibri" w:cs="Calibri"/>
          <w:i/>
          <w:noProof/>
          <w:lang w:val="en-US"/>
        </w:rPr>
        <w:t>Optical metrology</w:t>
      </w:r>
      <w:r w:rsidR="000776FB" w:rsidRPr="000776FB">
        <w:rPr>
          <w:rFonts w:ascii="Calibri" w:hAnsi="Calibri" w:cs="Calibri"/>
          <w:noProof/>
          <w:lang w:val="en-US"/>
        </w:rPr>
        <w:t>. 2002: J. Wiley &amp; Sons.</w:t>
      </w:r>
      <w:bookmarkEnd w:id="18"/>
    </w:p>
    <w:p w:rsidR="000776FB" w:rsidRPr="000776FB" w:rsidRDefault="000776FB" w:rsidP="000776FB">
      <w:pPr>
        <w:spacing w:line="240" w:lineRule="auto"/>
        <w:ind w:left="720" w:hanging="720"/>
        <w:rPr>
          <w:rFonts w:ascii="Calibri" w:hAnsi="Calibri" w:cs="Calibri"/>
          <w:noProof/>
          <w:lang w:val="en-US"/>
        </w:rPr>
      </w:pPr>
      <w:bookmarkStart w:id="19" w:name="_ENREF_2"/>
      <w:r w:rsidRPr="000776FB">
        <w:rPr>
          <w:rFonts w:ascii="Calibri" w:hAnsi="Calibri" w:cs="Calibri"/>
          <w:noProof/>
          <w:lang w:val="en-US"/>
        </w:rPr>
        <w:t>2.</w:t>
      </w:r>
      <w:r w:rsidRPr="000776FB">
        <w:rPr>
          <w:rFonts w:ascii="Calibri" w:hAnsi="Calibri" w:cs="Calibri"/>
          <w:noProof/>
          <w:lang w:val="en-US"/>
        </w:rPr>
        <w:tab/>
        <w:t xml:space="preserve">Murphy, D.B., </w:t>
      </w:r>
      <w:r w:rsidRPr="000776FB">
        <w:rPr>
          <w:rFonts w:ascii="Calibri" w:hAnsi="Calibri" w:cs="Calibri"/>
          <w:i/>
          <w:noProof/>
          <w:lang w:val="en-US"/>
        </w:rPr>
        <w:t>Fundamentals of light microscopy and electronic imaging</w:t>
      </w:r>
      <w:r w:rsidRPr="000776FB">
        <w:rPr>
          <w:rFonts w:ascii="Calibri" w:hAnsi="Calibri" w:cs="Calibri"/>
          <w:noProof/>
          <w:lang w:val="en-US"/>
        </w:rPr>
        <w:t>. 2001: Wiley-Liss.</w:t>
      </w:r>
      <w:bookmarkEnd w:id="19"/>
    </w:p>
    <w:p w:rsidR="000776FB" w:rsidRDefault="000776FB" w:rsidP="000776FB">
      <w:pPr>
        <w:spacing w:line="240" w:lineRule="auto"/>
        <w:rPr>
          <w:rFonts w:ascii="Calibri" w:hAnsi="Calibri" w:cs="Calibri"/>
          <w:noProof/>
          <w:lang w:val="en-US"/>
        </w:rPr>
      </w:pPr>
    </w:p>
    <w:p w:rsidR="00331690" w:rsidRDefault="004434DB">
      <w:r>
        <w:fldChar w:fldCharType="end"/>
      </w:r>
    </w:p>
    <w:sectPr w:rsidR="00331690" w:rsidSect="00FA7C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trackRevisions/>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item&gt;2&lt;/item&gt;&lt;/record-ids&gt;&lt;/item&gt;&lt;/Libraries&gt;"/>
  </w:docVars>
  <w:rsids>
    <w:rsidRoot w:val="00331690"/>
    <w:rsid w:val="00014FD8"/>
    <w:rsid w:val="000776FB"/>
    <w:rsid w:val="00252ABD"/>
    <w:rsid w:val="00320096"/>
    <w:rsid w:val="00331690"/>
    <w:rsid w:val="004434DB"/>
    <w:rsid w:val="005457FB"/>
    <w:rsid w:val="006750C8"/>
    <w:rsid w:val="00685D1F"/>
    <w:rsid w:val="006E0ECA"/>
    <w:rsid w:val="00727B63"/>
    <w:rsid w:val="0076217B"/>
    <w:rsid w:val="007F5501"/>
    <w:rsid w:val="00B82B2C"/>
    <w:rsid w:val="00C6058A"/>
    <w:rsid w:val="00EB426B"/>
    <w:rsid w:val="00EE263D"/>
    <w:rsid w:val="00F55B48"/>
    <w:rsid w:val="00F65A0A"/>
    <w:rsid w:val="00FA7C3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39"/>
  </w:style>
  <w:style w:type="paragraph" w:styleId="Ttulo2">
    <w:name w:val="heading 2"/>
    <w:basedOn w:val="Normal"/>
    <w:next w:val="Normal"/>
    <w:link w:val="Ttulo2Car"/>
    <w:uiPriority w:val="9"/>
    <w:unhideWhenUsed/>
    <w:qFormat/>
    <w:rsid w:val="006E0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E0E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EB426B"/>
    <w:rPr>
      <w:vanish/>
      <w:color w:val="FF0000"/>
    </w:rPr>
  </w:style>
  <w:style w:type="paragraph" w:customStyle="1" w:styleId="MTDisplayEquation">
    <w:name w:val="MTDisplayEquation"/>
    <w:basedOn w:val="Normal"/>
    <w:next w:val="Normal"/>
    <w:link w:val="MTDisplayEquationCar"/>
    <w:rsid w:val="00EB426B"/>
    <w:pPr>
      <w:tabs>
        <w:tab w:val="center" w:pos="4420"/>
        <w:tab w:val="right" w:pos="8840"/>
      </w:tabs>
    </w:pPr>
  </w:style>
  <w:style w:type="character" w:customStyle="1" w:styleId="MTDisplayEquationCar">
    <w:name w:val="MTDisplayEquation Car"/>
    <w:basedOn w:val="Fuentedeprrafopredeter"/>
    <w:link w:val="MTDisplayEquation"/>
    <w:rsid w:val="00EB426B"/>
  </w:style>
  <w:style w:type="paragraph" w:styleId="Prrafodelista">
    <w:name w:val="List Paragraph"/>
    <w:basedOn w:val="Normal"/>
    <w:uiPriority w:val="34"/>
    <w:qFormat/>
    <w:rsid w:val="00B82B2C"/>
    <w:pPr>
      <w:ind w:left="720"/>
      <w:contextualSpacing/>
    </w:pPr>
  </w:style>
  <w:style w:type="character" w:customStyle="1" w:styleId="Ttulo2Car">
    <w:name w:val="Título 2 Car"/>
    <w:basedOn w:val="Fuentedeprrafopredeter"/>
    <w:link w:val="Ttulo2"/>
    <w:uiPriority w:val="9"/>
    <w:rsid w:val="006E0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E0ECA"/>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E0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unhideWhenUsed/>
    <w:rsid w:val="00F55B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900</Words>
  <Characters>4142</Characters>
  <Application>Microsoft Office Word</Application>
  <DocSecurity>0</DocSecurity>
  <Lines>159</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6</cp:revision>
  <dcterms:created xsi:type="dcterms:W3CDTF">2011-03-10T15:49:00Z</dcterms:created>
  <dcterms:modified xsi:type="dcterms:W3CDTF">2011-03-16T23:15:00Z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