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90" w:rsidRDefault="000735E9" w:rsidP="00BF1090">
      <w:pPr>
        <w:pStyle w:val="Normalsininterlineado"/>
        <w:rPr>
          <w:ins w:id="0" w:author="veloz" w:date="2011-04-07T11:42:00Z"/>
        </w:rPr>
      </w:pPr>
      <w:ins w:id="1" w:author="veloz" w:date="2011-04-07T11:42:00Z">
        <w:r>
          <w:rPr>
            <w:noProof/>
            <w:lang w:eastAsia="es-VE"/>
          </w:rPr>
          <w:drawing>
            <wp:inline distT="0" distB="0" distL="0" distR="0">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7"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ins>
    </w:p>
    <w:p w:rsidR="00BF1090" w:rsidRDefault="00BF1090" w:rsidP="00BF1090">
      <w:pPr>
        <w:pStyle w:val="Normalsininterlineado"/>
        <w:rPr>
          <w:ins w:id="2" w:author="veloz" w:date="2011-04-07T11:42:00Z"/>
        </w:rPr>
      </w:pPr>
    </w:p>
    <w:p w:rsidR="00BF1090" w:rsidRPr="002478AB" w:rsidRDefault="00BF1090" w:rsidP="00BF1090">
      <w:pPr>
        <w:pStyle w:val="Normalsininterlineado"/>
        <w:rPr>
          <w:ins w:id="3" w:author="veloz" w:date="2011-04-07T11:42:00Z"/>
          <w:b/>
          <w:sz w:val="28"/>
          <w:szCs w:val="28"/>
        </w:rPr>
      </w:pPr>
      <w:ins w:id="4" w:author="veloz" w:date="2011-04-07T11:42:00Z">
        <w:r w:rsidRPr="002478AB">
          <w:rPr>
            <w:b/>
            <w:sz w:val="28"/>
            <w:szCs w:val="28"/>
          </w:rPr>
          <w:t>UNIVERSIDAD SIMÓN BOLÍVAR</w:t>
        </w:r>
      </w:ins>
    </w:p>
    <w:p w:rsidR="00BF1090" w:rsidRPr="002478AB" w:rsidRDefault="00BF1090" w:rsidP="00BF1090">
      <w:pPr>
        <w:pStyle w:val="Normalsininterlineado"/>
        <w:rPr>
          <w:ins w:id="5" w:author="veloz" w:date="2011-04-07T11:42:00Z"/>
          <w:sz w:val="28"/>
          <w:szCs w:val="28"/>
        </w:rPr>
      </w:pPr>
      <w:ins w:id="6" w:author="veloz" w:date="2011-04-07T11:42:00Z">
        <w:r w:rsidRPr="002478AB">
          <w:rPr>
            <w:sz w:val="28"/>
            <w:szCs w:val="28"/>
          </w:rPr>
          <w:t>DECANATO DE ESTUDIOS DE POSTGRADO</w:t>
        </w:r>
      </w:ins>
    </w:p>
    <w:p w:rsidR="00BF1090" w:rsidRPr="002478AB" w:rsidRDefault="00BF1090" w:rsidP="00BF1090">
      <w:pPr>
        <w:pStyle w:val="Normalsininterlineado"/>
        <w:rPr>
          <w:ins w:id="7" w:author="veloz" w:date="2011-04-07T11:42:00Z"/>
          <w:sz w:val="28"/>
          <w:szCs w:val="28"/>
        </w:rPr>
      </w:pPr>
      <w:ins w:id="8" w:author="veloz" w:date="2011-04-07T11:42:00Z">
        <w:r w:rsidRPr="002478AB">
          <w:rPr>
            <w:sz w:val="28"/>
            <w:szCs w:val="28"/>
          </w:rPr>
          <w:t xml:space="preserve">COORDINACIÓN DE POSTGRADO EN </w:t>
        </w:r>
        <w:r>
          <w:rPr>
            <w:sz w:val="28"/>
            <w:szCs w:val="28"/>
          </w:rPr>
          <w:t>FÍSICA</w:t>
        </w:r>
      </w:ins>
    </w:p>
    <w:p w:rsidR="00BF1090" w:rsidRPr="002478AB" w:rsidRDefault="00BF1090" w:rsidP="00BF1090">
      <w:pPr>
        <w:pStyle w:val="Normalsininterlineado"/>
        <w:rPr>
          <w:ins w:id="9" w:author="veloz" w:date="2011-04-07T11:42:00Z"/>
          <w:sz w:val="28"/>
          <w:szCs w:val="28"/>
        </w:rPr>
      </w:pPr>
      <w:ins w:id="10" w:author="veloz" w:date="2011-04-07T11:42:00Z">
        <w:r w:rsidRPr="002478AB">
          <w:rPr>
            <w:sz w:val="28"/>
            <w:szCs w:val="28"/>
          </w:rPr>
          <w:t xml:space="preserve">MAESTRÍA EN </w:t>
        </w:r>
        <w:r>
          <w:rPr>
            <w:sz w:val="28"/>
            <w:szCs w:val="28"/>
          </w:rPr>
          <w:t>FÍSICA</w:t>
        </w:r>
      </w:ins>
    </w:p>
    <w:p w:rsidR="00BF1090" w:rsidRPr="00C47D36" w:rsidRDefault="00BF1090" w:rsidP="00BF1090">
      <w:pPr>
        <w:pStyle w:val="Normalsininterlineado"/>
        <w:rPr>
          <w:ins w:id="11" w:author="veloz" w:date="2011-04-07T11:42:00Z"/>
        </w:rPr>
      </w:pPr>
    </w:p>
    <w:p w:rsidR="00BF1090" w:rsidRPr="00C47D36" w:rsidRDefault="00BF1090" w:rsidP="00BF1090">
      <w:pPr>
        <w:pStyle w:val="Normalsininterlineado"/>
        <w:rPr>
          <w:ins w:id="12" w:author="veloz" w:date="2011-04-07T11:42:00Z"/>
        </w:rPr>
      </w:pPr>
    </w:p>
    <w:p w:rsidR="00BF1090" w:rsidRDefault="00BF1090" w:rsidP="00BF1090">
      <w:pPr>
        <w:pStyle w:val="Normalsininterlineado"/>
        <w:rPr>
          <w:ins w:id="13" w:author="veloz" w:date="2011-04-07T11:42:00Z"/>
        </w:rPr>
      </w:pPr>
    </w:p>
    <w:p w:rsidR="00BF1090" w:rsidRDefault="00BF1090" w:rsidP="00BF1090">
      <w:pPr>
        <w:pStyle w:val="Normalsininterlineado"/>
        <w:rPr>
          <w:ins w:id="14" w:author="veloz" w:date="2011-04-07T11:42:00Z"/>
        </w:rPr>
      </w:pPr>
    </w:p>
    <w:p w:rsidR="00BF1090" w:rsidRPr="00C47D36" w:rsidRDefault="00BF1090" w:rsidP="00BF1090">
      <w:pPr>
        <w:pStyle w:val="Normalsininterlineado"/>
        <w:rPr>
          <w:ins w:id="15" w:author="veloz" w:date="2011-04-07T11:42:00Z"/>
        </w:rPr>
      </w:pPr>
    </w:p>
    <w:p w:rsidR="00BF1090" w:rsidRPr="00C47D36" w:rsidRDefault="00BF1090" w:rsidP="00BF1090">
      <w:pPr>
        <w:pStyle w:val="Normalsininterlineado"/>
        <w:rPr>
          <w:ins w:id="16" w:author="veloz" w:date="2011-04-07T11:42:00Z"/>
        </w:rPr>
      </w:pPr>
    </w:p>
    <w:p w:rsidR="00BF1090" w:rsidRPr="002478AB" w:rsidRDefault="00BF1090" w:rsidP="00BF1090">
      <w:pPr>
        <w:pStyle w:val="Normalsininterlineado"/>
        <w:rPr>
          <w:ins w:id="17" w:author="veloz" w:date="2011-04-07T11:42:00Z"/>
          <w:b/>
          <w:sz w:val="28"/>
          <w:szCs w:val="28"/>
        </w:rPr>
      </w:pPr>
      <w:ins w:id="18" w:author="veloz" w:date="2011-04-07T11:42:00Z">
        <w:r w:rsidRPr="002478AB">
          <w:rPr>
            <w:b/>
            <w:sz w:val="28"/>
            <w:szCs w:val="28"/>
          </w:rPr>
          <w:t>TRABAJO DE GRADO</w:t>
        </w:r>
      </w:ins>
    </w:p>
    <w:p w:rsidR="00BF1090" w:rsidRDefault="00BF1090" w:rsidP="00BF1090">
      <w:pPr>
        <w:pStyle w:val="Normalsininterlineado"/>
        <w:rPr>
          <w:ins w:id="19" w:author="veloz" w:date="2011-04-07T11:42:00Z"/>
        </w:rPr>
      </w:pPr>
    </w:p>
    <w:p w:rsidR="00BF1090" w:rsidRDefault="00BF1090" w:rsidP="00BF1090">
      <w:pPr>
        <w:pStyle w:val="Normalsininterlineado"/>
        <w:rPr>
          <w:ins w:id="20" w:author="veloz" w:date="2011-04-07T11:42:00Z"/>
        </w:rPr>
      </w:pPr>
    </w:p>
    <w:p w:rsidR="00BF1090" w:rsidRPr="00C47D36" w:rsidRDefault="00BF1090" w:rsidP="00BF1090">
      <w:pPr>
        <w:pStyle w:val="Normalsininterlineado"/>
        <w:rPr>
          <w:ins w:id="21" w:author="veloz" w:date="2011-04-07T11:42:00Z"/>
        </w:rPr>
      </w:pPr>
    </w:p>
    <w:p w:rsidR="00BF1090" w:rsidRPr="00C47D36" w:rsidRDefault="00BF1090" w:rsidP="00BF1090">
      <w:pPr>
        <w:pStyle w:val="Normalsininterlineado"/>
        <w:rPr>
          <w:ins w:id="22" w:author="veloz" w:date="2011-04-07T11:42:00Z"/>
        </w:rPr>
      </w:pPr>
    </w:p>
    <w:p w:rsidR="00BF1090" w:rsidRPr="00C47D36" w:rsidRDefault="00BF1090" w:rsidP="00BF1090">
      <w:pPr>
        <w:pStyle w:val="Normalsininterlineado"/>
        <w:rPr>
          <w:ins w:id="23" w:author="veloz" w:date="2011-04-07T11:42:00Z"/>
        </w:rPr>
      </w:pPr>
    </w:p>
    <w:p w:rsidR="00BF1090" w:rsidRPr="00C47D36" w:rsidRDefault="00BF1090" w:rsidP="00BF1090">
      <w:pPr>
        <w:pStyle w:val="Normalsininterlineado"/>
        <w:rPr>
          <w:ins w:id="24" w:author="veloz" w:date="2011-04-07T11:42:00Z"/>
        </w:rPr>
      </w:pPr>
    </w:p>
    <w:p w:rsidR="00BF1090" w:rsidRPr="00C47D36" w:rsidRDefault="00BF1090" w:rsidP="00BF1090">
      <w:pPr>
        <w:pStyle w:val="Normalsininterlineado"/>
        <w:rPr>
          <w:ins w:id="25" w:author="veloz" w:date="2011-04-07T11:42:00Z"/>
        </w:rPr>
      </w:pPr>
      <w:ins w:id="26" w:author="veloz" w:date="2011-04-07T11:47:00Z">
        <w:r>
          <w:rPr>
            <w:b/>
            <w:caps/>
            <w:kern w:val="24"/>
            <w:sz w:val="28"/>
            <w:szCs w:val="28"/>
          </w:rPr>
          <w:t>CONTROL DE VIBRACIONES MECÁNICAS EN UN SISTEMA INTERFEROMÉTRICO.</w:t>
        </w:r>
        <w:r w:rsidRPr="00C47D36">
          <w:t xml:space="preserve"> </w:t>
        </w:r>
      </w:ins>
    </w:p>
    <w:p w:rsidR="00BF1090" w:rsidRPr="00C47D36" w:rsidRDefault="00BF1090" w:rsidP="00BF1090">
      <w:pPr>
        <w:pStyle w:val="Normalsininterlineado"/>
        <w:rPr>
          <w:ins w:id="27" w:author="veloz" w:date="2011-04-07T11:42:00Z"/>
        </w:rPr>
      </w:pPr>
    </w:p>
    <w:p w:rsidR="00BF1090" w:rsidRPr="00C47D36" w:rsidRDefault="00BF1090" w:rsidP="00BF1090">
      <w:pPr>
        <w:pStyle w:val="Normalsininterlineado"/>
        <w:rPr>
          <w:ins w:id="28" w:author="veloz" w:date="2011-04-07T11:42:00Z"/>
        </w:rPr>
      </w:pPr>
    </w:p>
    <w:p w:rsidR="00BF1090" w:rsidRDefault="00BF1090" w:rsidP="00BF1090">
      <w:pPr>
        <w:pStyle w:val="Normalsininterlineado"/>
        <w:rPr>
          <w:ins w:id="29" w:author="veloz" w:date="2011-04-07T11:42:00Z"/>
        </w:rPr>
      </w:pPr>
    </w:p>
    <w:p w:rsidR="00BF1090" w:rsidRDefault="00BF1090" w:rsidP="00BF1090">
      <w:pPr>
        <w:pStyle w:val="Normalsininterlineado"/>
        <w:rPr>
          <w:ins w:id="30" w:author="veloz" w:date="2011-04-07T11:42:00Z"/>
        </w:rPr>
      </w:pPr>
    </w:p>
    <w:p w:rsidR="00BF1090" w:rsidRPr="00C47D36" w:rsidRDefault="00BF1090" w:rsidP="00BF1090">
      <w:pPr>
        <w:pStyle w:val="Normalsininterlineado"/>
        <w:rPr>
          <w:ins w:id="31" w:author="veloz" w:date="2011-04-07T11:42:00Z"/>
        </w:rPr>
      </w:pPr>
    </w:p>
    <w:p w:rsidR="00BF1090" w:rsidRPr="00C47D36" w:rsidRDefault="00BF1090" w:rsidP="00BF1090">
      <w:pPr>
        <w:pStyle w:val="Normalsininterlineado"/>
        <w:rPr>
          <w:ins w:id="32" w:author="veloz" w:date="2011-04-07T11:42:00Z"/>
        </w:rPr>
      </w:pPr>
    </w:p>
    <w:p w:rsidR="00BF1090" w:rsidRPr="00C47D36" w:rsidRDefault="00BF1090" w:rsidP="00BF1090">
      <w:pPr>
        <w:pStyle w:val="Normalsininterlineado"/>
        <w:rPr>
          <w:ins w:id="33" w:author="veloz" w:date="2011-04-07T11:42:00Z"/>
        </w:rPr>
      </w:pPr>
    </w:p>
    <w:p w:rsidR="00BF1090" w:rsidRPr="002478AB" w:rsidRDefault="00BF1090" w:rsidP="00BF1090">
      <w:pPr>
        <w:pStyle w:val="Normalsininterlineado"/>
        <w:rPr>
          <w:ins w:id="34" w:author="veloz" w:date="2011-04-07T11:42:00Z"/>
          <w:sz w:val="28"/>
          <w:szCs w:val="28"/>
        </w:rPr>
      </w:pPr>
      <w:proofErr w:type="gramStart"/>
      <w:ins w:id="35" w:author="veloz" w:date="2011-04-07T11:42:00Z">
        <w:r w:rsidRPr="002478AB">
          <w:rPr>
            <w:sz w:val="28"/>
            <w:szCs w:val="28"/>
          </w:rPr>
          <w:t>por</w:t>
        </w:r>
        <w:proofErr w:type="gramEnd"/>
      </w:ins>
    </w:p>
    <w:p w:rsidR="00BF1090" w:rsidRPr="00C47D36" w:rsidRDefault="00BF1090" w:rsidP="00BF1090">
      <w:pPr>
        <w:pStyle w:val="Normalsininterlineado"/>
        <w:rPr>
          <w:ins w:id="36" w:author="veloz" w:date="2011-04-07T11:42:00Z"/>
        </w:rPr>
      </w:pPr>
    </w:p>
    <w:p w:rsidR="00BF1090" w:rsidRPr="00C47D36" w:rsidRDefault="00BF1090" w:rsidP="00BF1090">
      <w:pPr>
        <w:pStyle w:val="Normalsininterlineado"/>
        <w:rPr>
          <w:ins w:id="37" w:author="veloz" w:date="2011-04-07T11:42:00Z"/>
        </w:rPr>
      </w:pPr>
    </w:p>
    <w:p w:rsidR="00BF1090" w:rsidRPr="002478AB" w:rsidRDefault="00BF1090" w:rsidP="00BF1090">
      <w:pPr>
        <w:pStyle w:val="Normalsininterlineado"/>
        <w:rPr>
          <w:ins w:id="38" w:author="veloz" w:date="2011-04-07T11:42:00Z"/>
          <w:sz w:val="28"/>
          <w:szCs w:val="28"/>
        </w:rPr>
      </w:pPr>
      <w:proofErr w:type="spellStart"/>
      <w:ins w:id="39" w:author="veloz" w:date="2011-04-07T11:42:00Z">
        <w:r>
          <w:rPr>
            <w:sz w:val="28"/>
            <w:szCs w:val="28"/>
          </w:rPr>
          <w:t>Nicolas</w:t>
        </w:r>
        <w:proofErr w:type="spellEnd"/>
        <w:r>
          <w:rPr>
            <w:sz w:val="28"/>
            <w:szCs w:val="28"/>
          </w:rPr>
          <w:t xml:space="preserve"> Veloz Savino</w:t>
        </w:r>
      </w:ins>
    </w:p>
    <w:p w:rsidR="00BF1090" w:rsidRPr="00C47D36" w:rsidRDefault="00BF1090" w:rsidP="00BF1090">
      <w:pPr>
        <w:pStyle w:val="Normalsininterlineado"/>
        <w:rPr>
          <w:ins w:id="40" w:author="veloz" w:date="2011-04-07T11:42:00Z"/>
        </w:rPr>
      </w:pPr>
    </w:p>
    <w:p w:rsidR="00BF1090" w:rsidRPr="00C47D36" w:rsidRDefault="00BF1090" w:rsidP="00BF1090">
      <w:pPr>
        <w:pStyle w:val="Normalsininterlineado"/>
        <w:rPr>
          <w:ins w:id="41" w:author="veloz" w:date="2011-04-07T11:42:00Z"/>
        </w:rPr>
      </w:pPr>
    </w:p>
    <w:p w:rsidR="00BF1090" w:rsidRPr="00C47D36" w:rsidRDefault="00BF1090" w:rsidP="00BF1090">
      <w:pPr>
        <w:pStyle w:val="Normalsininterlineado"/>
        <w:rPr>
          <w:ins w:id="42" w:author="veloz" w:date="2011-04-07T11:42:00Z"/>
        </w:rPr>
      </w:pPr>
    </w:p>
    <w:p w:rsidR="00BF1090" w:rsidRDefault="00BF1090" w:rsidP="00BF1090">
      <w:pPr>
        <w:pStyle w:val="Normalsininterlineado"/>
        <w:rPr>
          <w:ins w:id="43" w:author="veloz" w:date="2011-04-07T11:42:00Z"/>
        </w:rPr>
      </w:pPr>
    </w:p>
    <w:p w:rsidR="00BF1090" w:rsidRDefault="00BF1090" w:rsidP="00BF1090">
      <w:pPr>
        <w:pStyle w:val="Normalsininterlineado"/>
        <w:rPr>
          <w:ins w:id="44" w:author="veloz" w:date="2011-04-07T11:42:00Z"/>
        </w:rPr>
      </w:pPr>
    </w:p>
    <w:p w:rsidR="00BF1090" w:rsidRDefault="00BF1090" w:rsidP="00BF1090">
      <w:pPr>
        <w:pStyle w:val="Normalsininterlineado"/>
        <w:rPr>
          <w:ins w:id="45" w:author="veloz" w:date="2011-04-07T11:42:00Z"/>
        </w:rPr>
      </w:pPr>
    </w:p>
    <w:p w:rsidR="00BF1090" w:rsidRPr="00C47D36" w:rsidRDefault="00BF1090" w:rsidP="00BF1090">
      <w:pPr>
        <w:pStyle w:val="Normalsininterlineado"/>
        <w:rPr>
          <w:ins w:id="46" w:author="veloz" w:date="2011-04-07T11:42:00Z"/>
        </w:rPr>
      </w:pPr>
    </w:p>
    <w:p w:rsidR="00BF1090" w:rsidRPr="00C47D36" w:rsidRDefault="00BF1090" w:rsidP="00BF1090">
      <w:pPr>
        <w:pStyle w:val="Normalsininterlineado"/>
        <w:rPr>
          <w:ins w:id="47" w:author="veloz" w:date="2011-04-07T11:42:00Z"/>
        </w:rPr>
      </w:pPr>
    </w:p>
    <w:p w:rsidR="00BF1090" w:rsidRPr="002478AB" w:rsidRDefault="00BF1090" w:rsidP="00BF1090">
      <w:pPr>
        <w:pStyle w:val="Normalsininterlineado"/>
        <w:rPr>
          <w:ins w:id="48" w:author="veloz" w:date="2011-04-07T11:42:00Z"/>
          <w:sz w:val="28"/>
          <w:szCs w:val="28"/>
        </w:rPr>
      </w:pPr>
      <w:ins w:id="49" w:author="veloz" w:date="2011-04-07T11:43:00Z">
        <w:r>
          <w:rPr>
            <w:sz w:val="28"/>
            <w:szCs w:val="28"/>
          </w:rPr>
          <w:t>Julio</w:t>
        </w:r>
      </w:ins>
      <w:ins w:id="50" w:author="veloz" w:date="2011-04-07T11:42:00Z">
        <w:r>
          <w:rPr>
            <w:sz w:val="28"/>
            <w:szCs w:val="28"/>
          </w:rPr>
          <w:t xml:space="preserve"> 201</w:t>
        </w:r>
      </w:ins>
      <w:ins w:id="51" w:author="veloz" w:date="2011-04-07T11:43:00Z">
        <w:r>
          <w:rPr>
            <w:sz w:val="28"/>
            <w:szCs w:val="28"/>
          </w:rPr>
          <w:t>1</w:t>
        </w:r>
      </w:ins>
    </w:p>
    <w:p w:rsidR="00BF1090" w:rsidRPr="002478AB" w:rsidRDefault="00BF1090" w:rsidP="00BF1090">
      <w:pPr>
        <w:pStyle w:val="Normalsininterlineado"/>
        <w:rPr>
          <w:ins w:id="52" w:author="veloz" w:date="2011-04-07T11:42:00Z"/>
          <w:sz w:val="28"/>
          <w:szCs w:val="28"/>
        </w:rPr>
        <w:sectPr w:rsidR="00BF1090" w:rsidRPr="002478AB" w:rsidSect="00BF1090">
          <w:headerReference w:type="default" r:id="rId8"/>
          <w:footerReference w:type="even" r:id="rId9"/>
          <w:footerReference w:type="default" r:id="rId10"/>
          <w:pgSz w:w="12240" w:h="15840" w:code="1"/>
          <w:pgMar w:top="964" w:right="1701" w:bottom="1588" w:left="1701" w:header="709" w:footer="709" w:gutter="0"/>
          <w:cols w:space="708"/>
          <w:docGrid w:linePitch="360"/>
        </w:sectPr>
      </w:pPr>
    </w:p>
    <w:p w:rsidR="00BF1090" w:rsidRDefault="000735E9" w:rsidP="00BF1090">
      <w:pPr>
        <w:pStyle w:val="Normalsininterlineado"/>
        <w:rPr>
          <w:ins w:id="53" w:author="veloz" w:date="2011-04-07T11:42:00Z"/>
        </w:rPr>
      </w:pPr>
      <w:ins w:id="54" w:author="veloz" w:date="2011-04-07T11:42:00Z">
        <w:r>
          <w:rPr>
            <w:noProof/>
            <w:lang w:eastAsia="es-VE"/>
          </w:rPr>
          <w:lastRenderedPageBreak/>
          <w:drawing>
            <wp:inline distT="0" distB="0" distL="0" distR="0">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7"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55" w:author="veloz" w:date="2011-04-07T11:42:00Z"/>
        </w:rPr>
      </w:pPr>
    </w:p>
    <w:p w:rsidR="00BF1090" w:rsidRPr="00051699" w:rsidRDefault="00BF1090" w:rsidP="00BF1090">
      <w:pPr>
        <w:pStyle w:val="Normalsininterlineado"/>
        <w:rPr>
          <w:ins w:id="56" w:author="veloz" w:date="2011-04-07T11:42:00Z"/>
          <w:b/>
        </w:rPr>
      </w:pPr>
      <w:ins w:id="57" w:author="veloz" w:date="2011-04-07T11:42:00Z">
        <w:r w:rsidRPr="00051699">
          <w:rPr>
            <w:b/>
          </w:rPr>
          <w:t>UNIVERSIDAD SIMÓN BOLÍVAR</w:t>
        </w:r>
      </w:ins>
    </w:p>
    <w:p w:rsidR="00BF1090" w:rsidRPr="00051699" w:rsidRDefault="00BF1090" w:rsidP="00BF1090">
      <w:pPr>
        <w:pStyle w:val="Normalsininterlineado"/>
        <w:rPr>
          <w:ins w:id="58" w:author="veloz" w:date="2011-04-07T11:42:00Z"/>
        </w:rPr>
      </w:pPr>
      <w:ins w:id="59" w:author="veloz" w:date="2011-04-07T11:42:00Z">
        <w:r w:rsidRPr="00051699">
          <w:t>DECANATO DE ESTUDIOS DE POSTGRADO</w:t>
        </w:r>
      </w:ins>
    </w:p>
    <w:p w:rsidR="00BF1090" w:rsidRPr="00051699" w:rsidRDefault="00BF1090" w:rsidP="00BF1090">
      <w:pPr>
        <w:pStyle w:val="Normalsininterlineado"/>
        <w:rPr>
          <w:ins w:id="60" w:author="veloz" w:date="2011-04-07T11:42:00Z"/>
        </w:rPr>
      </w:pPr>
      <w:ins w:id="61" w:author="veloz" w:date="2011-04-07T11:42:00Z">
        <w:r w:rsidRPr="00051699">
          <w:t xml:space="preserve">COORDINACIÓN DE POSTGRADO EN </w:t>
        </w:r>
      </w:ins>
      <w:ins w:id="62" w:author="veloz" w:date="2011-04-07T11:43:00Z">
        <w:r>
          <w:t>FÍSICA</w:t>
        </w:r>
      </w:ins>
    </w:p>
    <w:p w:rsidR="00BF1090" w:rsidRPr="00051699" w:rsidRDefault="00BF1090" w:rsidP="00BF1090">
      <w:pPr>
        <w:pStyle w:val="Normalsininterlineado"/>
        <w:rPr>
          <w:ins w:id="63" w:author="veloz" w:date="2011-04-07T11:42:00Z"/>
        </w:rPr>
      </w:pPr>
      <w:ins w:id="64" w:author="veloz" w:date="2011-04-07T11:42:00Z">
        <w:r w:rsidRPr="00051699">
          <w:t xml:space="preserve">MAESTRÍA EN </w:t>
        </w:r>
      </w:ins>
      <w:ins w:id="65" w:author="veloz" w:date="2011-04-07T11:43:00Z">
        <w:r>
          <w:t>FÍSICA</w:t>
        </w:r>
      </w:ins>
    </w:p>
    <w:p w:rsidR="00BF1090" w:rsidRPr="00051699" w:rsidRDefault="00BF1090" w:rsidP="00BF1090">
      <w:pPr>
        <w:pStyle w:val="Normalsininterlineado"/>
        <w:rPr>
          <w:ins w:id="66" w:author="veloz" w:date="2011-04-07T11:42:00Z"/>
        </w:rPr>
      </w:pPr>
    </w:p>
    <w:p w:rsidR="00BF1090" w:rsidRPr="00051699" w:rsidRDefault="00BF1090" w:rsidP="00BF1090">
      <w:pPr>
        <w:pStyle w:val="Normalsininterlineado"/>
        <w:rPr>
          <w:ins w:id="67" w:author="veloz" w:date="2011-04-07T11:42:00Z"/>
        </w:rPr>
      </w:pPr>
    </w:p>
    <w:p w:rsidR="00BF1090" w:rsidRPr="00051699" w:rsidRDefault="00BF1090" w:rsidP="00BF1090">
      <w:pPr>
        <w:pStyle w:val="Normalsininterlineado"/>
        <w:rPr>
          <w:ins w:id="68" w:author="veloz" w:date="2011-04-07T11:42:00Z"/>
        </w:rPr>
      </w:pPr>
    </w:p>
    <w:p w:rsidR="00BF1090" w:rsidRPr="00051699" w:rsidRDefault="00BF1090" w:rsidP="00BF1090">
      <w:pPr>
        <w:pStyle w:val="Normalsininterlineado"/>
        <w:rPr>
          <w:ins w:id="69" w:author="veloz" w:date="2011-04-07T11:42:00Z"/>
          <w:b/>
          <w:caps/>
          <w:sz w:val="28"/>
          <w:szCs w:val="28"/>
        </w:rPr>
      </w:pPr>
      <w:ins w:id="70" w:author="veloz" w:date="2011-04-07T11:47:00Z">
        <w:r>
          <w:rPr>
            <w:b/>
            <w:caps/>
            <w:kern w:val="24"/>
            <w:sz w:val="28"/>
            <w:szCs w:val="28"/>
          </w:rPr>
          <w:t>CONTROL DE VIBRACIONES MECÁNICAS EN UN SISTEMA INTERFEROMÉTRICO.</w:t>
        </w:r>
      </w:ins>
    </w:p>
    <w:p w:rsidR="00BF1090" w:rsidRPr="00051699" w:rsidRDefault="00BF1090" w:rsidP="00BF1090">
      <w:pPr>
        <w:pStyle w:val="Normalsininterlineado"/>
        <w:rPr>
          <w:ins w:id="71" w:author="veloz" w:date="2011-04-07T11:42:00Z"/>
        </w:rPr>
      </w:pPr>
    </w:p>
    <w:p w:rsidR="00BF1090" w:rsidRPr="00051699" w:rsidRDefault="00BF1090" w:rsidP="00BF1090">
      <w:pPr>
        <w:pStyle w:val="Normalsininterlineado"/>
        <w:rPr>
          <w:ins w:id="72" w:author="veloz" w:date="2011-04-07T11:42:00Z"/>
        </w:rPr>
      </w:pPr>
    </w:p>
    <w:p w:rsidR="00BF1090" w:rsidRPr="00051699" w:rsidRDefault="00BF1090" w:rsidP="00BF1090">
      <w:pPr>
        <w:pStyle w:val="Normalsininterlineado"/>
        <w:rPr>
          <w:ins w:id="73" w:author="veloz" w:date="2011-04-07T11:42:00Z"/>
        </w:rPr>
      </w:pPr>
    </w:p>
    <w:p w:rsidR="00BF1090" w:rsidRPr="00051699" w:rsidRDefault="00BF1090" w:rsidP="00BF1090">
      <w:pPr>
        <w:pStyle w:val="Normalsininterlineado"/>
        <w:rPr>
          <w:ins w:id="74" w:author="veloz" w:date="2011-04-07T11:42:00Z"/>
        </w:rPr>
      </w:pPr>
    </w:p>
    <w:p w:rsidR="00BF1090" w:rsidRPr="00051699" w:rsidRDefault="00BF1090" w:rsidP="00BF1090">
      <w:pPr>
        <w:pStyle w:val="Normalsininterlineado"/>
        <w:rPr>
          <w:ins w:id="75" w:author="veloz" w:date="2011-04-07T11:42:00Z"/>
        </w:rPr>
      </w:pPr>
      <w:ins w:id="76" w:author="veloz" w:date="2011-04-07T11:42:00Z">
        <w:r w:rsidRPr="00051699">
          <w:t>Trabajo de Grado presentado a la Universidad Simón Bolívar por</w:t>
        </w:r>
      </w:ins>
    </w:p>
    <w:p w:rsidR="00BF1090" w:rsidRPr="00051699" w:rsidRDefault="00BF1090" w:rsidP="00BF1090">
      <w:pPr>
        <w:pStyle w:val="Normalsininterlineado"/>
        <w:rPr>
          <w:ins w:id="77" w:author="veloz" w:date="2011-04-07T11:42:00Z"/>
        </w:rPr>
      </w:pPr>
    </w:p>
    <w:p w:rsidR="00BF1090" w:rsidRPr="00051699" w:rsidRDefault="00BF1090" w:rsidP="00BF1090">
      <w:pPr>
        <w:pStyle w:val="Normalsininterlineado"/>
        <w:rPr>
          <w:ins w:id="78" w:author="veloz" w:date="2011-04-07T11:42:00Z"/>
        </w:rPr>
      </w:pPr>
    </w:p>
    <w:p w:rsidR="00BF1090" w:rsidRPr="00051699" w:rsidRDefault="00BF1090" w:rsidP="00BF1090">
      <w:pPr>
        <w:pStyle w:val="Normalsininterlineado"/>
        <w:rPr>
          <w:ins w:id="79" w:author="veloz" w:date="2011-04-07T11:42:00Z"/>
        </w:rPr>
      </w:pPr>
    </w:p>
    <w:p w:rsidR="00BF1090" w:rsidRPr="00051699" w:rsidRDefault="0091587C" w:rsidP="00BF1090">
      <w:pPr>
        <w:pStyle w:val="Normalsininterlineado"/>
        <w:rPr>
          <w:ins w:id="80" w:author="veloz" w:date="2011-04-07T11:42:00Z"/>
          <w:b/>
        </w:rPr>
      </w:pPr>
      <w:proofErr w:type="spellStart"/>
      <w:ins w:id="81" w:author="veloz" w:date="2011-04-07T11:47:00Z">
        <w:r>
          <w:rPr>
            <w:b/>
          </w:rPr>
          <w:t>Nicolas</w:t>
        </w:r>
        <w:proofErr w:type="spellEnd"/>
        <w:r>
          <w:rPr>
            <w:b/>
          </w:rPr>
          <w:t xml:space="preserve"> Veloz Savino</w:t>
        </w:r>
      </w:ins>
    </w:p>
    <w:p w:rsidR="00BF1090" w:rsidRPr="00051699" w:rsidRDefault="00BF1090" w:rsidP="00BF1090">
      <w:pPr>
        <w:pStyle w:val="Normalsininterlineado"/>
        <w:rPr>
          <w:ins w:id="82" w:author="veloz" w:date="2011-04-07T11:42:00Z"/>
        </w:rPr>
      </w:pPr>
    </w:p>
    <w:p w:rsidR="00BF1090" w:rsidRPr="00051699" w:rsidRDefault="00BF1090" w:rsidP="00BF1090">
      <w:pPr>
        <w:pStyle w:val="Normalsininterlineado"/>
        <w:rPr>
          <w:ins w:id="83" w:author="veloz" w:date="2011-04-07T11:42:00Z"/>
        </w:rPr>
      </w:pPr>
    </w:p>
    <w:p w:rsidR="00BF1090" w:rsidRPr="00051699" w:rsidRDefault="00BF1090" w:rsidP="00BF1090">
      <w:pPr>
        <w:pStyle w:val="Normalsininterlineado"/>
        <w:rPr>
          <w:ins w:id="84" w:author="veloz" w:date="2011-04-07T11:42:00Z"/>
        </w:rPr>
      </w:pPr>
    </w:p>
    <w:p w:rsidR="00BF1090" w:rsidRPr="00051699" w:rsidRDefault="00BF1090" w:rsidP="00BF1090">
      <w:pPr>
        <w:pStyle w:val="Normalsininterlineado"/>
        <w:rPr>
          <w:ins w:id="85" w:author="veloz" w:date="2011-04-07T11:42:00Z"/>
        </w:rPr>
      </w:pPr>
      <w:proofErr w:type="gramStart"/>
      <w:ins w:id="86" w:author="veloz" w:date="2011-04-07T11:42:00Z">
        <w:r>
          <w:t>c</w:t>
        </w:r>
        <w:r w:rsidRPr="00051699">
          <w:t>omo</w:t>
        </w:r>
        <w:proofErr w:type="gramEnd"/>
        <w:r w:rsidRPr="00051699">
          <w:t xml:space="preserve"> requisito parcial para optar al grado académico de</w:t>
        </w:r>
      </w:ins>
    </w:p>
    <w:p w:rsidR="00BF1090" w:rsidRPr="00051699" w:rsidRDefault="00BF1090" w:rsidP="00BF1090">
      <w:pPr>
        <w:pStyle w:val="Normalsininterlineado"/>
        <w:rPr>
          <w:ins w:id="87" w:author="veloz" w:date="2011-04-07T11:42:00Z"/>
        </w:rPr>
      </w:pPr>
    </w:p>
    <w:p w:rsidR="00BF1090" w:rsidRPr="00051699" w:rsidRDefault="00BF1090" w:rsidP="00BF1090">
      <w:pPr>
        <w:pStyle w:val="Normalsininterlineado"/>
        <w:rPr>
          <w:ins w:id="88" w:author="veloz" w:date="2011-04-07T11:42:00Z"/>
        </w:rPr>
      </w:pPr>
    </w:p>
    <w:p w:rsidR="00BF1090" w:rsidRPr="00051699" w:rsidRDefault="00BF1090" w:rsidP="00BF1090">
      <w:pPr>
        <w:pStyle w:val="Normalsininterlineado"/>
        <w:rPr>
          <w:ins w:id="89" w:author="veloz" w:date="2011-04-07T11:42:00Z"/>
        </w:rPr>
      </w:pPr>
    </w:p>
    <w:p w:rsidR="00BF1090" w:rsidRPr="00051699" w:rsidRDefault="00BF1090" w:rsidP="00BF1090">
      <w:pPr>
        <w:pStyle w:val="Normalsininterlineado"/>
        <w:rPr>
          <w:ins w:id="90" w:author="veloz" w:date="2011-04-07T11:42:00Z"/>
          <w:b/>
        </w:rPr>
      </w:pPr>
      <w:ins w:id="91" w:author="veloz" w:date="2011-04-07T11:42:00Z">
        <w:r w:rsidRPr="00051699">
          <w:rPr>
            <w:b/>
          </w:rPr>
          <w:t xml:space="preserve">Magister en </w:t>
        </w:r>
      </w:ins>
      <w:ins w:id="92" w:author="veloz" w:date="2011-04-07T11:47:00Z">
        <w:r w:rsidR="0091587C">
          <w:rPr>
            <w:b/>
          </w:rPr>
          <w:t>Física</w:t>
        </w:r>
      </w:ins>
    </w:p>
    <w:p w:rsidR="00BF1090" w:rsidRPr="00051699" w:rsidRDefault="00BF1090" w:rsidP="00BF1090">
      <w:pPr>
        <w:pStyle w:val="Normalsininterlineado"/>
        <w:rPr>
          <w:ins w:id="93" w:author="veloz" w:date="2011-04-07T11:42:00Z"/>
        </w:rPr>
      </w:pPr>
    </w:p>
    <w:p w:rsidR="00BF1090" w:rsidRDefault="00BF1090" w:rsidP="00BF1090">
      <w:pPr>
        <w:pStyle w:val="Normalsininterlineado"/>
        <w:rPr>
          <w:ins w:id="94" w:author="veloz" w:date="2011-04-07T11:42:00Z"/>
        </w:rPr>
      </w:pPr>
    </w:p>
    <w:p w:rsidR="00BF1090" w:rsidRPr="00051699" w:rsidRDefault="00BF1090" w:rsidP="00BF1090">
      <w:pPr>
        <w:pStyle w:val="Normalsininterlineado"/>
        <w:rPr>
          <w:ins w:id="95" w:author="veloz" w:date="2011-04-07T11:42:00Z"/>
        </w:rPr>
      </w:pPr>
    </w:p>
    <w:p w:rsidR="00BF1090" w:rsidRPr="00051699" w:rsidRDefault="00BF1090" w:rsidP="00BF1090">
      <w:pPr>
        <w:pStyle w:val="Normalsininterlineado"/>
        <w:rPr>
          <w:ins w:id="96" w:author="veloz" w:date="2011-04-07T11:42:00Z"/>
        </w:rPr>
      </w:pPr>
    </w:p>
    <w:p w:rsidR="00BF1090" w:rsidRPr="00051699" w:rsidRDefault="00BF1090" w:rsidP="00BF1090">
      <w:pPr>
        <w:pStyle w:val="Normalsininterlineado"/>
        <w:rPr>
          <w:ins w:id="97" w:author="veloz" w:date="2011-04-07T11:42:00Z"/>
        </w:rPr>
      </w:pPr>
      <w:ins w:id="98" w:author="veloz" w:date="2011-04-07T11:42:00Z">
        <w:r w:rsidRPr="00051699">
          <w:t>Con la asesoría de</w:t>
        </w:r>
      </w:ins>
      <w:ins w:id="99" w:author="veloz" w:date="2011-04-07T11:47:00Z">
        <w:r w:rsidR="0091587C">
          <w:t>l</w:t>
        </w:r>
      </w:ins>
      <w:ins w:id="100" w:author="veloz" w:date="2011-04-07T11:42:00Z">
        <w:r w:rsidRPr="00051699">
          <w:t xml:space="preserve"> profesor</w:t>
        </w:r>
      </w:ins>
    </w:p>
    <w:p w:rsidR="00BF1090" w:rsidRDefault="00BF1090" w:rsidP="00BF1090">
      <w:pPr>
        <w:pStyle w:val="Normalsininterlineado"/>
        <w:rPr>
          <w:ins w:id="101" w:author="veloz" w:date="2011-04-07T11:42:00Z"/>
        </w:rPr>
      </w:pPr>
    </w:p>
    <w:p w:rsidR="00BF1090" w:rsidRPr="00051699" w:rsidRDefault="00BF1090" w:rsidP="00BF1090">
      <w:pPr>
        <w:pStyle w:val="Normalsininterlineado"/>
        <w:rPr>
          <w:ins w:id="102" w:author="veloz" w:date="2011-04-07T11:42:00Z"/>
        </w:rPr>
      </w:pPr>
    </w:p>
    <w:p w:rsidR="00BF1090" w:rsidRPr="00051699" w:rsidRDefault="00BF1090" w:rsidP="00BF1090">
      <w:pPr>
        <w:pStyle w:val="Normalsininterlineado"/>
        <w:rPr>
          <w:ins w:id="103" w:author="veloz" w:date="2011-04-07T11:42:00Z"/>
        </w:rPr>
      </w:pPr>
    </w:p>
    <w:p w:rsidR="00BF1090" w:rsidRPr="00051699" w:rsidRDefault="0091587C" w:rsidP="00BF1090">
      <w:pPr>
        <w:pStyle w:val="Normalsininterlineado"/>
        <w:rPr>
          <w:ins w:id="104" w:author="veloz" w:date="2011-04-07T11:42:00Z"/>
        </w:rPr>
      </w:pPr>
      <w:ins w:id="105" w:author="veloz" w:date="2011-04-07T11:47:00Z">
        <w:r>
          <w:t>Rafael</w:t>
        </w:r>
      </w:ins>
      <w:ins w:id="106" w:author="veloz" w:date="2011-04-07T11:42:00Z">
        <w:r w:rsidR="00BF1090" w:rsidRPr="00051699">
          <w:t xml:space="preserve"> </w:t>
        </w:r>
      </w:ins>
      <w:ins w:id="107" w:author="veloz" w:date="2011-04-07T11:48:00Z">
        <w:r>
          <w:t>Escalona</w:t>
        </w:r>
      </w:ins>
    </w:p>
    <w:p w:rsidR="00BF1090" w:rsidRDefault="00BF1090" w:rsidP="00BF1090">
      <w:pPr>
        <w:pStyle w:val="Normalsininterlineado"/>
        <w:rPr>
          <w:ins w:id="108" w:author="veloz" w:date="2011-04-07T11:42:00Z"/>
        </w:rPr>
      </w:pPr>
    </w:p>
    <w:p w:rsidR="00BF1090" w:rsidRPr="00051699" w:rsidRDefault="00BF1090" w:rsidP="00BF1090">
      <w:pPr>
        <w:pStyle w:val="Normalsininterlineado"/>
        <w:rPr>
          <w:ins w:id="109" w:author="veloz" w:date="2011-04-07T11:42:00Z"/>
        </w:rPr>
      </w:pPr>
    </w:p>
    <w:p w:rsidR="00BF1090" w:rsidRPr="00051699" w:rsidRDefault="00BF1090" w:rsidP="00BF1090">
      <w:pPr>
        <w:pStyle w:val="Normalsininterlineado"/>
        <w:rPr>
          <w:ins w:id="110" w:author="veloz" w:date="2011-04-07T11:42:00Z"/>
        </w:rPr>
      </w:pPr>
    </w:p>
    <w:p w:rsidR="00BF1090" w:rsidRDefault="00BF1090" w:rsidP="00BF1090">
      <w:pPr>
        <w:pStyle w:val="Normalsininterlineado"/>
        <w:rPr>
          <w:ins w:id="111" w:author="veloz" w:date="2011-04-07T11:42:00Z"/>
        </w:rPr>
      </w:pPr>
    </w:p>
    <w:p w:rsidR="00BF1090" w:rsidRPr="00051699" w:rsidRDefault="00BF1090" w:rsidP="00BF1090">
      <w:pPr>
        <w:pStyle w:val="Normalsininterlineado"/>
        <w:rPr>
          <w:ins w:id="112" w:author="veloz" w:date="2011-04-07T11:42:00Z"/>
        </w:rPr>
      </w:pPr>
    </w:p>
    <w:p w:rsidR="00BF1090" w:rsidRPr="00051699" w:rsidRDefault="0091587C" w:rsidP="00BF1090">
      <w:pPr>
        <w:pStyle w:val="Normalsininterlineado"/>
        <w:rPr>
          <w:ins w:id="113" w:author="veloz" w:date="2011-04-07T11:42:00Z"/>
        </w:rPr>
      </w:pPr>
      <w:ins w:id="114" w:author="veloz" w:date="2011-04-07T11:48:00Z">
        <w:r>
          <w:t>Julio</w:t>
        </w:r>
      </w:ins>
      <w:ins w:id="115" w:author="veloz" w:date="2011-04-07T11:42:00Z">
        <w:r>
          <w:t xml:space="preserve"> 201</w:t>
        </w:r>
      </w:ins>
      <w:ins w:id="116" w:author="veloz" w:date="2011-04-07T11:48:00Z">
        <w:r>
          <w:t>1</w:t>
        </w:r>
      </w:ins>
      <w:ins w:id="117" w:author="veloz" w:date="2011-04-07T11:42:00Z">
        <w:r w:rsidR="00BF1090" w:rsidRPr="00051699">
          <w:br w:type="page"/>
        </w:r>
      </w:ins>
    </w:p>
    <w:p w:rsidR="00BF1090" w:rsidRDefault="000735E9" w:rsidP="00BF1090">
      <w:pPr>
        <w:pStyle w:val="Normalsininterlineado"/>
        <w:rPr>
          <w:ins w:id="118" w:author="veloz" w:date="2011-04-07T11:42:00Z"/>
        </w:rPr>
      </w:pPr>
      <w:ins w:id="119" w:author="veloz" w:date="2011-04-07T11:42:00Z">
        <w:r>
          <w:rPr>
            <w:noProof/>
            <w:lang w:eastAsia="es-VE"/>
          </w:rPr>
          <w:drawing>
            <wp:inline distT="0" distB="0" distL="0" distR="0">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7"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120" w:author="veloz" w:date="2011-04-07T11:42:00Z"/>
        </w:rPr>
      </w:pPr>
    </w:p>
    <w:p w:rsidR="00BF1090" w:rsidRPr="00051699" w:rsidRDefault="00BF1090" w:rsidP="00BF1090">
      <w:pPr>
        <w:pStyle w:val="Normalsininterlineado"/>
        <w:rPr>
          <w:ins w:id="121" w:author="veloz" w:date="2011-04-07T11:42:00Z"/>
          <w:b/>
        </w:rPr>
      </w:pPr>
      <w:ins w:id="122" w:author="veloz" w:date="2011-04-07T11:42:00Z">
        <w:r w:rsidRPr="00051699">
          <w:rPr>
            <w:b/>
          </w:rPr>
          <w:t>UNIVERSIDAD SIMÓN BOLÍVAR</w:t>
        </w:r>
      </w:ins>
    </w:p>
    <w:p w:rsidR="00BF1090" w:rsidRPr="00051699" w:rsidRDefault="00BF1090" w:rsidP="00BF1090">
      <w:pPr>
        <w:pStyle w:val="Normalsininterlineado"/>
        <w:rPr>
          <w:ins w:id="123" w:author="veloz" w:date="2011-04-07T11:42:00Z"/>
        </w:rPr>
      </w:pPr>
      <w:ins w:id="124" w:author="veloz" w:date="2011-04-07T11:42:00Z">
        <w:r w:rsidRPr="00051699">
          <w:t>DECANATO DE ESTUDIOS DE POSTGRADO</w:t>
        </w:r>
      </w:ins>
    </w:p>
    <w:p w:rsidR="00BF1090" w:rsidRPr="00051699" w:rsidRDefault="00BF1090" w:rsidP="00BF1090">
      <w:pPr>
        <w:pStyle w:val="Normalsininterlineado"/>
        <w:rPr>
          <w:ins w:id="125" w:author="veloz" w:date="2011-04-07T11:42:00Z"/>
        </w:rPr>
      </w:pPr>
      <w:ins w:id="126" w:author="veloz" w:date="2011-04-07T11:42:00Z">
        <w:r w:rsidRPr="00051699">
          <w:t xml:space="preserve">COORDINACIÓN DE POSTGRADO EN </w:t>
        </w:r>
      </w:ins>
      <w:ins w:id="127" w:author="veloz" w:date="2011-04-07T11:48:00Z">
        <w:r w:rsidR="0091587C">
          <w:t>FÍSICA</w:t>
        </w:r>
      </w:ins>
    </w:p>
    <w:p w:rsidR="00BF1090" w:rsidRPr="00051699" w:rsidRDefault="00BF1090" w:rsidP="00BF1090">
      <w:pPr>
        <w:pStyle w:val="Normalsininterlineado"/>
        <w:rPr>
          <w:ins w:id="128" w:author="veloz" w:date="2011-04-07T11:42:00Z"/>
        </w:rPr>
      </w:pPr>
      <w:ins w:id="129" w:author="veloz" w:date="2011-04-07T11:42:00Z">
        <w:r w:rsidRPr="00051699">
          <w:t xml:space="preserve">MAESTRÍA EN </w:t>
        </w:r>
      </w:ins>
      <w:ins w:id="130" w:author="veloz" w:date="2011-04-07T11:48:00Z">
        <w:r w:rsidR="0091587C">
          <w:t>FÍSICA</w:t>
        </w:r>
      </w:ins>
    </w:p>
    <w:p w:rsidR="00BF1090" w:rsidRPr="003622A8" w:rsidRDefault="00BF1090" w:rsidP="00BF1090">
      <w:pPr>
        <w:pStyle w:val="Ttulo1"/>
        <w:numPr>
          <w:ilvl w:val="0"/>
          <w:numId w:val="0"/>
        </w:numPr>
        <w:rPr>
          <w:ins w:id="131" w:author="veloz" w:date="2011-04-07T11:42:00Z"/>
          <w:color w:val="FFFFFF" w:themeColor="background1"/>
        </w:rPr>
      </w:pPr>
      <w:bookmarkStart w:id="132" w:name="_Toc289968986"/>
      <w:ins w:id="133" w:author="veloz" w:date="2011-04-07T11:42:00Z">
        <w:r w:rsidRPr="003622A8">
          <w:rPr>
            <w:color w:val="FFFFFF" w:themeColor="background1"/>
          </w:rPr>
          <w:t>APROBACIÓN DEL JURADO</w:t>
        </w:r>
        <w:bookmarkEnd w:id="132"/>
      </w:ins>
    </w:p>
    <w:p w:rsidR="00BF1090" w:rsidRPr="00051699" w:rsidRDefault="0091587C" w:rsidP="00BF1090">
      <w:pPr>
        <w:pStyle w:val="Normalsininterlineado"/>
        <w:rPr>
          <w:ins w:id="134" w:author="veloz" w:date="2011-04-07T11:42:00Z"/>
          <w:b/>
          <w:caps/>
          <w:sz w:val="28"/>
          <w:szCs w:val="28"/>
        </w:rPr>
      </w:pPr>
      <w:ins w:id="135" w:author="veloz" w:date="2011-04-07T11:48:00Z">
        <w:r>
          <w:rPr>
            <w:b/>
            <w:caps/>
            <w:kern w:val="24"/>
            <w:sz w:val="28"/>
            <w:szCs w:val="28"/>
          </w:rPr>
          <w:t>CONTROL DE VIBRACIONES MECÁNICAS EN UN SISTEMA INTERFEROMÉTRICO.</w:t>
        </w:r>
      </w:ins>
    </w:p>
    <w:p w:rsidR="00BF1090" w:rsidRPr="00051699" w:rsidRDefault="00BF1090" w:rsidP="00BF1090">
      <w:pPr>
        <w:pStyle w:val="Normalsininterlineado"/>
        <w:rPr>
          <w:ins w:id="136" w:author="veloz" w:date="2011-04-07T11:42:00Z"/>
        </w:rPr>
      </w:pPr>
    </w:p>
    <w:p w:rsidR="00BF1090" w:rsidRPr="00051699" w:rsidRDefault="00BF1090" w:rsidP="00BF1090">
      <w:pPr>
        <w:pStyle w:val="Normalsininterlineado"/>
        <w:rPr>
          <w:ins w:id="137" w:author="veloz" w:date="2011-04-07T11:42:00Z"/>
        </w:rPr>
      </w:pPr>
    </w:p>
    <w:p w:rsidR="00BF1090" w:rsidRPr="00051699" w:rsidRDefault="00BF1090" w:rsidP="00BF1090">
      <w:pPr>
        <w:pStyle w:val="Normalsininterlineado"/>
        <w:jc w:val="right"/>
        <w:rPr>
          <w:ins w:id="138" w:author="veloz" w:date="2011-04-07T11:42:00Z"/>
        </w:rPr>
      </w:pPr>
      <w:ins w:id="139" w:author="veloz" w:date="2011-04-07T11:42:00Z">
        <w:r w:rsidRPr="00051699">
          <w:t xml:space="preserve">Por: </w:t>
        </w:r>
      </w:ins>
      <w:ins w:id="140" w:author="veloz" w:date="2011-04-07T11:48:00Z">
        <w:r w:rsidR="0091587C">
          <w:t>Veloz Savino</w:t>
        </w:r>
      </w:ins>
      <w:ins w:id="141" w:author="veloz" w:date="2011-04-07T11:42:00Z">
        <w:r w:rsidRPr="00051699">
          <w:t xml:space="preserve">, </w:t>
        </w:r>
      </w:ins>
      <w:ins w:id="142" w:author="veloz" w:date="2011-04-07T11:48:00Z">
        <w:r w:rsidR="0091587C">
          <w:t>Nicolás</w:t>
        </w:r>
      </w:ins>
    </w:p>
    <w:p w:rsidR="00BF1090" w:rsidRPr="00051699" w:rsidRDefault="0091587C" w:rsidP="00BF1090">
      <w:pPr>
        <w:pStyle w:val="Normalsininterlineado"/>
        <w:jc w:val="right"/>
        <w:rPr>
          <w:ins w:id="143" w:author="veloz" w:date="2011-04-07T11:42:00Z"/>
        </w:rPr>
      </w:pPr>
      <w:ins w:id="144" w:author="veloz" w:date="2011-04-07T11:42:00Z">
        <w:r>
          <w:t>Carnet No.: 07-8614</w:t>
        </w:r>
      </w:ins>
      <w:ins w:id="145" w:author="veloz" w:date="2011-04-07T11:48:00Z">
        <w:r>
          <w:t>3</w:t>
        </w:r>
      </w:ins>
    </w:p>
    <w:p w:rsidR="00BF1090" w:rsidRDefault="00BF1090" w:rsidP="00BF1090">
      <w:pPr>
        <w:pStyle w:val="Normalsininterlineado"/>
        <w:rPr>
          <w:ins w:id="146" w:author="veloz" w:date="2011-04-07T11:42:00Z"/>
        </w:rPr>
      </w:pPr>
    </w:p>
    <w:p w:rsidR="00BF1090" w:rsidRDefault="00BF1090" w:rsidP="00BF1090">
      <w:pPr>
        <w:pStyle w:val="Normalsininterlineado"/>
        <w:rPr>
          <w:ins w:id="147" w:author="veloz" w:date="2011-04-07T11:42:00Z"/>
        </w:rPr>
      </w:pPr>
    </w:p>
    <w:p w:rsidR="00BF1090" w:rsidRPr="00051699" w:rsidRDefault="00BF1090" w:rsidP="00BF1090">
      <w:pPr>
        <w:pStyle w:val="Normalsininterlineado"/>
        <w:ind w:firstLine="426"/>
        <w:jc w:val="both"/>
        <w:rPr>
          <w:ins w:id="148" w:author="veloz" w:date="2011-04-07T11:42:00Z"/>
        </w:rPr>
      </w:pPr>
      <w:ins w:id="149" w:author="veloz" w:date="2011-04-07T11:42:00Z">
        <w:r w:rsidRPr="00051699">
          <w:t>Este Trabajo de Grado ha sido aprobado en nombre de la Universidad Simón Bolívar por el siguiente jurado examinador:</w:t>
        </w:r>
      </w:ins>
    </w:p>
    <w:p w:rsidR="00BF1090" w:rsidRDefault="00BF1090" w:rsidP="00BF1090">
      <w:pPr>
        <w:pStyle w:val="Normalsininterlineado"/>
        <w:jc w:val="both"/>
        <w:rPr>
          <w:ins w:id="150" w:author="veloz" w:date="2011-04-07T11:42:00Z"/>
        </w:rPr>
      </w:pPr>
    </w:p>
    <w:p w:rsidR="00BF1090" w:rsidRPr="00051699" w:rsidRDefault="00BF1090" w:rsidP="00BF1090">
      <w:pPr>
        <w:pStyle w:val="Normalsininterlineado"/>
        <w:jc w:val="both"/>
        <w:rPr>
          <w:ins w:id="151" w:author="veloz" w:date="2011-04-07T11:42:00Z"/>
        </w:rPr>
      </w:pPr>
    </w:p>
    <w:p w:rsidR="00BF1090" w:rsidRPr="00051699" w:rsidRDefault="00BF1090" w:rsidP="00BF1090">
      <w:pPr>
        <w:pStyle w:val="Normalsininterlineado"/>
        <w:rPr>
          <w:ins w:id="152" w:author="veloz" w:date="2011-04-07T11:42:00Z"/>
        </w:rPr>
      </w:pPr>
    </w:p>
    <w:p w:rsidR="00BF1090" w:rsidRPr="00051699" w:rsidRDefault="00BF1090" w:rsidP="00BF1090">
      <w:pPr>
        <w:pStyle w:val="Normalsininterlineado"/>
        <w:rPr>
          <w:ins w:id="153" w:author="veloz" w:date="2011-04-07T11:42:00Z"/>
        </w:rPr>
      </w:pPr>
    </w:p>
    <w:p w:rsidR="00BF1090" w:rsidRPr="00051699" w:rsidRDefault="00BF1090" w:rsidP="00BF1090">
      <w:pPr>
        <w:pStyle w:val="Normalsininterlineado"/>
        <w:rPr>
          <w:ins w:id="154" w:author="veloz" w:date="2011-04-07T11:42:00Z"/>
        </w:rPr>
      </w:pPr>
      <w:ins w:id="155" w:author="veloz" w:date="2011-04-07T11:42:00Z">
        <w:r w:rsidRPr="00051699">
          <w:t>______________________</w:t>
        </w:r>
      </w:ins>
    </w:p>
    <w:p w:rsidR="00BF1090" w:rsidRPr="00051699" w:rsidRDefault="00BF1090" w:rsidP="00BF1090">
      <w:pPr>
        <w:pStyle w:val="Normalsininterlineado"/>
        <w:rPr>
          <w:ins w:id="156" w:author="veloz" w:date="2011-04-07T11:42:00Z"/>
        </w:rPr>
      </w:pPr>
      <w:ins w:id="157" w:author="veloz" w:date="2011-04-07T11:42:00Z">
        <w:r w:rsidRPr="00051699">
          <w:t>Presidente</w:t>
        </w:r>
      </w:ins>
    </w:p>
    <w:p w:rsidR="00BF1090" w:rsidRPr="00051699" w:rsidRDefault="00BF1090" w:rsidP="00BF1090">
      <w:pPr>
        <w:pStyle w:val="Normalsininterlineado"/>
        <w:rPr>
          <w:ins w:id="158" w:author="veloz" w:date="2011-04-07T11:42:00Z"/>
        </w:rPr>
      </w:pPr>
      <w:ins w:id="159" w:author="veloz" w:date="2011-04-07T11:42:00Z">
        <w:r w:rsidRPr="00051699">
          <w:t>Prof.</w:t>
        </w:r>
        <w:r>
          <w:t xml:space="preserve"> </w:t>
        </w:r>
      </w:ins>
    </w:p>
    <w:p w:rsidR="00BF1090" w:rsidRDefault="00BF1090" w:rsidP="00BF1090">
      <w:pPr>
        <w:pStyle w:val="Normalsininterlineado"/>
        <w:rPr>
          <w:ins w:id="160" w:author="veloz" w:date="2011-04-07T11:42:00Z"/>
        </w:rPr>
      </w:pPr>
    </w:p>
    <w:p w:rsidR="00BF1090" w:rsidRPr="00051699" w:rsidRDefault="00BF1090" w:rsidP="00BF1090">
      <w:pPr>
        <w:pStyle w:val="Normalsininterlineado"/>
        <w:rPr>
          <w:ins w:id="161" w:author="veloz" w:date="2011-04-07T11:42:00Z"/>
        </w:rPr>
      </w:pPr>
    </w:p>
    <w:p w:rsidR="00BF1090" w:rsidRPr="00051699" w:rsidRDefault="006526CA" w:rsidP="00BF1090">
      <w:pPr>
        <w:pStyle w:val="Normalsininterlineado"/>
        <w:rPr>
          <w:ins w:id="162" w:author="veloz" w:date="2011-04-07T11:42:00Z"/>
        </w:rPr>
      </w:pPr>
      <w:ins w:id="163" w:author="veloz" w:date="2011-04-07T11:42:00Z">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ins>
    </w:p>
    <w:p w:rsidR="00BF1090" w:rsidRPr="00051699" w:rsidRDefault="00BF1090" w:rsidP="00BF1090">
      <w:pPr>
        <w:pStyle w:val="Normalsininterlineado"/>
        <w:rPr>
          <w:ins w:id="164" w:author="veloz" w:date="2011-04-07T11:42:00Z"/>
        </w:rPr>
      </w:pPr>
    </w:p>
    <w:p w:rsidR="00BF1090" w:rsidRPr="00051699" w:rsidRDefault="00BF1090" w:rsidP="00BF1090">
      <w:pPr>
        <w:pStyle w:val="Normalsininterlineado"/>
        <w:rPr>
          <w:ins w:id="165" w:author="veloz" w:date="2011-04-07T11:42:00Z"/>
        </w:rPr>
      </w:pPr>
      <w:ins w:id="166" w:author="veloz" w:date="2011-04-07T11:42:00Z">
        <w:r w:rsidRPr="00051699">
          <w:t>______________________</w:t>
        </w:r>
      </w:ins>
    </w:p>
    <w:p w:rsidR="00BF1090" w:rsidRPr="00051699" w:rsidRDefault="00BF1090" w:rsidP="00BF1090">
      <w:pPr>
        <w:pStyle w:val="Normalsininterlineado"/>
        <w:rPr>
          <w:ins w:id="167" w:author="veloz" w:date="2011-04-07T11:42:00Z"/>
        </w:rPr>
      </w:pPr>
      <w:ins w:id="168" w:author="veloz" w:date="2011-04-07T11:42:00Z">
        <w:r w:rsidRPr="00051699">
          <w:t>Miembro Principal</w:t>
        </w:r>
      </w:ins>
    </w:p>
    <w:p w:rsidR="00BF1090" w:rsidRPr="00051699" w:rsidRDefault="00BF1090" w:rsidP="00BF1090">
      <w:pPr>
        <w:pStyle w:val="Normalsininterlineado"/>
        <w:rPr>
          <w:ins w:id="169" w:author="veloz" w:date="2011-04-07T11:42:00Z"/>
        </w:rPr>
      </w:pPr>
      <w:ins w:id="170" w:author="veloz" w:date="2011-04-07T11:42:00Z">
        <w:r w:rsidRPr="00051699">
          <w:t>Prof.</w:t>
        </w:r>
        <w:r>
          <w:t xml:space="preserve"> </w:t>
        </w:r>
      </w:ins>
    </w:p>
    <w:p w:rsidR="00BF1090" w:rsidRDefault="00BF1090" w:rsidP="00BF1090">
      <w:pPr>
        <w:pStyle w:val="Normalsininterlineado"/>
        <w:rPr>
          <w:ins w:id="171" w:author="veloz" w:date="2011-04-07T11:42:00Z"/>
        </w:rPr>
      </w:pPr>
    </w:p>
    <w:p w:rsidR="00BF1090" w:rsidRPr="00051699" w:rsidRDefault="00BF1090" w:rsidP="00BF1090">
      <w:pPr>
        <w:pStyle w:val="Normalsininterlineado"/>
        <w:rPr>
          <w:ins w:id="172" w:author="veloz" w:date="2011-04-07T11:42:00Z"/>
        </w:rPr>
      </w:pPr>
    </w:p>
    <w:p w:rsidR="00BF1090" w:rsidRPr="00051699" w:rsidRDefault="00BF1090" w:rsidP="00BF1090">
      <w:pPr>
        <w:pStyle w:val="Normalsininterlineado"/>
        <w:rPr>
          <w:ins w:id="173" w:author="veloz" w:date="2011-04-07T11:42:00Z"/>
        </w:rPr>
      </w:pPr>
    </w:p>
    <w:p w:rsidR="00BF1090" w:rsidRPr="00051699" w:rsidRDefault="00BF1090" w:rsidP="00BF1090">
      <w:pPr>
        <w:pStyle w:val="Normalsininterlineado"/>
        <w:rPr>
          <w:ins w:id="174" w:author="veloz" w:date="2011-04-07T11:42:00Z"/>
        </w:rPr>
      </w:pPr>
    </w:p>
    <w:p w:rsidR="00BF1090" w:rsidRPr="00051699" w:rsidRDefault="00BF1090" w:rsidP="00BF1090">
      <w:pPr>
        <w:pStyle w:val="Normalsininterlineado"/>
        <w:rPr>
          <w:ins w:id="175" w:author="veloz" w:date="2011-04-07T11:42:00Z"/>
        </w:rPr>
      </w:pPr>
      <w:ins w:id="176" w:author="veloz" w:date="2011-04-07T11:42:00Z">
        <w:r w:rsidRPr="00051699">
          <w:t>______________________</w:t>
        </w:r>
      </w:ins>
    </w:p>
    <w:p w:rsidR="00BF1090" w:rsidRPr="00051699" w:rsidRDefault="00BF1090" w:rsidP="00BF1090">
      <w:pPr>
        <w:pStyle w:val="Normalsininterlineado"/>
        <w:rPr>
          <w:ins w:id="177" w:author="veloz" w:date="2011-04-07T11:42:00Z"/>
        </w:rPr>
      </w:pPr>
      <w:ins w:id="178" w:author="veloz" w:date="2011-04-07T11:42:00Z">
        <w:r w:rsidRPr="00051699">
          <w:t>Miembro Principal - Tutor</w:t>
        </w:r>
      </w:ins>
    </w:p>
    <w:p w:rsidR="00BF1090" w:rsidRPr="00051699" w:rsidRDefault="00BF1090" w:rsidP="00BF1090">
      <w:pPr>
        <w:pStyle w:val="Normalsininterlineado"/>
        <w:rPr>
          <w:ins w:id="179" w:author="veloz" w:date="2011-04-07T11:42:00Z"/>
        </w:rPr>
      </w:pPr>
      <w:ins w:id="180" w:author="veloz" w:date="2011-04-07T11:42:00Z">
        <w:r w:rsidRPr="00051699">
          <w:t xml:space="preserve">Prof. </w:t>
        </w:r>
      </w:ins>
      <w:ins w:id="181" w:author="veloz" w:date="2011-04-07T11:49:00Z">
        <w:r w:rsidR="0091587C">
          <w:t>Rafael Escalona</w:t>
        </w:r>
      </w:ins>
    </w:p>
    <w:p w:rsidR="00BF1090" w:rsidRPr="00051699" w:rsidRDefault="00BF1090" w:rsidP="00BF1090">
      <w:pPr>
        <w:pStyle w:val="Normalsininterlineado"/>
        <w:rPr>
          <w:ins w:id="182" w:author="veloz" w:date="2011-04-07T11:42:00Z"/>
        </w:rPr>
      </w:pPr>
    </w:p>
    <w:p w:rsidR="00BF1090" w:rsidRDefault="00BF1090" w:rsidP="00BF1090">
      <w:pPr>
        <w:pStyle w:val="Normalsininterlineado"/>
        <w:rPr>
          <w:ins w:id="183" w:author="veloz" w:date="2011-04-07T11:42:00Z"/>
        </w:rPr>
      </w:pPr>
    </w:p>
    <w:p w:rsidR="00BF1090" w:rsidRDefault="0091587C" w:rsidP="00BF1090">
      <w:pPr>
        <w:pStyle w:val="Normalsininterlineado"/>
        <w:rPr>
          <w:ins w:id="184" w:author="veloz" w:date="2011-04-07T11:42:00Z"/>
        </w:rPr>
      </w:pPr>
      <w:ins w:id="185" w:author="veloz" w:date="2011-04-07T11:49:00Z">
        <w:r>
          <w:t>XX</w:t>
        </w:r>
      </w:ins>
      <w:ins w:id="186" w:author="veloz" w:date="2011-04-07T11:42:00Z">
        <w:r w:rsidR="00BF1090">
          <w:t xml:space="preserve"> de </w:t>
        </w:r>
      </w:ins>
      <w:proofErr w:type="spellStart"/>
      <w:ins w:id="187" w:author="veloz" w:date="2011-04-07T11:49:00Z">
        <w:r>
          <w:t>xxxxxx</w:t>
        </w:r>
      </w:ins>
      <w:proofErr w:type="spellEnd"/>
      <w:ins w:id="188" w:author="veloz" w:date="2011-04-07T11:42:00Z">
        <w:r w:rsidR="00BF1090" w:rsidRPr="00051699">
          <w:t xml:space="preserve"> </w:t>
        </w:r>
        <w:r w:rsidR="00BF1090">
          <w:t xml:space="preserve">de </w:t>
        </w:r>
        <w:r w:rsidR="00BF1090" w:rsidRPr="00051699">
          <w:t>201</w:t>
        </w:r>
      </w:ins>
      <w:ins w:id="189" w:author="veloz" w:date="2011-04-07T11:49:00Z">
        <w:r>
          <w:t>1</w:t>
        </w:r>
      </w:ins>
      <w:ins w:id="190" w:author="veloz" w:date="2011-04-07T11:42:00Z">
        <w:r w:rsidR="00BF1090" w:rsidRPr="00051699">
          <w:br w:type="page"/>
        </w:r>
      </w:ins>
    </w:p>
    <w:p w:rsidR="00BF1090" w:rsidRDefault="00BF1090" w:rsidP="00BF1090">
      <w:pPr>
        <w:pStyle w:val="Normalsininterlineado"/>
        <w:rPr>
          <w:ins w:id="191" w:author="veloz" w:date="2011-04-07T11:42:00Z"/>
        </w:rPr>
      </w:pPr>
    </w:p>
    <w:p w:rsidR="00BF1090" w:rsidRDefault="00BF1090" w:rsidP="00BF1090">
      <w:pPr>
        <w:pStyle w:val="Normalsininterlineado"/>
        <w:rPr>
          <w:ins w:id="192" w:author="veloz" w:date="2011-04-07T11:42:00Z"/>
        </w:rPr>
      </w:pPr>
    </w:p>
    <w:p w:rsidR="00BF1090" w:rsidRDefault="00BF1090" w:rsidP="00BF1090">
      <w:pPr>
        <w:pStyle w:val="Normalsininterlineado"/>
        <w:rPr>
          <w:ins w:id="193" w:author="veloz" w:date="2011-04-07T11:42:00Z"/>
        </w:rPr>
      </w:pPr>
    </w:p>
    <w:p w:rsidR="00BF1090" w:rsidRDefault="00BF1090" w:rsidP="00BF1090">
      <w:pPr>
        <w:pStyle w:val="Normalsininterlineado"/>
        <w:rPr>
          <w:ins w:id="194" w:author="veloz" w:date="2011-04-07T11:42:00Z"/>
        </w:rPr>
      </w:pPr>
    </w:p>
    <w:p w:rsidR="00BF1090" w:rsidRPr="00051699" w:rsidRDefault="00BF1090" w:rsidP="00BF1090">
      <w:pPr>
        <w:ind w:firstLine="0"/>
        <w:jc w:val="right"/>
        <w:rPr>
          <w:ins w:id="195" w:author="veloz" w:date="2011-04-07T11:42:00Z"/>
        </w:rPr>
      </w:pPr>
      <w:ins w:id="196" w:author="veloz" w:date="2011-04-07T11:42:00Z">
        <w:r w:rsidRPr="00051699">
          <w:t>“Para ella, querer había sido siempre un poco agradecer y otro poco provocar la gratitud”.</w:t>
        </w:r>
      </w:ins>
    </w:p>
    <w:p w:rsidR="00BF1090" w:rsidRPr="00051699" w:rsidRDefault="00BF1090" w:rsidP="00BF1090">
      <w:pPr>
        <w:jc w:val="right"/>
        <w:rPr>
          <w:ins w:id="197" w:author="veloz" w:date="2011-04-07T11:42:00Z"/>
        </w:rPr>
      </w:pPr>
      <w:ins w:id="198" w:author="veloz" w:date="2011-04-07T11:42:00Z">
        <w:r w:rsidRPr="00051699">
          <w:t>Mario Benedetti, Los Pocillos.</w:t>
        </w:r>
      </w:ins>
    </w:p>
    <w:p w:rsidR="00BF1090" w:rsidRPr="00051699" w:rsidRDefault="00BF1090" w:rsidP="00BF1090">
      <w:pPr>
        <w:rPr>
          <w:ins w:id="199" w:author="veloz" w:date="2011-04-07T11:42:00Z"/>
        </w:rPr>
      </w:pPr>
    </w:p>
    <w:p w:rsidR="00BF1090" w:rsidRDefault="00BF1090" w:rsidP="00BF1090">
      <w:pPr>
        <w:pStyle w:val="Normalsininterlineado"/>
        <w:rPr>
          <w:ins w:id="200" w:author="veloz" w:date="2011-04-07T11:42:00Z"/>
        </w:rPr>
      </w:pPr>
    </w:p>
    <w:p w:rsidR="00BF1090" w:rsidRDefault="00BF1090" w:rsidP="00BF1090">
      <w:pPr>
        <w:spacing w:before="0" w:after="200" w:line="276" w:lineRule="auto"/>
        <w:ind w:firstLine="0"/>
        <w:jc w:val="left"/>
        <w:rPr>
          <w:ins w:id="201" w:author="veloz" w:date="2011-04-07T11:42:00Z"/>
        </w:rPr>
      </w:pPr>
      <w:ins w:id="202" w:author="veloz" w:date="2011-04-07T11:42:00Z">
        <w:r>
          <w:br w:type="page"/>
        </w:r>
      </w:ins>
    </w:p>
    <w:p w:rsidR="00BF1090" w:rsidRDefault="00BF1090" w:rsidP="00BF1090">
      <w:pPr>
        <w:pStyle w:val="Normalsininterlineado"/>
        <w:rPr>
          <w:ins w:id="203" w:author="veloz" w:date="2011-04-07T11:42:00Z"/>
        </w:rPr>
      </w:pPr>
    </w:p>
    <w:p w:rsidR="00BF1090" w:rsidRDefault="00BF1090" w:rsidP="00BF1090">
      <w:pPr>
        <w:pStyle w:val="Normalsininterlineado"/>
        <w:rPr>
          <w:ins w:id="204" w:author="veloz" w:date="2011-04-07T11:42:00Z"/>
        </w:rPr>
      </w:pPr>
    </w:p>
    <w:p w:rsidR="00BF1090" w:rsidRDefault="00BF1090" w:rsidP="00BF1090">
      <w:pPr>
        <w:pStyle w:val="Normalsininterlineado"/>
        <w:rPr>
          <w:ins w:id="205" w:author="veloz" w:date="2011-04-07T11:42:00Z"/>
        </w:rPr>
      </w:pPr>
    </w:p>
    <w:p w:rsidR="00BF1090" w:rsidRDefault="00BF1090" w:rsidP="00BF1090">
      <w:pPr>
        <w:pStyle w:val="Normalsininterlineado"/>
        <w:rPr>
          <w:ins w:id="206" w:author="veloz" w:date="2011-04-07T11:42:00Z"/>
        </w:rPr>
      </w:pPr>
    </w:p>
    <w:p w:rsidR="00BF1090" w:rsidRDefault="00BF1090" w:rsidP="00BF1090">
      <w:pPr>
        <w:pStyle w:val="Ttulo1"/>
        <w:numPr>
          <w:ilvl w:val="0"/>
          <w:numId w:val="0"/>
        </w:numPr>
        <w:rPr>
          <w:ins w:id="207" w:author="veloz" w:date="2011-04-07T11:42:00Z"/>
        </w:rPr>
      </w:pPr>
      <w:bookmarkStart w:id="208" w:name="_Toc289968987"/>
      <w:ins w:id="209" w:author="veloz" w:date="2011-04-07T11:42:00Z">
        <w:r w:rsidRPr="00051699">
          <w:t>A</w:t>
        </w:r>
        <w:r>
          <w:t>GRADECIMIENTOS</w:t>
        </w:r>
        <w:bookmarkEnd w:id="208"/>
      </w:ins>
    </w:p>
    <w:p w:rsidR="00BF1090" w:rsidRPr="002D104C" w:rsidRDefault="00BF1090" w:rsidP="00BF1090">
      <w:pPr>
        <w:rPr>
          <w:ins w:id="210" w:author="veloz" w:date="2011-04-07T11:42:00Z"/>
        </w:rPr>
      </w:pPr>
    </w:p>
    <w:p w:rsidR="00BF1090" w:rsidRPr="00051699" w:rsidRDefault="00BF1090" w:rsidP="00BF1090">
      <w:pPr>
        <w:spacing w:before="0" w:after="200" w:line="276" w:lineRule="auto"/>
        <w:ind w:firstLine="0"/>
        <w:jc w:val="left"/>
        <w:rPr>
          <w:ins w:id="211" w:author="veloz" w:date="2011-04-07T11:42:00Z"/>
        </w:rPr>
      </w:pPr>
      <w:ins w:id="212" w:author="veloz" w:date="2011-04-07T11:42:00Z">
        <w:r w:rsidRPr="00051699">
          <w:br w:type="page"/>
        </w:r>
      </w:ins>
    </w:p>
    <w:p w:rsidR="00BF1090" w:rsidRPr="00051699" w:rsidRDefault="000735E9" w:rsidP="00BF1090">
      <w:pPr>
        <w:pStyle w:val="Normalsininterlineado"/>
        <w:rPr>
          <w:ins w:id="213" w:author="veloz" w:date="2011-04-07T11:42:00Z"/>
        </w:rPr>
      </w:pPr>
      <w:ins w:id="214" w:author="veloz" w:date="2011-04-07T11:42:00Z">
        <w:r>
          <w:rPr>
            <w:noProof/>
            <w:lang w:eastAsia="es-VE"/>
          </w:rPr>
          <w:drawing>
            <wp:inline distT="0" distB="0" distL="0" distR="0">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7"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215" w:author="veloz" w:date="2011-04-07T11:42:00Z"/>
          <w:b/>
          <w:szCs w:val="24"/>
        </w:rPr>
      </w:pPr>
      <w:ins w:id="216" w:author="veloz" w:date="2011-04-07T11:42:00Z">
        <w:r w:rsidRPr="00051699">
          <w:rPr>
            <w:b/>
            <w:szCs w:val="24"/>
          </w:rPr>
          <w:t>UNIVERSIDAD SIMÓN BOLÍVAR</w:t>
        </w:r>
      </w:ins>
    </w:p>
    <w:p w:rsidR="00BF1090" w:rsidRPr="00051699" w:rsidRDefault="00BF1090" w:rsidP="00BF1090">
      <w:pPr>
        <w:pStyle w:val="Normalsininterlineado"/>
        <w:rPr>
          <w:ins w:id="217" w:author="veloz" w:date="2011-04-07T11:42:00Z"/>
        </w:rPr>
      </w:pPr>
      <w:ins w:id="218" w:author="veloz" w:date="2011-04-07T11:42:00Z">
        <w:r w:rsidRPr="00051699">
          <w:t>DECANATO DE ESTUDIOS DE POSTGRADO</w:t>
        </w:r>
      </w:ins>
    </w:p>
    <w:p w:rsidR="00BF1090" w:rsidRPr="00051699" w:rsidRDefault="00BF1090" w:rsidP="00BF1090">
      <w:pPr>
        <w:pStyle w:val="Normalsininterlineado"/>
        <w:rPr>
          <w:ins w:id="219" w:author="veloz" w:date="2011-04-07T11:42:00Z"/>
        </w:rPr>
      </w:pPr>
      <w:ins w:id="220" w:author="veloz" w:date="2011-04-07T11:42:00Z">
        <w:r w:rsidRPr="00051699">
          <w:t>COORDINACIÓN DE POSTGRADO EN INGENIERÍA ELECTRÓNICA</w:t>
        </w:r>
      </w:ins>
    </w:p>
    <w:p w:rsidR="00BF1090" w:rsidRPr="00051699" w:rsidRDefault="00BF1090" w:rsidP="00BF1090">
      <w:pPr>
        <w:pStyle w:val="Normalsininterlineado"/>
        <w:rPr>
          <w:ins w:id="221" w:author="veloz" w:date="2011-04-07T11:42:00Z"/>
        </w:rPr>
      </w:pPr>
      <w:ins w:id="222" w:author="veloz" w:date="2011-04-07T11:42:00Z">
        <w:r w:rsidRPr="00051699">
          <w:t>MAESTRÍA EN INGENIERÍA BIOMÉDICA</w:t>
        </w:r>
      </w:ins>
    </w:p>
    <w:p w:rsidR="00BF1090" w:rsidRPr="00051699" w:rsidRDefault="00BF1090" w:rsidP="00BF1090">
      <w:pPr>
        <w:pStyle w:val="Normalsininterlineado"/>
        <w:rPr>
          <w:ins w:id="223" w:author="veloz" w:date="2011-04-07T11:42:00Z"/>
        </w:rPr>
      </w:pPr>
    </w:p>
    <w:p w:rsidR="00BF1090" w:rsidRPr="00051699" w:rsidRDefault="0091587C" w:rsidP="00BF1090">
      <w:pPr>
        <w:pStyle w:val="Normalsininterlineado"/>
        <w:rPr>
          <w:ins w:id="224" w:author="veloz" w:date="2011-04-07T11:42:00Z"/>
          <w:b/>
          <w:caps/>
        </w:rPr>
      </w:pPr>
      <w:ins w:id="225" w:author="veloz" w:date="2011-04-07T11:50:00Z">
        <w:r>
          <w:rPr>
            <w:b/>
            <w:caps/>
            <w:kern w:val="24"/>
            <w:sz w:val="28"/>
            <w:szCs w:val="28"/>
          </w:rPr>
          <w:t>CONTROL DE VIBRACIONES MECÁNICAS EN UN SISTEMA INTERFEROMÉTRICO.</w:t>
        </w:r>
      </w:ins>
    </w:p>
    <w:p w:rsidR="00BF1090" w:rsidRPr="00051699" w:rsidRDefault="00BF1090" w:rsidP="00BF1090">
      <w:pPr>
        <w:pStyle w:val="Normalsininterlineado"/>
        <w:rPr>
          <w:ins w:id="226" w:author="veloz" w:date="2011-04-07T11:42:00Z"/>
          <w:b/>
          <w:caps/>
        </w:rPr>
      </w:pPr>
    </w:p>
    <w:p w:rsidR="00BF1090" w:rsidRPr="00051699" w:rsidRDefault="00BF1090" w:rsidP="00BF1090">
      <w:pPr>
        <w:pStyle w:val="Normalsininterlineado"/>
        <w:ind w:left="5245"/>
        <w:jc w:val="left"/>
        <w:rPr>
          <w:ins w:id="227" w:author="veloz" w:date="2011-04-07T11:42:00Z"/>
        </w:rPr>
      </w:pPr>
      <w:ins w:id="228" w:author="veloz" w:date="2011-04-07T11:42:00Z">
        <w:r w:rsidRPr="00051699">
          <w:t xml:space="preserve">Por: </w:t>
        </w:r>
      </w:ins>
      <w:ins w:id="229" w:author="veloz" w:date="2011-04-07T11:50:00Z">
        <w:r w:rsidR="0091587C">
          <w:t>Veloz Savino, Nicolás</w:t>
        </w:r>
      </w:ins>
    </w:p>
    <w:p w:rsidR="00BF1090" w:rsidRPr="00051699" w:rsidRDefault="00BF1090" w:rsidP="00BF1090">
      <w:pPr>
        <w:pStyle w:val="Normalsininterlineado"/>
        <w:ind w:left="5245"/>
        <w:jc w:val="left"/>
        <w:rPr>
          <w:ins w:id="230" w:author="veloz" w:date="2011-04-07T11:42:00Z"/>
        </w:rPr>
      </w:pPr>
      <w:ins w:id="231" w:author="veloz" w:date="2011-04-07T11:42:00Z">
        <w:r w:rsidRPr="00051699">
          <w:t>Carnet No.: 07-8614</w:t>
        </w:r>
      </w:ins>
      <w:ins w:id="232" w:author="veloz" w:date="2011-04-07T11:50:00Z">
        <w:r w:rsidR="0091587C">
          <w:t>3</w:t>
        </w:r>
      </w:ins>
    </w:p>
    <w:p w:rsidR="00BF1090" w:rsidRPr="004A60E6" w:rsidRDefault="00BF1090" w:rsidP="00BF1090">
      <w:pPr>
        <w:pStyle w:val="Normalsininterlineado"/>
        <w:ind w:left="5245"/>
        <w:jc w:val="left"/>
        <w:rPr>
          <w:ins w:id="233" w:author="veloz" w:date="2011-04-07T11:42:00Z"/>
        </w:rPr>
      </w:pPr>
      <w:ins w:id="234" w:author="veloz" w:date="2011-04-07T11:42:00Z">
        <w:r w:rsidRPr="004A60E6">
          <w:t xml:space="preserve">Tutor: Prof. </w:t>
        </w:r>
      </w:ins>
      <w:ins w:id="235" w:author="veloz" w:date="2011-04-07T11:50:00Z">
        <w:r w:rsidR="0091587C">
          <w:t>Rafael Escalona</w:t>
        </w:r>
      </w:ins>
    </w:p>
    <w:p w:rsidR="00BF1090" w:rsidRPr="004A60E6" w:rsidRDefault="0091587C" w:rsidP="00BF1090">
      <w:pPr>
        <w:pStyle w:val="Normalsininterlineado"/>
        <w:ind w:left="5245"/>
        <w:jc w:val="left"/>
        <w:rPr>
          <w:ins w:id="236" w:author="veloz" w:date="2011-04-07T11:42:00Z"/>
          <w:szCs w:val="24"/>
        </w:rPr>
      </w:pPr>
      <w:ins w:id="237" w:author="veloz" w:date="2011-04-07T11:50:00Z">
        <w:r>
          <w:t>Julio</w:t>
        </w:r>
      </w:ins>
      <w:ins w:id="238" w:author="veloz" w:date="2011-04-07T11:42:00Z">
        <w:r w:rsidR="00BF1090">
          <w:t xml:space="preserve">, </w:t>
        </w:r>
        <w:r>
          <w:t>201</w:t>
        </w:r>
      </w:ins>
      <w:ins w:id="239" w:author="veloz" w:date="2011-04-07T11:50:00Z">
        <w:r>
          <w:t>1</w:t>
        </w:r>
      </w:ins>
    </w:p>
    <w:p w:rsidR="00BF1090" w:rsidRPr="00051699" w:rsidRDefault="00BF1090" w:rsidP="00BF1090">
      <w:pPr>
        <w:pStyle w:val="Ttulo1"/>
        <w:numPr>
          <w:ilvl w:val="0"/>
          <w:numId w:val="0"/>
        </w:numPr>
        <w:rPr>
          <w:ins w:id="240" w:author="veloz" w:date="2011-04-07T11:42:00Z"/>
        </w:rPr>
      </w:pPr>
      <w:bookmarkStart w:id="241" w:name="_Toc289968988"/>
      <w:ins w:id="242" w:author="veloz" w:date="2011-04-07T11:42:00Z">
        <w:r w:rsidRPr="00051699">
          <w:t>R</w:t>
        </w:r>
        <w:r>
          <w:t>ESUMEN</w:t>
        </w:r>
        <w:bookmarkEnd w:id="241"/>
      </w:ins>
    </w:p>
    <w:p w:rsidR="0031309C" w:rsidRDefault="00BF1090">
      <w:pPr>
        <w:pStyle w:val="Sinespaciado"/>
        <w:ind w:firstLine="0"/>
        <w:rPr>
          <w:ins w:id="243" w:author="veloz" w:date="2011-04-07T11:42:00Z"/>
          <w:sz w:val="22"/>
        </w:rPr>
      </w:pPr>
      <w:ins w:id="244" w:author="veloz" w:date="2011-04-07T11:42:00Z">
        <w:r w:rsidRPr="00051699">
          <w:rPr>
            <w:sz w:val="22"/>
          </w:rPr>
          <w:t xml:space="preserve">El presente </w:t>
        </w:r>
        <w:proofErr w:type="gramStart"/>
        <w:r w:rsidRPr="00051699">
          <w:rPr>
            <w:sz w:val="22"/>
          </w:rPr>
          <w:t xml:space="preserve">trabajo </w:t>
        </w:r>
      </w:ins>
      <w:ins w:id="245" w:author="veloz" w:date="2011-04-07T11:50:00Z">
        <w:r w:rsidR="0091587C">
          <w:rPr>
            <w:sz w:val="22"/>
          </w:rPr>
          <w:t>…</w:t>
        </w:r>
      </w:ins>
      <w:proofErr w:type="gramEnd"/>
    </w:p>
    <w:p w:rsidR="00BF1090" w:rsidRPr="00051699" w:rsidRDefault="00BF1090" w:rsidP="00BF1090">
      <w:pPr>
        <w:pStyle w:val="Sinespaciado"/>
        <w:rPr>
          <w:ins w:id="246" w:author="veloz" w:date="2011-04-07T11:42:00Z"/>
        </w:rPr>
      </w:pPr>
    </w:p>
    <w:p w:rsidR="00BF1090" w:rsidRPr="00051699" w:rsidRDefault="00BF1090" w:rsidP="00BF1090">
      <w:pPr>
        <w:tabs>
          <w:tab w:val="left" w:pos="6390"/>
        </w:tabs>
        <w:ind w:firstLine="0"/>
        <w:rPr>
          <w:ins w:id="247" w:author="veloz" w:date="2011-04-07T11:42:00Z"/>
        </w:rPr>
      </w:pPr>
      <w:ins w:id="248" w:author="veloz" w:date="2011-04-07T11:42:00Z">
        <w:r w:rsidRPr="00051699">
          <w:t xml:space="preserve">Palabras claves: </w:t>
        </w:r>
      </w:ins>
    </w:p>
    <w:p w:rsidR="00BF1090" w:rsidRPr="00051699" w:rsidRDefault="00BF1090" w:rsidP="00BF1090">
      <w:pPr>
        <w:rPr>
          <w:ins w:id="249" w:author="veloz" w:date="2011-04-07T11:42:00Z"/>
        </w:rPr>
      </w:pPr>
      <w:ins w:id="250" w:author="veloz" w:date="2011-04-07T11:42:00Z">
        <w:r w:rsidRPr="00051699">
          <w:br w:type="page"/>
        </w:r>
      </w:ins>
    </w:p>
    <w:p w:rsidR="00BF1090" w:rsidRDefault="00BF1090" w:rsidP="00BF1090">
      <w:pPr>
        <w:pStyle w:val="Normalsininterlineado"/>
        <w:rPr>
          <w:ins w:id="251" w:author="veloz" w:date="2011-04-07T11:42:00Z"/>
        </w:rPr>
      </w:pPr>
    </w:p>
    <w:p w:rsidR="00BF1090" w:rsidRDefault="00BF1090" w:rsidP="00BF1090">
      <w:pPr>
        <w:pStyle w:val="Normalsininterlineado"/>
        <w:rPr>
          <w:ins w:id="252" w:author="veloz" w:date="2011-04-07T11:42:00Z"/>
        </w:rPr>
      </w:pPr>
    </w:p>
    <w:p w:rsidR="00BF1090" w:rsidRDefault="00BF1090" w:rsidP="00BF1090">
      <w:pPr>
        <w:pStyle w:val="Normalsininterlineado"/>
        <w:rPr>
          <w:ins w:id="253" w:author="veloz" w:date="2011-04-07T11:42:00Z"/>
        </w:rPr>
      </w:pPr>
    </w:p>
    <w:p w:rsidR="00BF1090" w:rsidRDefault="00BF1090" w:rsidP="00BF1090">
      <w:pPr>
        <w:pStyle w:val="Normalsininterlineado"/>
        <w:rPr>
          <w:ins w:id="254" w:author="veloz" w:date="2011-04-07T11:42:00Z"/>
        </w:rPr>
      </w:pPr>
    </w:p>
    <w:p w:rsidR="00BF1090" w:rsidRDefault="00BF1090" w:rsidP="00BF1090">
      <w:pPr>
        <w:pStyle w:val="Ttulo1"/>
        <w:numPr>
          <w:ilvl w:val="0"/>
          <w:numId w:val="0"/>
        </w:numPr>
        <w:rPr>
          <w:ins w:id="255" w:author="veloz" w:date="2011-04-07T11:42:00Z"/>
        </w:rPr>
      </w:pPr>
      <w:bookmarkStart w:id="256" w:name="_Toc289968989"/>
      <w:ins w:id="257" w:author="veloz" w:date="2011-04-07T11:42:00Z">
        <w:r>
          <w:t>ÍNDICE</w:t>
        </w:r>
        <w:r w:rsidRPr="00051699">
          <w:t xml:space="preserve"> G</w:t>
        </w:r>
        <w:r>
          <w:t>ENERAL</w:t>
        </w:r>
        <w:bookmarkEnd w:id="256"/>
      </w:ins>
    </w:p>
    <w:p w:rsidR="00BF1090" w:rsidRPr="00B1178C" w:rsidRDefault="00BF1090" w:rsidP="00BF1090">
      <w:pPr>
        <w:rPr>
          <w:ins w:id="258" w:author="veloz" w:date="2011-04-07T11:42:00Z"/>
        </w:rPr>
      </w:pPr>
    </w:p>
    <w:p w:rsidR="00BF1090" w:rsidRPr="0090321A" w:rsidRDefault="00BF1090" w:rsidP="00BF1090">
      <w:pPr>
        <w:jc w:val="right"/>
        <w:rPr>
          <w:ins w:id="259" w:author="veloz" w:date="2011-04-07T11:42:00Z"/>
        </w:rPr>
      </w:pPr>
      <w:proofErr w:type="spellStart"/>
      <w:ins w:id="260" w:author="veloz" w:date="2011-04-07T11:42:00Z">
        <w:r>
          <w:t>Pag</w:t>
        </w:r>
        <w:proofErr w:type="spellEnd"/>
        <w:r>
          <w:t>.</w:t>
        </w:r>
      </w:ins>
    </w:p>
    <w:customXmlInsRangeStart w:id="261" w:author="veloz" w:date="2011-04-07T11:42:00Z"/>
    <w:sdt>
      <w:sdtPr>
        <w:rPr>
          <w:rFonts w:eastAsiaTheme="minorHAnsi" w:cstheme="minorBidi"/>
          <w:b w:val="0"/>
          <w:bCs w:val="0"/>
          <w:caps w:val="0"/>
          <w:noProof w:val="0"/>
          <w:sz w:val="24"/>
          <w:lang w:val="es-VE" w:eastAsia="en-US"/>
        </w:rPr>
        <w:id w:val="23631391"/>
        <w:docPartObj>
          <w:docPartGallery w:val="Table of Contents"/>
          <w:docPartUnique/>
        </w:docPartObj>
      </w:sdtPr>
      <w:sdtContent>
        <w:customXmlInsRangeEnd w:id="261"/>
        <w:p w:rsidR="000735E9" w:rsidRDefault="006526CA">
          <w:pPr>
            <w:pStyle w:val="TDC1"/>
            <w:rPr>
              <w:ins w:id="262" w:author="nico" w:date="2011-04-07T19:47:00Z"/>
              <w:rFonts w:asciiTheme="minorHAnsi" w:eastAsiaTheme="minorEastAsia" w:hAnsiTheme="minorHAnsi" w:cstheme="minorBidi"/>
              <w:b w:val="0"/>
              <w:bCs w:val="0"/>
              <w:caps w:val="0"/>
              <w:lang w:val="es-VE" w:eastAsia="es-VE"/>
            </w:rPr>
          </w:pPr>
          <w:ins w:id="263" w:author="veloz" w:date="2011-04-07T11:42:00Z">
            <w:r w:rsidRPr="006526CA">
              <w:rPr>
                <w:noProof w:val="0"/>
                <w:lang w:val="es-VE"/>
              </w:rPr>
              <w:fldChar w:fldCharType="begin"/>
            </w:r>
            <w:r w:rsidR="00BF1090" w:rsidRPr="00051699">
              <w:rPr>
                <w:noProof w:val="0"/>
                <w:lang w:val="es-VE"/>
              </w:rPr>
              <w:instrText xml:space="preserve"> TOC \o "1-3" \h \z \u </w:instrText>
            </w:r>
            <w:r w:rsidRPr="006526CA">
              <w:rPr>
                <w:noProof w:val="0"/>
                <w:lang w:val="es-VE"/>
              </w:rPr>
              <w:fldChar w:fldCharType="separate"/>
            </w:r>
          </w:ins>
          <w:ins w:id="264" w:author="nico" w:date="2011-04-07T19:47:00Z">
            <w:r w:rsidR="000735E9" w:rsidRPr="00901D24">
              <w:rPr>
                <w:rStyle w:val="Hipervnculo"/>
                <w:rFonts w:eastAsiaTheme="majorEastAsia"/>
              </w:rPr>
              <w:fldChar w:fldCharType="begin"/>
            </w:r>
            <w:r w:rsidR="000735E9" w:rsidRPr="00901D24">
              <w:rPr>
                <w:rStyle w:val="Hipervnculo"/>
                <w:rFonts w:eastAsiaTheme="majorEastAsia"/>
              </w:rPr>
              <w:instrText xml:space="preserve"> </w:instrText>
            </w:r>
            <w:r w:rsidR="000735E9">
              <w:instrText>HYPERLINK \l "_Toc289968986"</w:instrText>
            </w:r>
            <w:r w:rsidR="000735E9" w:rsidRPr="00901D24">
              <w:rPr>
                <w:rStyle w:val="Hipervnculo"/>
                <w:rFonts w:eastAsiaTheme="majorEastAsia"/>
              </w:rPr>
              <w:instrText xml:space="preserve"> </w:instrText>
            </w:r>
            <w:r w:rsidR="000735E9" w:rsidRPr="00901D24">
              <w:rPr>
                <w:rStyle w:val="Hipervnculo"/>
                <w:rFonts w:eastAsiaTheme="majorEastAsia"/>
              </w:rPr>
            </w:r>
            <w:r w:rsidR="000735E9" w:rsidRPr="00901D24">
              <w:rPr>
                <w:rStyle w:val="Hipervnculo"/>
                <w:rFonts w:eastAsiaTheme="majorEastAsia"/>
              </w:rPr>
              <w:fldChar w:fldCharType="separate"/>
            </w:r>
            <w:r w:rsidR="000735E9" w:rsidRPr="00901D24">
              <w:rPr>
                <w:rStyle w:val="Hipervnculo"/>
                <w:rFonts w:eastAsiaTheme="majorEastAsia"/>
              </w:rPr>
              <w:t>APROBACIÓN DEL JURADO</w:t>
            </w:r>
            <w:r w:rsidR="000735E9">
              <w:rPr>
                <w:webHidden/>
              </w:rPr>
              <w:tab/>
            </w:r>
            <w:r w:rsidR="000735E9">
              <w:rPr>
                <w:webHidden/>
              </w:rPr>
              <w:fldChar w:fldCharType="begin"/>
            </w:r>
            <w:r w:rsidR="000735E9">
              <w:rPr>
                <w:webHidden/>
              </w:rPr>
              <w:instrText xml:space="preserve"> PAGEREF _Toc289968986 \h </w:instrText>
            </w:r>
            <w:r w:rsidR="000735E9">
              <w:rPr>
                <w:webHidden/>
              </w:rPr>
            </w:r>
          </w:ins>
          <w:r w:rsidR="000735E9">
            <w:rPr>
              <w:webHidden/>
            </w:rPr>
            <w:fldChar w:fldCharType="separate"/>
          </w:r>
          <w:ins w:id="265" w:author="nico" w:date="2011-04-07T19:47:00Z">
            <w:r w:rsidR="000735E9">
              <w:rPr>
                <w:webHidden/>
              </w:rPr>
              <w:t>ii</w:t>
            </w:r>
            <w:r w:rsidR="000735E9">
              <w:rPr>
                <w:webHidden/>
              </w:rPr>
              <w:fldChar w:fldCharType="end"/>
            </w:r>
            <w:r w:rsidR="000735E9" w:rsidRPr="00901D24">
              <w:rPr>
                <w:rStyle w:val="Hipervnculo"/>
                <w:rFonts w:eastAsiaTheme="majorEastAsia"/>
              </w:rPr>
              <w:fldChar w:fldCharType="end"/>
            </w:r>
          </w:ins>
        </w:p>
        <w:p w:rsidR="000735E9" w:rsidRDefault="000735E9">
          <w:pPr>
            <w:pStyle w:val="TDC1"/>
            <w:rPr>
              <w:ins w:id="266" w:author="nico" w:date="2011-04-07T19:47:00Z"/>
              <w:rFonts w:asciiTheme="minorHAnsi" w:eastAsiaTheme="minorEastAsia" w:hAnsiTheme="minorHAnsi" w:cstheme="minorBidi"/>
              <w:b w:val="0"/>
              <w:bCs w:val="0"/>
              <w:caps w:val="0"/>
              <w:lang w:val="es-VE" w:eastAsia="es-VE"/>
            </w:rPr>
          </w:pPr>
          <w:ins w:id="267"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"_Toc289968987"</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AGRADECIMIENTOS</w:t>
            </w:r>
            <w:r>
              <w:rPr>
                <w:webHidden/>
              </w:rPr>
              <w:tab/>
            </w:r>
            <w:r>
              <w:rPr>
                <w:webHidden/>
              </w:rPr>
              <w:fldChar w:fldCharType="begin"/>
            </w:r>
            <w:r>
              <w:rPr>
                <w:webHidden/>
              </w:rPr>
              <w:instrText xml:space="preserve"> PAGEREF _Toc289968987 \h </w:instrText>
            </w:r>
            <w:r>
              <w:rPr>
                <w:webHidden/>
              </w:rPr>
            </w:r>
          </w:ins>
          <w:r>
            <w:rPr>
              <w:webHidden/>
            </w:rPr>
            <w:fldChar w:fldCharType="separate"/>
          </w:r>
          <w:ins w:id="268" w:author="nico" w:date="2011-04-07T19:47:00Z">
            <w:r>
              <w:rPr>
                <w:webHidden/>
              </w:rPr>
              <w:t>iv</w:t>
            </w:r>
            <w:r>
              <w:rPr>
                <w:webHidden/>
              </w:rPr>
              <w:fldChar w:fldCharType="end"/>
            </w:r>
            <w:r w:rsidRPr="00901D24">
              <w:rPr>
                <w:rStyle w:val="Hipervnculo"/>
                <w:rFonts w:eastAsiaTheme="majorEastAsia"/>
              </w:rPr>
              <w:fldChar w:fldCharType="end"/>
            </w:r>
          </w:ins>
        </w:p>
        <w:p w:rsidR="000735E9" w:rsidRDefault="000735E9">
          <w:pPr>
            <w:pStyle w:val="TDC1"/>
            <w:rPr>
              <w:ins w:id="269" w:author="nico" w:date="2011-04-07T19:47:00Z"/>
              <w:rFonts w:asciiTheme="minorHAnsi" w:eastAsiaTheme="minorEastAsia" w:hAnsiTheme="minorHAnsi" w:cstheme="minorBidi"/>
              <w:b w:val="0"/>
              <w:bCs w:val="0"/>
              <w:caps w:val="0"/>
              <w:lang w:val="es-VE" w:eastAsia="es-VE"/>
            </w:rPr>
          </w:pPr>
          <w:ins w:id="270"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"_Toc289968988"</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RESUMEN</w:t>
            </w:r>
            <w:r>
              <w:rPr>
                <w:webHidden/>
              </w:rPr>
              <w:tab/>
            </w:r>
            <w:r>
              <w:rPr>
                <w:webHidden/>
              </w:rPr>
              <w:fldChar w:fldCharType="begin"/>
            </w:r>
            <w:r>
              <w:rPr>
                <w:webHidden/>
              </w:rPr>
              <w:instrText xml:space="preserve"> PAGEREF _Toc289968988 \h </w:instrText>
            </w:r>
            <w:r>
              <w:rPr>
                <w:webHidden/>
              </w:rPr>
            </w:r>
          </w:ins>
          <w:r>
            <w:rPr>
              <w:webHidden/>
            </w:rPr>
            <w:fldChar w:fldCharType="separate"/>
          </w:r>
          <w:ins w:id="271" w:author="nico" w:date="2011-04-07T19:47:00Z">
            <w:r>
              <w:rPr>
                <w:webHidden/>
              </w:rPr>
              <w:t>v</w:t>
            </w:r>
            <w:r>
              <w:rPr>
                <w:webHidden/>
              </w:rPr>
              <w:fldChar w:fldCharType="end"/>
            </w:r>
            <w:r w:rsidRPr="00901D24">
              <w:rPr>
                <w:rStyle w:val="Hipervnculo"/>
                <w:rFonts w:eastAsiaTheme="majorEastAsia"/>
              </w:rPr>
              <w:fldChar w:fldCharType="end"/>
            </w:r>
          </w:ins>
        </w:p>
        <w:p w:rsidR="000735E9" w:rsidRDefault="000735E9">
          <w:pPr>
            <w:pStyle w:val="TDC1"/>
            <w:rPr>
              <w:ins w:id="272" w:author="nico" w:date="2011-04-07T19:47:00Z"/>
              <w:rFonts w:asciiTheme="minorHAnsi" w:eastAsiaTheme="minorEastAsia" w:hAnsiTheme="minorHAnsi" w:cstheme="minorBidi"/>
              <w:b w:val="0"/>
              <w:bCs w:val="0"/>
              <w:caps w:val="0"/>
              <w:lang w:val="es-VE" w:eastAsia="es-VE"/>
            </w:rPr>
          </w:pPr>
          <w:ins w:id="273"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"_Toc289968989"</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ÍNDICE GENERAL</w:t>
            </w:r>
            <w:r>
              <w:rPr>
                <w:webHidden/>
              </w:rPr>
              <w:tab/>
            </w:r>
            <w:r>
              <w:rPr>
                <w:webHidden/>
              </w:rPr>
              <w:fldChar w:fldCharType="begin"/>
            </w:r>
            <w:r>
              <w:rPr>
                <w:webHidden/>
              </w:rPr>
              <w:instrText xml:space="preserve"> PAGEREF _Toc289968989 \h </w:instrText>
            </w:r>
            <w:r>
              <w:rPr>
                <w:webHidden/>
              </w:rPr>
            </w:r>
          </w:ins>
          <w:r>
            <w:rPr>
              <w:webHidden/>
            </w:rPr>
            <w:fldChar w:fldCharType="separate"/>
          </w:r>
          <w:ins w:id="274" w:author="nico" w:date="2011-04-07T19:47:00Z">
            <w:r>
              <w:rPr>
                <w:webHidden/>
              </w:rPr>
              <w:t>vi</w:t>
            </w:r>
            <w:r>
              <w:rPr>
                <w:webHidden/>
              </w:rPr>
              <w:fldChar w:fldCharType="end"/>
            </w:r>
            <w:r w:rsidRPr="00901D24">
              <w:rPr>
                <w:rStyle w:val="Hipervnculo"/>
                <w:rFonts w:eastAsiaTheme="majorEastAsia"/>
              </w:rPr>
              <w:fldChar w:fldCharType="end"/>
            </w:r>
          </w:ins>
        </w:p>
        <w:p w:rsidR="000735E9" w:rsidRDefault="000735E9">
          <w:pPr>
            <w:pStyle w:val="TDC1"/>
            <w:rPr>
              <w:ins w:id="275" w:author="nico" w:date="2011-04-07T19:47:00Z"/>
              <w:rFonts w:asciiTheme="minorHAnsi" w:eastAsiaTheme="minorEastAsia" w:hAnsiTheme="minorHAnsi" w:cstheme="minorBidi"/>
              <w:b w:val="0"/>
              <w:bCs w:val="0"/>
              <w:caps w:val="0"/>
              <w:lang w:val="es-VE" w:eastAsia="es-VE"/>
            </w:rPr>
          </w:pPr>
          <w:ins w:id="276"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"_Toc289968990"</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ÍNDICE DE TABLAS</w:t>
            </w:r>
            <w:r>
              <w:rPr>
                <w:webHidden/>
              </w:rPr>
              <w:tab/>
            </w:r>
            <w:r>
              <w:rPr>
                <w:webHidden/>
              </w:rPr>
              <w:fldChar w:fldCharType="begin"/>
            </w:r>
            <w:r>
              <w:rPr>
                <w:webHidden/>
              </w:rPr>
              <w:instrText xml:space="preserve"> PAGEREF _Toc289968990 \h </w:instrText>
            </w:r>
            <w:r>
              <w:rPr>
                <w:webHidden/>
              </w:rPr>
            </w:r>
          </w:ins>
          <w:r>
            <w:rPr>
              <w:webHidden/>
            </w:rPr>
            <w:fldChar w:fldCharType="separate"/>
          </w:r>
          <w:ins w:id="277" w:author="nico" w:date="2011-04-07T19:47:00Z">
            <w:r>
              <w:rPr>
                <w:webHidden/>
              </w:rPr>
              <w:t>viii</w:t>
            </w:r>
            <w:r>
              <w:rPr>
                <w:webHidden/>
              </w:rPr>
              <w:fldChar w:fldCharType="end"/>
            </w:r>
            <w:r w:rsidRPr="00901D24">
              <w:rPr>
                <w:rStyle w:val="Hipervnculo"/>
                <w:rFonts w:eastAsiaTheme="majorEastAsia"/>
              </w:rPr>
              <w:fldChar w:fldCharType="end"/>
            </w:r>
          </w:ins>
        </w:p>
        <w:p w:rsidR="000735E9" w:rsidRDefault="000735E9">
          <w:pPr>
            <w:pStyle w:val="TDC1"/>
            <w:rPr>
              <w:ins w:id="278" w:author="nico" w:date="2011-04-07T19:47:00Z"/>
              <w:rFonts w:asciiTheme="minorHAnsi" w:eastAsiaTheme="minorEastAsia" w:hAnsiTheme="minorHAnsi" w:cstheme="minorBidi"/>
              <w:b w:val="0"/>
              <w:bCs w:val="0"/>
              <w:caps w:val="0"/>
              <w:lang w:val="es-VE" w:eastAsia="es-VE"/>
            </w:rPr>
          </w:pPr>
          <w:ins w:id="279"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"_Toc289968991"</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ÍNDICE DE FIGURAS</w:t>
            </w:r>
            <w:r>
              <w:rPr>
                <w:webHidden/>
              </w:rPr>
              <w:tab/>
            </w:r>
            <w:r>
              <w:rPr>
                <w:webHidden/>
              </w:rPr>
              <w:fldChar w:fldCharType="begin"/>
            </w:r>
            <w:r>
              <w:rPr>
                <w:webHidden/>
              </w:rPr>
              <w:instrText xml:space="preserve"> PAGEREF _Toc289968991 \h </w:instrText>
            </w:r>
            <w:r>
              <w:rPr>
                <w:webHidden/>
              </w:rPr>
            </w:r>
          </w:ins>
          <w:r>
            <w:rPr>
              <w:webHidden/>
            </w:rPr>
            <w:fldChar w:fldCharType="separate"/>
          </w:r>
          <w:ins w:id="280" w:author="nico" w:date="2011-04-07T19:47:00Z">
            <w:r>
              <w:rPr>
                <w:webHidden/>
              </w:rPr>
              <w:t>ix</w:t>
            </w:r>
            <w:r>
              <w:rPr>
                <w:webHidden/>
              </w:rPr>
              <w:fldChar w:fldCharType="end"/>
            </w:r>
            <w:r w:rsidRPr="00901D24">
              <w:rPr>
                <w:rStyle w:val="Hipervnculo"/>
                <w:rFonts w:eastAsiaTheme="majorEastAsia"/>
              </w:rPr>
              <w:fldChar w:fldCharType="end"/>
            </w:r>
          </w:ins>
        </w:p>
        <w:p w:rsidR="000735E9" w:rsidRDefault="000735E9">
          <w:pPr>
            <w:pStyle w:val="TDC1"/>
            <w:rPr>
              <w:ins w:id="281" w:author="nico" w:date="2011-04-07T19:47:00Z"/>
              <w:rFonts w:asciiTheme="minorHAnsi" w:eastAsiaTheme="minorEastAsia" w:hAnsiTheme="minorHAnsi" w:cstheme="minorBidi"/>
              <w:b w:val="0"/>
              <w:bCs w:val="0"/>
              <w:caps w:val="0"/>
              <w:lang w:val="es-VE" w:eastAsia="es-VE"/>
            </w:rPr>
          </w:pPr>
          <w:ins w:id="282"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"_Toc289968992"</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ABREVIATURAS</w:t>
            </w:r>
            <w:r>
              <w:rPr>
                <w:webHidden/>
              </w:rPr>
              <w:tab/>
            </w:r>
            <w:r>
              <w:rPr>
                <w:webHidden/>
              </w:rPr>
              <w:fldChar w:fldCharType="begin"/>
            </w:r>
            <w:r>
              <w:rPr>
                <w:webHidden/>
              </w:rPr>
              <w:instrText xml:space="preserve"> PAGEREF _Toc289968992 \h </w:instrText>
            </w:r>
            <w:r>
              <w:rPr>
                <w:webHidden/>
              </w:rPr>
            </w:r>
          </w:ins>
          <w:r>
            <w:rPr>
              <w:webHidden/>
            </w:rPr>
            <w:fldChar w:fldCharType="separate"/>
          </w:r>
          <w:ins w:id="283" w:author="nico" w:date="2011-04-07T19:47:00Z">
            <w:r>
              <w:rPr>
                <w:webHidden/>
              </w:rPr>
              <w:t>x</w:t>
            </w:r>
            <w:r>
              <w:rPr>
                <w:webHidden/>
              </w:rPr>
              <w:fldChar w:fldCharType="end"/>
            </w:r>
            <w:r w:rsidRPr="00901D24">
              <w:rPr>
                <w:rStyle w:val="Hipervnculo"/>
                <w:rFonts w:eastAsiaTheme="majorEastAsia"/>
              </w:rPr>
              <w:fldChar w:fldCharType="end"/>
            </w:r>
          </w:ins>
        </w:p>
        <w:p w:rsidR="000735E9" w:rsidRDefault="000735E9">
          <w:pPr>
            <w:pStyle w:val="TDC1"/>
            <w:rPr>
              <w:ins w:id="284" w:author="nico" w:date="2011-04-07T19:47:00Z"/>
              <w:rFonts w:asciiTheme="minorHAnsi" w:eastAsiaTheme="minorEastAsia" w:hAnsiTheme="minorHAnsi" w:cstheme="minorBidi"/>
              <w:b w:val="0"/>
              <w:bCs w:val="0"/>
              <w:caps w:val="0"/>
              <w:lang w:val="es-VE" w:eastAsia="es-VE"/>
            </w:rPr>
          </w:pPr>
          <w:ins w:id="285"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"_Toc289968993"</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Introducción</w:t>
            </w:r>
            <w:r>
              <w:rPr>
                <w:webHidden/>
              </w:rPr>
              <w:tab/>
            </w:r>
            <w:r>
              <w:rPr>
                <w:webHidden/>
              </w:rPr>
              <w:fldChar w:fldCharType="begin"/>
            </w:r>
            <w:r>
              <w:rPr>
                <w:webHidden/>
              </w:rPr>
              <w:instrText xml:space="preserve"> PAGEREF _Toc289968993 \h </w:instrText>
            </w:r>
            <w:r>
              <w:rPr>
                <w:webHidden/>
              </w:rPr>
            </w:r>
          </w:ins>
          <w:r>
            <w:rPr>
              <w:webHidden/>
            </w:rPr>
            <w:fldChar w:fldCharType="separate"/>
          </w:r>
          <w:ins w:id="286" w:author="nico" w:date="2011-04-07T19:47:00Z">
            <w:r>
              <w:rPr>
                <w:webHidden/>
              </w:rPr>
              <w:t>1</w:t>
            </w:r>
            <w:r>
              <w:rPr>
                <w:webHidden/>
              </w:rPr>
              <w:fldChar w:fldCharType="end"/>
            </w:r>
            <w:r w:rsidRPr="00901D24">
              <w:rPr>
                <w:rStyle w:val="Hipervnculo"/>
                <w:rFonts w:eastAsiaTheme="majorEastAsia"/>
              </w:rPr>
              <w:fldChar w:fldCharType="end"/>
            </w:r>
          </w:ins>
        </w:p>
        <w:p w:rsidR="000735E9" w:rsidRDefault="000735E9">
          <w:pPr>
            <w:pStyle w:val="TDC1"/>
            <w:rPr>
              <w:ins w:id="287" w:author="nico" w:date="2011-04-07T19:47:00Z"/>
              <w:rFonts w:asciiTheme="minorHAnsi" w:eastAsiaTheme="minorEastAsia" w:hAnsiTheme="minorHAnsi" w:cstheme="minorBidi"/>
              <w:b w:val="0"/>
              <w:bCs w:val="0"/>
              <w:caps w:val="0"/>
              <w:lang w:val="es-VE" w:eastAsia="es-VE"/>
            </w:rPr>
          </w:pPr>
          <w:ins w:id="288"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"_Toc289968994"</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 xml:space="preserve"> CAPITULO I  Marco Teórico</w:t>
            </w:r>
            <w:r>
              <w:rPr>
                <w:webHidden/>
              </w:rPr>
              <w:tab/>
            </w:r>
            <w:r>
              <w:rPr>
                <w:webHidden/>
              </w:rPr>
              <w:fldChar w:fldCharType="begin"/>
            </w:r>
            <w:r>
              <w:rPr>
                <w:webHidden/>
              </w:rPr>
              <w:instrText xml:space="preserve"> PAGEREF _Toc289968994 \h </w:instrText>
            </w:r>
            <w:r>
              <w:rPr>
                <w:webHidden/>
              </w:rPr>
            </w:r>
          </w:ins>
          <w:r>
            <w:rPr>
              <w:webHidden/>
            </w:rPr>
            <w:fldChar w:fldCharType="separate"/>
          </w:r>
          <w:ins w:id="289" w:author="nico" w:date="2011-04-07T19:47:00Z">
            <w:r>
              <w:rPr>
                <w:webHidden/>
              </w:rPr>
              <w:t>2</w:t>
            </w:r>
            <w:r>
              <w:rPr>
                <w:webHidden/>
              </w:rPr>
              <w:fldChar w:fldCharType="end"/>
            </w:r>
            <w:r w:rsidRPr="00901D24">
              <w:rPr>
                <w:rStyle w:val="Hipervnculo"/>
                <w:rFonts w:eastAsiaTheme="majorEastAsia"/>
              </w:rPr>
              <w:fldChar w:fldCharType="end"/>
            </w:r>
          </w:ins>
        </w:p>
        <w:p w:rsidR="000735E9" w:rsidRDefault="000735E9">
          <w:pPr>
            <w:pStyle w:val="TDC2"/>
            <w:rPr>
              <w:ins w:id="290" w:author="nico" w:date="2011-04-07T19:47:00Z"/>
              <w:rFonts w:asciiTheme="minorHAnsi" w:eastAsiaTheme="minorEastAsia" w:hAnsiTheme="minorHAnsi" w:cstheme="minorBidi"/>
              <w:smallCaps w:val="0"/>
              <w:lang w:val="es-VE" w:eastAsia="es-VE"/>
            </w:rPr>
          </w:pPr>
          <w:ins w:id="291"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"_Toc289968995"</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1.1. Interferencia de la Luz</w:t>
            </w:r>
            <w:r>
              <w:rPr>
                <w:webHidden/>
              </w:rPr>
              <w:tab/>
            </w:r>
            <w:r>
              <w:rPr>
                <w:webHidden/>
              </w:rPr>
              <w:fldChar w:fldCharType="begin"/>
            </w:r>
            <w:r>
              <w:rPr>
                <w:webHidden/>
              </w:rPr>
              <w:instrText xml:space="preserve"> PAGEREF _Toc289968995 \h </w:instrText>
            </w:r>
            <w:r>
              <w:rPr>
                <w:webHidden/>
              </w:rPr>
            </w:r>
          </w:ins>
          <w:r>
            <w:rPr>
              <w:webHidden/>
            </w:rPr>
            <w:fldChar w:fldCharType="separate"/>
          </w:r>
          <w:ins w:id="292" w:author="nico" w:date="2011-04-07T19:47:00Z">
            <w:r>
              <w:rPr>
                <w:webHidden/>
              </w:rPr>
              <w:t>2</w:t>
            </w:r>
            <w:r>
              <w:rPr>
                <w:webHidden/>
              </w:rPr>
              <w:fldChar w:fldCharType="end"/>
            </w:r>
            <w:r w:rsidRPr="00901D24">
              <w:rPr>
                <w:rStyle w:val="Hipervnculo"/>
                <w:rFonts w:eastAsiaTheme="majorEastAsia"/>
              </w:rPr>
              <w:fldChar w:fldCharType="end"/>
            </w:r>
          </w:ins>
        </w:p>
        <w:p w:rsidR="000735E9" w:rsidRDefault="000735E9">
          <w:pPr>
            <w:pStyle w:val="TDC2"/>
            <w:rPr>
              <w:ins w:id="293" w:author="nico" w:date="2011-04-07T19:47:00Z"/>
              <w:rFonts w:asciiTheme="minorHAnsi" w:eastAsiaTheme="minorEastAsia" w:hAnsiTheme="minorHAnsi" w:cstheme="minorBidi"/>
              <w:smallCaps w:val="0"/>
              <w:lang w:val="es-VE" w:eastAsia="es-VE"/>
            </w:rPr>
          </w:pPr>
          <w:ins w:id="294"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"_Toc289968996"</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1.2. Interferencia</w:t>
            </w:r>
            <w:r>
              <w:rPr>
                <w:webHidden/>
              </w:rPr>
              <w:tab/>
            </w:r>
            <w:r>
              <w:rPr>
                <w:webHidden/>
              </w:rPr>
              <w:fldChar w:fldCharType="begin"/>
            </w:r>
            <w:r>
              <w:rPr>
                <w:webHidden/>
              </w:rPr>
              <w:instrText xml:space="preserve"> PAGEREF _Toc289968996 \h </w:instrText>
            </w:r>
            <w:r>
              <w:rPr>
                <w:webHidden/>
              </w:rPr>
            </w:r>
          </w:ins>
          <w:r>
            <w:rPr>
              <w:webHidden/>
            </w:rPr>
            <w:fldChar w:fldCharType="separate"/>
          </w:r>
          <w:ins w:id="295" w:author="nico" w:date="2011-04-07T19:47:00Z">
            <w:r>
              <w:rPr>
                <w:webHidden/>
              </w:rPr>
              <w:t>3</w:t>
            </w:r>
            <w:r>
              <w:rPr>
                <w:webHidden/>
              </w:rPr>
              <w:fldChar w:fldCharType="end"/>
            </w:r>
            <w:r w:rsidRPr="00901D24">
              <w:rPr>
                <w:rStyle w:val="Hipervnculo"/>
                <w:rFonts w:eastAsiaTheme="majorEastAsia"/>
              </w:rPr>
              <w:fldChar w:fldCharType="end"/>
            </w:r>
          </w:ins>
        </w:p>
        <w:p w:rsidR="000735E9" w:rsidRDefault="000735E9">
          <w:pPr>
            <w:pStyle w:val="TDC2"/>
            <w:rPr>
              <w:ins w:id="296" w:author="nico" w:date="2011-04-07T19:47:00Z"/>
              <w:rFonts w:asciiTheme="minorHAnsi" w:eastAsiaTheme="minorEastAsia" w:hAnsiTheme="minorHAnsi" w:cstheme="minorBidi"/>
              <w:smallCaps w:val="0"/>
              <w:lang w:val="es-VE" w:eastAsia="es-VE"/>
            </w:rPr>
          </w:pPr>
          <w:ins w:id="297"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"_Toc289968999"</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1.3. Teoría del Color</w:t>
            </w:r>
            <w:r>
              <w:rPr>
                <w:webHidden/>
              </w:rPr>
              <w:tab/>
            </w:r>
            <w:r>
              <w:rPr>
                <w:webHidden/>
              </w:rPr>
              <w:fldChar w:fldCharType="begin"/>
            </w:r>
            <w:r>
              <w:rPr>
                <w:webHidden/>
              </w:rPr>
              <w:instrText xml:space="preserve"> PAGEREF _Toc289968999 \h </w:instrText>
            </w:r>
            <w:r>
              <w:rPr>
                <w:webHidden/>
              </w:rPr>
            </w:r>
          </w:ins>
          <w:r>
            <w:rPr>
              <w:webHidden/>
            </w:rPr>
            <w:fldChar w:fldCharType="separate"/>
          </w:r>
          <w:ins w:id="298" w:author="nico" w:date="2011-04-07T19:47:00Z">
            <w:r>
              <w:rPr>
                <w:webHidden/>
              </w:rPr>
              <w:t>3</w:t>
            </w:r>
            <w:r>
              <w:rPr>
                <w:webHidden/>
              </w:rPr>
              <w:fldChar w:fldCharType="end"/>
            </w:r>
            <w:r w:rsidRPr="00901D24">
              <w:rPr>
                <w:rStyle w:val="Hipervnculo"/>
                <w:rFonts w:eastAsiaTheme="majorEastAsia"/>
              </w:rPr>
              <w:fldChar w:fldCharType="end"/>
            </w:r>
          </w:ins>
        </w:p>
        <w:p w:rsidR="000735E9" w:rsidRDefault="000735E9">
          <w:pPr>
            <w:pStyle w:val="TDC3"/>
            <w:rPr>
              <w:ins w:id="299" w:author="nico" w:date="2011-04-07T19:47:00Z"/>
              <w:rFonts w:asciiTheme="minorHAnsi" w:eastAsiaTheme="minorEastAsia" w:hAnsiTheme="minorHAnsi" w:cstheme="minorBidi"/>
              <w:smallCaps w:val="0"/>
              <w:lang w:eastAsia="es-VE"/>
            </w:rPr>
          </w:pPr>
          <w:ins w:id="300" w:author="nico" w:date="2011-04-07T19:47:00Z">
            <w:r w:rsidRPr="00901D24">
              <w:rPr>
                <w:rStyle w:val="Hipervnculo"/>
              </w:rPr>
              <w:fldChar w:fldCharType="begin"/>
            </w:r>
            <w:r w:rsidRPr="00901D24">
              <w:rPr>
                <w:rStyle w:val="Hipervnculo"/>
              </w:rPr>
              <w:instrText xml:space="preserve"> </w:instrText>
            </w:r>
            <w:r>
              <w:instrText>HYPERLINK \l "_Toc289969000"</w:instrText>
            </w:r>
            <w:r w:rsidRPr="00901D24">
              <w:rPr>
                <w:rStyle w:val="Hipervnculo"/>
              </w:rPr>
              <w:instrText xml:space="preserve"> </w:instrText>
            </w:r>
            <w:r w:rsidRPr="00901D24">
              <w:rPr>
                <w:rStyle w:val="Hipervnculo"/>
              </w:rPr>
            </w:r>
            <w:r w:rsidRPr="00901D24">
              <w:rPr>
                <w:rStyle w:val="Hipervnculo"/>
              </w:rPr>
              <w:fldChar w:fldCharType="separate"/>
            </w:r>
            <w:r w:rsidRPr="00901D24">
              <w:rPr>
                <w:rStyle w:val="Hipervnculo"/>
              </w:rPr>
              <w:t>1.3.1. Espacio de color RGB</w:t>
            </w:r>
            <w:r>
              <w:rPr>
                <w:webHidden/>
              </w:rPr>
              <w:tab/>
            </w:r>
            <w:r>
              <w:rPr>
                <w:webHidden/>
              </w:rPr>
              <w:fldChar w:fldCharType="begin"/>
            </w:r>
            <w:r>
              <w:rPr>
                <w:webHidden/>
              </w:rPr>
              <w:instrText xml:space="preserve"> PAGEREF _Toc289969000 \h </w:instrText>
            </w:r>
            <w:r>
              <w:rPr>
                <w:webHidden/>
              </w:rPr>
            </w:r>
          </w:ins>
          <w:r>
            <w:rPr>
              <w:webHidden/>
            </w:rPr>
            <w:fldChar w:fldCharType="separate"/>
          </w:r>
          <w:ins w:id="301" w:author="nico" w:date="2011-04-07T19:47:00Z">
            <w:r>
              <w:rPr>
                <w:webHidden/>
              </w:rPr>
              <w:t>4</w:t>
            </w:r>
            <w:r>
              <w:rPr>
                <w:webHidden/>
              </w:rPr>
              <w:fldChar w:fldCharType="end"/>
            </w:r>
            <w:r w:rsidRPr="00901D24">
              <w:rPr>
                <w:rStyle w:val="Hipervnculo"/>
              </w:rPr>
              <w:fldChar w:fldCharType="end"/>
            </w:r>
          </w:ins>
        </w:p>
        <w:p w:rsidR="000735E9" w:rsidRDefault="000735E9">
          <w:pPr>
            <w:pStyle w:val="TDC2"/>
            <w:rPr>
              <w:ins w:id="302" w:author="nico" w:date="2011-04-07T19:47:00Z"/>
              <w:rFonts w:asciiTheme="minorHAnsi" w:eastAsiaTheme="minorEastAsia" w:hAnsiTheme="minorHAnsi" w:cstheme="minorBidi"/>
              <w:smallCaps w:val="0"/>
              <w:lang w:val="es-VE" w:eastAsia="es-VE"/>
            </w:rPr>
          </w:pPr>
          <w:ins w:id="303"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"_Toc289969001"</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1.4. Cámaras CCD</w:t>
            </w:r>
            <w:r>
              <w:rPr>
                <w:webHidden/>
              </w:rPr>
              <w:tab/>
            </w:r>
            <w:r>
              <w:rPr>
                <w:webHidden/>
              </w:rPr>
              <w:fldChar w:fldCharType="begin"/>
            </w:r>
            <w:r>
              <w:rPr>
                <w:webHidden/>
              </w:rPr>
              <w:instrText xml:space="preserve"> PAGEREF _Toc289969001 \h </w:instrText>
            </w:r>
            <w:r>
              <w:rPr>
                <w:webHidden/>
              </w:rPr>
            </w:r>
          </w:ins>
          <w:r>
            <w:rPr>
              <w:webHidden/>
            </w:rPr>
            <w:fldChar w:fldCharType="separate"/>
          </w:r>
          <w:ins w:id="304" w:author="nico" w:date="2011-04-07T19:47:00Z">
            <w:r>
              <w:rPr>
                <w:webHidden/>
              </w:rPr>
              <w:t>4</w:t>
            </w:r>
            <w:r>
              <w:rPr>
                <w:webHidden/>
              </w:rPr>
              <w:fldChar w:fldCharType="end"/>
            </w:r>
            <w:r w:rsidRPr="00901D24">
              <w:rPr>
                <w:rStyle w:val="Hipervnculo"/>
                <w:rFonts w:eastAsiaTheme="majorEastAsia"/>
              </w:rPr>
              <w:fldChar w:fldCharType="end"/>
            </w:r>
          </w:ins>
        </w:p>
        <w:p w:rsidR="000735E9" w:rsidRDefault="000735E9">
          <w:pPr>
            <w:pStyle w:val="TDC3"/>
            <w:rPr>
              <w:ins w:id="305" w:author="nico" w:date="2011-04-07T19:47:00Z"/>
              <w:rFonts w:asciiTheme="minorHAnsi" w:eastAsiaTheme="minorEastAsia" w:hAnsiTheme="minorHAnsi" w:cstheme="minorBidi"/>
              <w:smallCaps w:val="0"/>
              <w:lang w:eastAsia="es-VE"/>
            </w:rPr>
          </w:pPr>
          <w:ins w:id="306" w:author="nico" w:date="2011-04-07T19:47:00Z">
            <w:r w:rsidRPr="00901D24">
              <w:rPr>
                <w:rStyle w:val="Hipervnculo"/>
              </w:rPr>
              <w:fldChar w:fldCharType="begin"/>
            </w:r>
            <w:r w:rsidRPr="00901D24">
              <w:rPr>
                <w:rStyle w:val="Hipervnculo"/>
              </w:rPr>
              <w:instrText xml:space="preserve"> </w:instrText>
            </w:r>
            <w:r>
              <w:instrText>HYPERLINK \l "_Toc289969002"</w:instrText>
            </w:r>
            <w:r w:rsidRPr="00901D24">
              <w:rPr>
                <w:rStyle w:val="Hipervnculo"/>
              </w:rPr>
              <w:instrText xml:space="preserve"> </w:instrText>
            </w:r>
            <w:r w:rsidRPr="00901D24">
              <w:rPr>
                <w:rStyle w:val="Hipervnculo"/>
              </w:rPr>
            </w:r>
            <w:r w:rsidRPr="00901D24">
              <w:rPr>
                <w:rStyle w:val="Hipervnculo"/>
              </w:rPr>
              <w:fldChar w:fldCharType="separate"/>
            </w:r>
            <w:r w:rsidRPr="00901D24">
              <w:rPr>
                <w:rStyle w:val="Hipervnculo"/>
              </w:rPr>
              <w:t>1.4.1. Clasificación de las cámaras CCD</w:t>
            </w:r>
            <w:r>
              <w:rPr>
                <w:webHidden/>
              </w:rPr>
              <w:tab/>
            </w:r>
            <w:r>
              <w:rPr>
                <w:webHidden/>
              </w:rPr>
              <w:fldChar w:fldCharType="begin"/>
            </w:r>
            <w:r>
              <w:rPr>
                <w:webHidden/>
              </w:rPr>
              <w:instrText xml:space="preserve"> PAGEREF _Toc289969002 \h </w:instrText>
            </w:r>
            <w:r>
              <w:rPr>
                <w:webHidden/>
              </w:rPr>
            </w:r>
          </w:ins>
          <w:r>
            <w:rPr>
              <w:webHidden/>
            </w:rPr>
            <w:fldChar w:fldCharType="separate"/>
          </w:r>
          <w:ins w:id="307" w:author="nico" w:date="2011-04-07T19:47:00Z">
            <w:r>
              <w:rPr>
                <w:webHidden/>
              </w:rPr>
              <w:t>5</w:t>
            </w:r>
            <w:r>
              <w:rPr>
                <w:webHidden/>
              </w:rPr>
              <w:fldChar w:fldCharType="end"/>
            </w:r>
            <w:r w:rsidRPr="00901D24">
              <w:rPr>
                <w:rStyle w:val="Hipervnculo"/>
              </w:rPr>
              <w:fldChar w:fldCharType="end"/>
            </w:r>
          </w:ins>
        </w:p>
        <w:p w:rsidR="000735E9" w:rsidRDefault="000735E9">
          <w:pPr>
            <w:pStyle w:val="TDC2"/>
            <w:rPr>
              <w:ins w:id="308" w:author="nico" w:date="2011-04-07T19:47:00Z"/>
              <w:rFonts w:asciiTheme="minorHAnsi" w:eastAsiaTheme="minorEastAsia" w:hAnsiTheme="minorHAnsi" w:cstheme="minorBidi"/>
              <w:smallCaps w:val="0"/>
              <w:lang w:val="es-VE" w:eastAsia="es-VE"/>
            </w:rPr>
          </w:pPr>
          <w:ins w:id="309"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"_Toc289969004"</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1.5. Control Adaptativo</w:t>
            </w:r>
            <w:r>
              <w:rPr>
                <w:webHidden/>
              </w:rPr>
              <w:tab/>
            </w:r>
            <w:r>
              <w:rPr>
                <w:webHidden/>
              </w:rPr>
              <w:fldChar w:fldCharType="begin"/>
            </w:r>
            <w:r>
              <w:rPr>
                <w:webHidden/>
              </w:rPr>
              <w:instrText xml:space="preserve"> PAGEREF _Toc289969004 \h </w:instrText>
            </w:r>
            <w:r>
              <w:rPr>
                <w:webHidden/>
              </w:rPr>
            </w:r>
          </w:ins>
          <w:r>
            <w:rPr>
              <w:webHidden/>
            </w:rPr>
            <w:fldChar w:fldCharType="separate"/>
          </w:r>
          <w:ins w:id="310" w:author="nico" w:date="2011-04-07T19:47:00Z">
            <w:r>
              <w:rPr>
                <w:webHidden/>
              </w:rPr>
              <w:t>7</w:t>
            </w:r>
            <w:r>
              <w:rPr>
                <w:webHidden/>
              </w:rPr>
              <w:fldChar w:fldCharType="end"/>
            </w:r>
            <w:r w:rsidRPr="00901D24">
              <w:rPr>
                <w:rStyle w:val="Hipervnculo"/>
                <w:rFonts w:eastAsiaTheme="majorEastAsia"/>
              </w:rPr>
              <w:fldChar w:fldCharType="end"/>
            </w:r>
          </w:ins>
        </w:p>
        <w:p w:rsidR="000735E9" w:rsidRDefault="000735E9">
          <w:pPr>
            <w:pStyle w:val="TDC1"/>
            <w:rPr>
              <w:ins w:id="311" w:author="nico" w:date="2011-04-07T19:47:00Z"/>
              <w:rFonts w:asciiTheme="minorHAnsi" w:eastAsiaTheme="minorEastAsia" w:hAnsiTheme="minorHAnsi" w:cstheme="minorBidi"/>
              <w:b w:val="0"/>
              <w:bCs w:val="0"/>
              <w:caps w:val="0"/>
              <w:lang w:val="es-VE" w:eastAsia="es-VE"/>
            </w:rPr>
          </w:pPr>
          <w:ins w:id="312"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"_Toc289969005"</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 xml:space="preserve"> Capítulo II  Conclusiones y recomendaciones</w:t>
            </w:r>
            <w:r>
              <w:rPr>
                <w:webHidden/>
              </w:rPr>
              <w:tab/>
            </w:r>
            <w:r>
              <w:rPr>
                <w:webHidden/>
              </w:rPr>
              <w:fldChar w:fldCharType="begin"/>
            </w:r>
            <w:r>
              <w:rPr>
                <w:webHidden/>
              </w:rPr>
              <w:instrText xml:space="preserve"> PAGEREF _Toc289969005 \h </w:instrText>
            </w:r>
            <w:r>
              <w:rPr>
                <w:webHidden/>
              </w:rPr>
            </w:r>
          </w:ins>
          <w:r>
            <w:rPr>
              <w:webHidden/>
            </w:rPr>
            <w:fldChar w:fldCharType="separate"/>
          </w:r>
          <w:ins w:id="313" w:author="nico" w:date="2011-04-07T19:47:00Z">
            <w:r>
              <w:rPr>
                <w:webHidden/>
              </w:rPr>
              <w:t>8</w:t>
            </w:r>
            <w:r>
              <w:rPr>
                <w:webHidden/>
              </w:rPr>
              <w:fldChar w:fldCharType="end"/>
            </w:r>
            <w:r w:rsidRPr="00901D24">
              <w:rPr>
                <w:rStyle w:val="Hipervnculo"/>
                <w:rFonts w:eastAsiaTheme="majorEastAsia"/>
              </w:rPr>
              <w:fldChar w:fldCharType="end"/>
            </w:r>
          </w:ins>
        </w:p>
        <w:p w:rsidR="000735E9" w:rsidRDefault="000735E9">
          <w:pPr>
            <w:pStyle w:val="TDC1"/>
            <w:rPr>
              <w:ins w:id="314" w:author="nico" w:date="2011-04-07T19:47:00Z"/>
              <w:rFonts w:asciiTheme="minorHAnsi" w:eastAsiaTheme="minorEastAsia" w:hAnsiTheme="minorHAnsi" w:cstheme="minorBidi"/>
              <w:b w:val="0"/>
              <w:bCs w:val="0"/>
              <w:caps w:val="0"/>
              <w:lang w:val="es-VE" w:eastAsia="es-VE"/>
            </w:rPr>
          </w:pPr>
          <w:ins w:id="315"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"_Toc289969006"</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Referencias</w:t>
            </w:r>
            <w:r>
              <w:rPr>
                <w:webHidden/>
              </w:rPr>
              <w:tab/>
            </w:r>
            <w:r>
              <w:rPr>
                <w:webHidden/>
              </w:rPr>
              <w:fldChar w:fldCharType="begin"/>
            </w:r>
            <w:r>
              <w:rPr>
                <w:webHidden/>
              </w:rPr>
              <w:instrText xml:space="preserve"> PAGEREF _Toc289969006 \h </w:instrText>
            </w:r>
            <w:r>
              <w:rPr>
                <w:webHidden/>
              </w:rPr>
            </w:r>
          </w:ins>
          <w:r>
            <w:rPr>
              <w:webHidden/>
            </w:rPr>
            <w:fldChar w:fldCharType="separate"/>
          </w:r>
          <w:ins w:id="316" w:author="nico" w:date="2011-04-07T19:47:00Z">
            <w:r>
              <w:rPr>
                <w:webHidden/>
              </w:rPr>
              <w:t>9</w:t>
            </w:r>
            <w:r>
              <w:rPr>
                <w:webHidden/>
              </w:rPr>
              <w:fldChar w:fldCharType="end"/>
            </w:r>
            <w:r w:rsidRPr="00901D24">
              <w:rPr>
                <w:rStyle w:val="Hipervnculo"/>
                <w:rFonts w:eastAsiaTheme="majorEastAsia"/>
              </w:rPr>
              <w:fldChar w:fldCharType="end"/>
            </w:r>
          </w:ins>
        </w:p>
        <w:p w:rsidR="000735E9" w:rsidRDefault="000735E9">
          <w:pPr>
            <w:pStyle w:val="TDC1"/>
            <w:rPr>
              <w:ins w:id="317" w:author="nico" w:date="2011-04-07T19:47:00Z"/>
              <w:rFonts w:asciiTheme="minorHAnsi" w:eastAsiaTheme="minorEastAsia" w:hAnsiTheme="minorHAnsi" w:cstheme="minorBidi"/>
              <w:b w:val="0"/>
              <w:bCs w:val="0"/>
              <w:caps w:val="0"/>
              <w:lang w:val="es-VE" w:eastAsia="es-VE"/>
            </w:rPr>
          </w:pPr>
          <w:ins w:id="318" w:author="nico" w:date="2011-04-07T19:47:00Z">
            <w:r w:rsidRPr="00901D24">
              <w:rPr>
                <w:rStyle w:val="Hipervnculo"/>
                <w:rFonts w:eastAsiaTheme="majorEastAsia"/>
              </w:rPr>
              <w:fldChar w:fldCharType="begin"/>
            </w:r>
            <w:r w:rsidRPr="00901D24">
              <w:rPr>
                <w:rStyle w:val="Hipervnculo"/>
                <w:rFonts w:eastAsiaTheme="majorEastAsia"/>
              </w:rPr>
              <w:instrText xml:space="preserve"> </w:instrText>
            </w:r>
            <w:r>
              <w:instrText>HYPERLINK \l "_Toc289969007"</w:instrText>
            </w:r>
            <w:r w:rsidRPr="00901D24">
              <w:rPr>
                <w:rStyle w:val="Hipervnculo"/>
                <w:rFonts w:eastAsiaTheme="majorEastAsia"/>
              </w:rPr>
              <w:instrText xml:space="preserve"> </w:instrText>
            </w:r>
            <w:r w:rsidRPr="00901D24">
              <w:rPr>
                <w:rStyle w:val="Hipervnculo"/>
                <w:rFonts w:eastAsiaTheme="majorEastAsia"/>
              </w:rPr>
            </w:r>
            <w:r w:rsidRPr="00901D24">
              <w:rPr>
                <w:rStyle w:val="Hipervnculo"/>
                <w:rFonts w:eastAsiaTheme="majorEastAsia"/>
              </w:rPr>
              <w:fldChar w:fldCharType="separate"/>
            </w:r>
            <w:r w:rsidRPr="00901D24">
              <w:rPr>
                <w:rStyle w:val="Hipervnculo"/>
                <w:rFonts w:eastAsiaTheme="majorEastAsia"/>
              </w:rPr>
              <w:t>Anexo A</w:t>
            </w:r>
            <w:r>
              <w:rPr>
                <w:rFonts w:asciiTheme="minorHAnsi" w:eastAsiaTheme="minorEastAsia" w:hAnsiTheme="minorHAnsi" w:cstheme="minorBidi"/>
                <w:b w:val="0"/>
                <w:bCs w:val="0"/>
                <w:caps w:val="0"/>
                <w:lang w:val="es-VE" w:eastAsia="es-VE"/>
              </w:rPr>
              <w:tab/>
            </w:r>
            <w:r w:rsidRPr="00901D24">
              <w:rPr>
                <w:rStyle w:val="Hipervnculo"/>
                <w:rFonts w:eastAsiaTheme="majorEastAsia"/>
              </w:rPr>
              <w:t>Anexo a</w:t>
            </w:r>
            <w:r>
              <w:rPr>
                <w:webHidden/>
              </w:rPr>
              <w:tab/>
            </w:r>
            <w:r>
              <w:rPr>
                <w:webHidden/>
              </w:rPr>
              <w:fldChar w:fldCharType="begin"/>
            </w:r>
            <w:r>
              <w:rPr>
                <w:webHidden/>
              </w:rPr>
              <w:instrText xml:space="preserve"> PAGEREF _Toc289969007 \h </w:instrText>
            </w:r>
            <w:r>
              <w:rPr>
                <w:webHidden/>
              </w:rPr>
            </w:r>
          </w:ins>
          <w:r>
            <w:rPr>
              <w:webHidden/>
            </w:rPr>
            <w:fldChar w:fldCharType="separate"/>
          </w:r>
          <w:ins w:id="319" w:author="nico" w:date="2011-04-07T19:47:00Z">
            <w:r>
              <w:rPr>
                <w:webHidden/>
              </w:rPr>
              <w:t>10</w:t>
            </w:r>
            <w:r>
              <w:rPr>
                <w:webHidden/>
              </w:rPr>
              <w:fldChar w:fldCharType="end"/>
            </w:r>
            <w:r w:rsidRPr="00901D24">
              <w:rPr>
                <w:rStyle w:val="Hipervnculo"/>
                <w:rFonts w:eastAsiaTheme="majorEastAsia"/>
              </w:rPr>
              <w:fldChar w:fldCharType="end"/>
            </w:r>
          </w:ins>
        </w:p>
        <w:p w:rsidR="0031309C" w:rsidDel="000735E9" w:rsidRDefault="0031309C">
          <w:pPr>
            <w:pStyle w:val="TDC1"/>
            <w:rPr>
              <w:ins w:id="320" w:author="veloz" w:date="2011-04-07T14:10:00Z"/>
              <w:del w:id="321" w:author="nico" w:date="2011-04-07T19:47:00Z"/>
              <w:rFonts w:asciiTheme="minorHAnsi" w:eastAsiaTheme="minorEastAsia" w:hAnsiTheme="minorHAnsi" w:cstheme="minorBidi"/>
              <w:b w:val="0"/>
              <w:bCs w:val="0"/>
              <w:caps w:val="0"/>
              <w:lang w:val="es-VE" w:eastAsia="es-VE"/>
            </w:rPr>
          </w:pPr>
          <w:ins w:id="322" w:author="veloz" w:date="2011-04-07T14:10:00Z">
            <w:del w:id="323" w:author="nico" w:date="2011-04-07T19:47:00Z">
              <w:r w:rsidRPr="000735E9" w:rsidDel="000735E9">
                <w:rPr>
                  <w:rStyle w:val="Hipervnculo"/>
                  <w:rFonts w:eastAsiaTheme="majorEastAsia"/>
                  <w:rPrChange w:id="324" w:author="nico" w:date="2011-04-07T19:47:00Z">
                    <w:rPr>
                      <w:rStyle w:val="Hipervnculo"/>
                      <w:rFonts w:eastAsiaTheme="majorEastAsia"/>
                    </w:rPr>
                  </w:rPrChange>
                </w:rPr>
                <w:delText>APROBACIÓN DEL JURADO</w:delText>
              </w:r>
              <w:r w:rsidDel="000735E9">
                <w:rPr>
                  <w:webHidden/>
                </w:rPr>
                <w:tab/>
                <w:delText>ii</w:delText>
              </w:r>
            </w:del>
          </w:ins>
        </w:p>
        <w:p w:rsidR="0031309C" w:rsidDel="000735E9" w:rsidRDefault="0031309C">
          <w:pPr>
            <w:pStyle w:val="TDC1"/>
            <w:rPr>
              <w:ins w:id="325" w:author="veloz" w:date="2011-04-07T14:10:00Z"/>
              <w:del w:id="326" w:author="nico" w:date="2011-04-07T19:47:00Z"/>
              <w:rFonts w:asciiTheme="minorHAnsi" w:eastAsiaTheme="minorEastAsia" w:hAnsiTheme="minorHAnsi" w:cstheme="minorBidi"/>
              <w:b w:val="0"/>
              <w:bCs w:val="0"/>
              <w:caps w:val="0"/>
              <w:lang w:val="es-VE" w:eastAsia="es-VE"/>
            </w:rPr>
          </w:pPr>
          <w:ins w:id="327" w:author="veloz" w:date="2011-04-07T14:10:00Z">
            <w:del w:id="328" w:author="nico" w:date="2011-04-07T19:47:00Z">
              <w:r w:rsidRPr="000735E9" w:rsidDel="000735E9">
                <w:rPr>
                  <w:rStyle w:val="Hipervnculo"/>
                  <w:rFonts w:eastAsiaTheme="majorEastAsia"/>
                  <w:rPrChange w:id="329" w:author="nico" w:date="2011-04-07T19:47:00Z">
                    <w:rPr>
                      <w:rStyle w:val="Hipervnculo"/>
                      <w:rFonts w:eastAsiaTheme="majorEastAsia"/>
                    </w:rPr>
                  </w:rPrChange>
                </w:rPr>
                <w:delText>AGRADECIMIENTOS</w:delText>
              </w:r>
              <w:r w:rsidDel="000735E9">
                <w:rPr>
                  <w:webHidden/>
                </w:rPr>
                <w:tab/>
                <w:delText>iv</w:delText>
              </w:r>
            </w:del>
          </w:ins>
        </w:p>
        <w:p w:rsidR="000735E9" w:rsidDel="000735E9" w:rsidRDefault="0031309C">
          <w:pPr>
            <w:pStyle w:val="TDC1"/>
            <w:tabs>
              <w:tab w:val="clear" w:pos="1276"/>
            </w:tabs>
            <w:rPr>
              <w:ins w:id="330" w:author="veloz" w:date="2011-04-07T14:10:00Z"/>
              <w:del w:id="331" w:author="nico" w:date="2011-04-07T19:47:00Z"/>
              <w:rFonts w:asciiTheme="minorHAnsi" w:eastAsiaTheme="minorEastAsia" w:hAnsiTheme="minorHAnsi" w:cstheme="minorBidi"/>
              <w:b w:val="0"/>
              <w:bCs w:val="0"/>
              <w:caps w:val="0"/>
              <w:lang w:val="es-VE" w:eastAsia="es-VE"/>
            </w:rPr>
            <w:pPrChange w:id="332" w:author="veloz" w:date="2011-04-07T14:10:00Z">
              <w:pPr>
                <w:pStyle w:val="TDC1"/>
              </w:pPr>
            </w:pPrChange>
          </w:pPr>
          <w:ins w:id="333" w:author="veloz" w:date="2011-04-07T14:10:00Z">
            <w:del w:id="334" w:author="nico" w:date="2011-04-07T19:47:00Z">
              <w:r w:rsidRPr="000735E9" w:rsidDel="000735E9">
                <w:rPr>
                  <w:rStyle w:val="Hipervnculo"/>
                  <w:rFonts w:eastAsiaTheme="majorEastAsia"/>
                  <w:rPrChange w:id="335" w:author="nico" w:date="2011-04-07T19:47:00Z">
                    <w:rPr>
                      <w:rStyle w:val="Hipervnculo"/>
                      <w:rFonts w:eastAsiaTheme="majorEastAsia"/>
                    </w:rPr>
                  </w:rPrChange>
                </w:rPr>
                <w:delText>RESUMEN</w:delText>
              </w:r>
              <w:r w:rsidDel="000735E9">
                <w:rPr>
                  <w:webHidden/>
                </w:rPr>
                <w:tab/>
                <w:delText>v</w:delText>
              </w:r>
            </w:del>
          </w:ins>
        </w:p>
        <w:p w:rsidR="0031309C" w:rsidDel="000735E9" w:rsidRDefault="0031309C">
          <w:pPr>
            <w:pStyle w:val="TDC1"/>
            <w:rPr>
              <w:ins w:id="336" w:author="veloz" w:date="2011-04-07T14:10:00Z"/>
              <w:del w:id="337" w:author="nico" w:date="2011-04-07T19:47:00Z"/>
              <w:rFonts w:asciiTheme="minorHAnsi" w:eastAsiaTheme="minorEastAsia" w:hAnsiTheme="minorHAnsi" w:cstheme="minorBidi"/>
              <w:b w:val="0"/>
              <w:bCs w:val="0"/>
              <w:caps w:val="0"/>
              <w:lang w:val="es-VE" w:eastAsia="es-VE"/>
            </w:rPr>
          </w:pPr>
          <w:ins w:id="338" w:author="veloz" w:date="2011-04-07T14:10:00Z">
            <w:del w:id="339" w:author="nico" w:date="2011-04-07T19:47:00Z">
              <w:r w:rsidRPr="000735E9" w:rsidDel="000735E9">
                <w:rPr>
                  <w:rStyle w:val="Hipervnculo"/>
                  <w:rFonts w:eastAsiaTheme="majorEastAsia"/>
                  <w:rPrChange w:id="340" w:author="nico" w:date="2011-04-07T19:47:00Z">
                    <w:rPr>
                      <w:rStyle w:val="Hipervnculo"/>
                      <w:rFonts w:eastAsiaTheme="majorEastAsia"/>
                    </w:rPr>
                  </w:rPrChange>
                </w:rPr>
                <w:delText>ÍNDICE GENERAL</w:delText>
              </w:r>
              <w:r w:rsidDel="000735E9">
                <w:rPr>
                  <w:webHidden/>
                </w:rPr>
                <w:tab/>
                <w:delText>vi</w:delText>
              </w:r>
            </w:del>
          </w:ins>
        </w:p>
        <w:p w:rsidR="0031309C" w:rsidDel="000735E9" w:rsidRDefault="0031309C">
          <w:pPr>
            <w:pStyle w:val="TDC1"/>
            <w:rPr>
              <w:ins w:id="341" w:author="veloz" w:date="2011-04-07T14:10:00Z"/>
              <w:del w:id="342" w:author="nico" w:date="2011-04-07T19:47:00Z"/>
              <w:rFonts w:asciiTheme="minorHAnsi" w:eastAsiaTheme="minorEastAsia" w:hAnsiTheme="minorHAnsi" w:cstheme="minorBidi"/>
              <w:b w:val="0"/>
              <w:bCs w:val="0"/>
              <w:caps w:val="0"/>
              <w:lang w:val="es-VE" w:eastAsia="es-VE"/>
            </w:rPr>
          </w:pPr>
          <w:ins w:id="343" w:author="veloz" w:date="2011-04-07T14:10:00Z">
            <w:del w:id="344" w:author="nico" w:date="2011-04-07T19:47:00Z">
              <w:r w:rsidRPr="000735E9" w:rsidDel="000735E9">
                <w:rPr>
                  <w:rStyle w:val="Hipervnculo"/>
                  <w:rFonts w:eastAsiaTheme="majorEastAsia"/>
                  <w:rPrChange w:id="345" w:author="nico" w:date="2011-04-07T19:47:00Z">
                    <w:rPr>
                      <w:rStyle w:val="Hipervnculo"/>
                      <w:rFonts w:eastAsiaTheme="majorEastAsia"/>
                    </w:rPr>
                  </w:rPrChange>
                </w:rPr>
                <w:delText>ÍNDICE DE TABLAS</w:delText>
              </w:r>
              <w:r w:rsidDel="000735E9">
                <w:rPr>
                  <w:webHidden/>
                </w:rPr>
                <w:tab/>
                <w:delText>viii</w:delText>
              </w:r>
            </w:del>
          </w:ins>
        </w:p>
        <w:p w:rsidR="0031309C" w:rsidDel="000735E9" w:rsidRDefault="0031309C">
          <w:pPr>
            <w:pStyle w:val="TDC1"/>
            <w:rPr>
              <w:ins w:id="346" w:author="veloz" w:date="2011-04-07T14:10:00Z"/>
              <w:del w:id="347" w:author="nico" w:date="2011-04-07T19:47:00Z"/>
              <w:rFonts w:asciiTheme="minorHAnsi" w:eastAsiaTheme="minorEastAsia" w:hAnsiTheme="minorHAnsi" w:cstheme="minorBidi"/>
              <w:b w:val="0"/>
              <w:bCs w:val="0"/>
              <w:caps w:val="0"/>
              <w:lang w:val="es-VE" w:eastAsia="es-VE"/>
            </w:rPr>
          </w:pPr>
          <w:ins w:id="348" w:author="veloz" w:date="2011-04-07T14:10:00Z">
            <w:del w:id="349" w:author="nico" w:date="2011-04-07T19:47:00Z">
              <w:r w:rsidRPr="000735E9" w:rsidDel="000735E9">
                <w:rPr>
                  <w:rStyle w:val="Hipervnculo"/>
                  <w:rFonts w:eastAsiaTheme="majorEastAsia"/>
                  <w:rPrChange w:id="350" w:author="nico" w:date="2011-04-07T19:47:00Z">
                    <w:rPr>
                      <w:rStyle w:val="Hipervnculo"/>
                      <w:rFonts w:eastAsiaTheme="majorEastAsia"/>
                    </w:rPr>
                  </w:rPrChange>
                </w:rPr>
                <w:delText>ÍNDICE DE FIGURAS</w:delText>
              </w:r>
              <w:r w:rsidDel="000735E9">
                <w:rPr>
                  <w:webHidden/>
                </w:rPr>
                <w:tab/>
                <w:delText>ix</w:delText>
              </w:r>
            </w:del>
          </w:ins>
        </w:p>
        <w:p w:rsidR="0031309C" w:rsidDel="000735E9" w:rsidRDefault="0031309C">
          <w:pPr>
            <w:pStyle w:val="TDC1"/>
            <w:rPr>
              <w:ins w:id="351" w:author="veloz" w:date="2011-04-07T14:10:00Z"/>
              <w:del w:id="352" w:author="nico" w:date="2011-04-07T19:47:00Z"/>
              <w:rFonts w:asciiTheme="minorHAnsi" w:eastAsiaTheme="minorEastAsia" w:hAnsiTheme="minorHAnsi" w:cstheme="minorBidi"/>
              <w:b w:val="0"/>
              <w:bCs w:val="0"/>
              <w:caps w:val="0"/>
              <w:lang w:val="es-VE" w:eastAsia="es-VE"/>
            </w:rPr>
          </w:pPr>
          <w:ins w:id="353" w:author="veloz" w:date="2011-04-07T14:10:00Z">
            <w:del w:id="354" w:author="nico" w:date="2011-04-07T19:47:00Z">
              <w:r w:rsidRPr="000735E9" w:rsidDel="000735E9">
                <w:rPr>
                  <w:rStyle w:val="Hipervnculo"/>
                  <w:rFonts w:eastAsiaTheme="majorEastAsia"/>
                  <w:rPrChange w:id="355" w:author="nico" w:date="2011-04-07T19:47:00Z">
                    <w:rPr>
                      <w:rStyle w:val="Hipervnculo"/>
                      <w:rFonts w:eastAsiaTheme="majorEastAsia"/>
                    </w:rPr>
                  </w:rPrChange>
                </w:rPr>
                <w:delText>ABREVIATURAS</w:delText>
              </w:r>
              <w:r w:rsidDel="000735E9">
                <w:rPr>
                  <w:webHidden/>
                </w:rPr>
                <w:tab/>
                <w:delText>x</w:delText>
              </w:r>
            </w:del>
          </w:ins>
        </w:p>
        <w:p w:rsidR="0031309C" w:rsidDel="000735E9" w:rsidRDefault="0031309C">
          <w:pPr>
            <w:pStyle w:val="TDC1"/>
            <w:rPr>
              <w:ins w:id="356" w:author="veloz" w:date="2011-04-07T14:10:00Z"/>
              <w:del w:id="357" w:author="nico" w:date="2011-04-07T19:47:00Z"/>
              <w:rFonts w:asciiTheme="minorHAnsi" w:eastAsiaTheme="minorEastAsia" w:hAnsiTheme="minorHAnsi" w:cstheme="minorBidi"/>
              <w:b w:val="0"/>
              <w:bCs w:val="0"/>
              <w:caps w:val="0"/>
              <w:lang w:val="es-VE" w:eastAsia="es-VE"/>
            </w:rPr>
          </w:pPr>
          <w:ins w:id="358" w:author="veloz" w:date="2011-04-07T14:10:00Z">
            <w:del w:id="359" w:author="nico" w:date="2011-04-07T19:47:00Z">
              <w:r w:rsidRPr="000735E9" w:rsidDel="000735E9">
                <w:rPr>
                  <w:rStyle w:val="Hipervnculo"/>
                  <w:rFonts w:eastAsiaTheme="majorEastAsia"/>
                  <w:rPrChange w:id="360" w:author="nico" w:date="2011-04-07T19:47:00Z">
                    <w:rPr>
                      <w:rStyle w:val="Hipervnculo"/>
                      <w:rFonts w:eastAsiaTheme="majorEastAsia"/>
                    </w:rPr>
                  </w:rPrChange>
                </w:rPr>
                <w:delText>Introducción</w:delText>
              </w:r>
              <w:r w:rsidDel="000735E9">
                <w:rPr>
                  <w:webHidden/>
                </w:rPr>
                <w:tab/>
                <w:delText>1</w:delText>
              </w:r>
            </w:del>
          </w:ins>
        </w:p>
        <w:p w:rsidR="0031309C" w:rsidDel="000735E9" w:rsidRDefault="0031309C">
          <w:pPr>
            <w:pStyle w:val="TDC1"/>
            <w:rPr>
              <w:ins w:id="361" w:author="veloz" w:date="2011-04-07T14:10:00Z"/>
              <w:del w:id="362" w:author="nico" w:date="2011-04-07T19:47:00Z"/>
              <w:rFonts w:asciiTheme="minorHAnsi" w:eastAsiaTheme="minorEastAsia" w:hAnsiTheme="minorHAnsi" w:cstheme="minorBidi"/>
              <w:b w:val="0"/>
              <w:bCs w:val="0"/>
              <w:caps w:val="0"/>
              <w:lang w:val="es-VE" w:eastAsia="es-VE"/>
            </w:rPr>
          </w:pPr>
          <w:ins w:id="363" w:author="veloz" w:date="2011-04-07T14:10:00Z">
            <w:del w:id="364" w:author="nico" w:date="2011-04-07T19:47:00Z">
              <w:r w:rsidRPr="000735E9" w:rsidDel="000735E9">
                <w:rPr>
                  <w:rStyle w:val="Hipervnculo"/>
                  <w:rFonts w:eastAsiaTheme="majorEastAsia"/>
                  <w:rPrChange w:id="365" w:author="nico" w:date="2011-04-07T19:47:00Z">
                    <w:rPr>
                      <w:rStyle w:val="Hipervnculo"/>
                      <w:rFonts w:eastAsiaTheme="majorEastAsia"/>
                    </w:rPr>
                  </w:rPrChange>
                </w:rPr>
                <w:delText xml:space="preserve"> CAPITULO I  Marco Teórico</w:delText>
              </w:r>
              <w:r w:rsidDel="000735E9">
                <w:rPr>
                  <w:webHidden/>
                </w:rPr>
                <w:tab/>
                <w:delText>2</w:delText>
              </w:r>
            </w:del>
          </w:ins>
        </w:p>
        <w:p w:rsidR="0031309C" w:rsidDel="000735E9" w:rsidRDefault="0031309C">
          <w:pPr>
            <w:pStyle w:val="TDC2"/>
            <w:rPr>
              <w:ins w:id="366" w:author="veloz" w:date="2011-04-07T14:10:00Z"/>
              <w:del w:id="367" w:author="nico" w:date="2011-04-07T19:47:00Z"/>
              <w:rFonts w:asciiTheme="minorHAnsi" w:eastAsiaTheme="minorEastAsia" w:hAnsiTheme="minorHAnsi" w:cstheme="minorBidi"/>
              <w:smallCaps w:val="0"/>
              <w:lang w:val="es-VE" w:eastAsia="es-VE"/>
            </w:rPr>
          </w:pPr>
          <w:ins w:id="368" w:author="veloz" w:date="2011-04-07T14:10:00Z">
            <w:del w:id="369" w:author="nico" w:date="2011-04-07T19:47:00Z">
              <w:r w:rsidRPr="000735E9" w:rsidDel="000735E9">
                <w:rPr>
                  <w:rStyle w:val="Hipervnculo"/>
                  <w:rFonts w:eastAsiaTheme="majorEastAsia"/>
                  <w:rPrChange w:id="370" w:author="nico" w:date="2011-04-07T19:47:00Z">
                    <w:rPr>
                      <w:rStyle w:val="Hipervnculo"/>
                      <w:rFonts w:eastAsiaTheme="majorEastAsia"/>
                    </w:rPr>
                  </w:rPrChange>
                </w:rPr>
                <w:delText>1.1. Interferencia de la Luz</w:delText>
              </w:r>
              <w:r w:rsidDel="000735E9">
                <w:rPr>
                  <w:webHidden/>
                </w:rPr>
                <w:tab/>
                <w:delText>2</w:delText>
              </w:r>
            </w:del>
          </w:ins>
        </w:p>
        <w:p w:rsidR="0031309C" w:rsidDel="000735E9" w:rsidRDefault="0031309C">
          <w:pPr>
            <w:pStyle w:val="TDC2"/>
            <w:rPr>
              <w:ins w:id="371" w:author="veloz" w:date="2011-04-07T14:10:00Z"/>
              <w:del w:id="372" w:author="nico" w:date="2011-04-07T19:47:00Z"/>
              <w:rFonts w:asciiTheme="minorHAnsi" w:eastAsiaTheme="minorEastAsia" w:hAnsiTheme="minorHAnsi" w:cstheme="minorBidi"/>
              <w:smallCaps w:val="0"/>
              <w:lang w:val="es-VE" w:eastAsia="es-VE"/>
            </w:rPr>
          </w:pPr>
          <w:ins w:id="373" w:author="veloz" w:date="2011-04-07T14:10:00Z">
            <w:del w:id="374" w:author="nico" w:date="2011-04-07T19:47:00Z">
              <w:r w:rsidRPr="000735E9" w:rsidDel="000735E9">
                <w:rPr>
                  <w:rStyle w:val="Hipervnculo"/>
                  <w:rFonts w:eastAsiaTheme="majorEastAsia"/>
                  <w:rPrChange w:id="375" w:author="nico" w:date="2011-04-07T19:47:00Z">
                    <w:rPr>
                      <w:rStyle w:val="Hipervnculo"/>
                      <w:rFonts w:eastAsiaTheme="majorEastAsia"/>
                    </w:rPr>
                  </w:rPrChange>
                </w:rPr>
                <w:delText>1.2. Interferencia</w:delText>
              </w:r>
              <w:r w:rsidDel="000735E9">
                <w:rPr>
                  <w:webHidden/>
                </w:rPr>
                <w:tab/>
                <w:delText>3</w:delText>
              </w:r>
            </w:del>
          </w:ins>
        </w:p>
        <w:p w:rsidR="0031309C" w:rsidDel="000735E9" w:rsidRDefault="0031309C">
          <w:pPr>
            <w:pStyle w:val="TDC2"/>
            <w:rPr>
              <w:ins w:id="376" w:author="veloz" w:date="2011-04-07T14:10:00Z"/>
              <w:del w:id="377" w:author="nico" w:date="2011-04-07T19:47:00Z"/>
              <w:rFonts w:asciiTheme="minorHAnsi" w:eastAsiaTheme="minorEastAsia" w:hAnsiTheme="minorHAnsi" w:cstheme="minorBidi"/>
              <w:smallCaps w:val="0"/>
              <w:lang w:val="es-VE" w:eastAsia="es-VE"/>
            </w:rPr>
          </w:pPr>
          <w:ins w:id="378" w:author="veloz" w:date="2011-04-07T14:10:00Z">
            <w:del w:id="379" w:author="nico" w:date="2011-04-07T19:47:00Z">
              <w:r w:rsidRPr="000735E9" w:rsidDel="000735E9">
                <w:rPr>
                  <w:rStyle w:val="Hipervnculo"/>
                  <w:rFonts w:eastAsiaTheme="majorEastAsia"/>
                  <w:rPrChange w:id="380" w:author="nico" w:date="2011-04-07T19:47:00Z">
                    <w:rPr>
                      <w:rStyle w:val="Hipervnculo"/>
                      <w:rFonts w:eastAsiaTheme="majorEastAsia"/>
                    </w:rPr>
                  </w:rPrChange>
                </w:rPr>
                <w:delText>1.3. Teoría del Color</w:delText>
              </w:r>
              <w:r w:rsidDel="000735E9">
                <w:rPr>
                  <w:webHidden/>
                </w:rPr>
                <w:tab/>
                <w:delText>3</w:delText>
              </w:r>
            </w:del>
          </w:ins>
        </w:p>
        <w:p w:rsidR="0031309C" w:rsidDel="000735E9" w:rsidRDefault="0031309C">
          <w:pPr>
            <w:pStyle w:val="TDC2"/>
            <w:rPr>
              <w:ins w:id="381" w:author="veloz" w:date="2011-04-07T14:10:00Z"/>
              <w:del w:id="382" w:author="nico" w:date="2011-04-07T19:47:00Z"/>
              <w:rFonts w:asciiTheme="minorHAnsi" w:eastAsiaTheme="minorEastAsia" w:hAnsiTheme="minorHAnsi" w:cstheme="minorBidi"/>
              <w:smallCaps w:val="0"/>
              <w:lang w:val="es-VE" w:eastAsia="es-VE"/>
            </w:rPr>
          </w:pPr>
          <w:ins w:id="383" w:author="veloz" w:date="2011-04-07T14:10:00Z">
            <w:del w:id="384" w:author="nico" w:date="2011-04-07T19:47:00Z">
              <w:r w:rsidRPr="000735E9" w:rsidDel="000735E9">
                <w:rPr>
                  <w:rStyle w:val="Hipervnculo"/>
                  <w:rFonts w:eastAsiaTheme="majorEastAsia"/>
                  <w:rPrChange w:id="385" w:author="nico" w:date="2011-04-07T19:47:00Z">
                    <w:rPr>
                      <w:rStyle w:val="Hipervnculo"/>
                      <w:rFonts w:eastAsiaTheme="majorEastAsia"/>
                    </w:rPr>
                  </w:rPrChange>
                </w:rPr>
                <w:delText>1.4. Cámaras CCD</w:delText>
              </w:r>
              <w:r w:rsidDel="000735E9">
                <w:rPr>
                  <w:webHidden/>
                </w:rPr>
                <w:tab/>
                <w:delText>3</w:delText>
              </w:r>
            </w:del>
          </w:ins>
        </w:p>
        <w:p w:rsidR="0031309C" w:rsidDel="000735E9" w:rsidRDefault="0031309C">
          <w:pPr>
            <w:pStyle w:val="TDC3"/>
            <w:rPr>
              <w:ins w:id="386" w:author="veloz" w:date="2011-04-07T14:10:00Z"/>
              <w:del w:id="387" w:author="nico" w:date="2011-04-07T19:47:00Z"/>
              <w:rFonts w:asciiTheme="minorHAnsi" w:eastAsiaTheme="minorEastAsia" w:hAnsiTheme="minorHAnsi" w:cstheme="minorBidi"/>
              <w:smallCaps w:val="0"/>
              <w:lang w:eastAsia="es-VE"/>
            </w:rPr>
          </w:pPr>
          <w:ins w:id="388" w:author="veloz" w:date="2011-04-07T14:10:00Z">
            <w:del w:id="389" w:author="nico" w:date="2011-04-07T19:47:00Z">
              <w:r w:rsidRPr="000735E9" w:rsidDel="000735E9">
                <w:rPr>
                  <w:rStyle w:val="Hipervnculo"/>
                  <w:rPrChange w:id="390" w:author="nico" w:date="2011-04-07T19:47:00Z">
                    <w:rPr>
                      <w:rStyle w:val="Hipervnculo"/>
                    </w:rPr>
                  </w:rPrChange>
                </w:rPr>
                <w:delText>1.4.1. Descripción y funcionamiento de un CCD</w:delText>
              </w:r>
              <w:r w:rsidDel="000735E9">
                <w:rPr>
                  <w:webHidden/>
                </w:rPr>
                <w:tab/>
                <w:delText>3</w:delText>
              </w:r>
            </w:del>
          </w:ins>
        </w:p>
        <w:p w:rsidR="0031309C" w:rsidDel="000735E9" w:rsidRDefault="0031309C">
          <w:pPr>
            <w:pStyle w:val="TDC3"/>
            <w:rPr>
              <w:ins w:id="391" w:author="veloz" w:date="2011-04-07T14:10:00Z"/>
              <w:del w:id="392" w:author="nico" w:date="2011-04-07T19:47:00Z"/>
              <w:rFonts w:asciiTheme="minorHAnsi" w:eastAsiaTheme="minorEastAsia" w:hAnsiTheme="minorHAnsi" w:cstheme="minorBidi"/>
              <w:smallCaps w:val="0"/>
              <w:lang w:eastAsia="es-VE"/>
            </w:rPr>
          </w:pPr>
          <w:ins w:id="393" w:author="veloz" w:date="2011-04-07T14:10:00Z">
            <w:del w:id="394" w:author="nico" w:date="2011-04-07T19:47:00Z">
              <w:r w:rsidRPr="000735E9" w:rsidDel="000735E9">
                <w:rPr>
                  <w:rStyle w:val="Hipervnculo"/>
                  <w:rPrChange w:id="395" w:author="nico" w:date="2011-04-07T19:47:00Z">
                    <w:rPr>
                      <w:rStyle w:val="Hipervnculo"/>
                    </w:rPr>
                  </w:rPrChange>
                </w:rPr>
                <w:delText>1.4.2. Clasificación de las cámaras CCD</w:delText>
              </w:r>
              <w:r w:rsidDel="000735E9">
                <w:rPr>
                  <w:webHidden/>
                </w:rPr>
                <w:tab/>
                <w:delText>4</w:delText>
              </w:r>
            </w:del>
          </w:ins>
        </w:p>
        <w:p w:rsidR="0031309C" w:rsidDel="000735E9" w:rsidRDefault="0031309C">
          <w:pPr>
            <w:pStyle w:val="TDC2"/>
            <w:rPr>
              <w:ins w:id="396" w:author="veloz" w:date="2011-04-07T14:10:00Z"/>
              <w:del w:id="397" w:author="nico" w:date="2011-04-07T19:47:00Z"/>
              <w:rFonts w:asciiTheme="minorHAnsi" w:eastAsiaTheme="minorEastAsia" w:hAnsiTheme="minorHAnsi" w:cstheme="minorBidi"/>
              <w:smallCaps w:val="0"/>
              <w:lang w:val="es-VE" w:eastAsia="es-VE"/>
            </w:rPr>
          </w:pPr>
          <w:ins w:id="398" w:author="veloz" w:date="2011-04-07T14:10:00Z">
            <w:del w:id="399" w:author="nico" w:date="2011-04-07T19:47:00Z">
              <w:r w:rsidRPr="000735E9" w:rsidDel="000735E9">
                <w:rPr>
                  <w:rStyle w:val="Hipervnculo"/>
                  <w:rFonts w:eastAsiaTheme="majorEastAsia"/>
                  <w:rPrChange w:id="400" w:author="nico" w:date="2011-04-07T19:47:00Z">
                    <w:rPr>
                      <w:rStyle w:val="Hipervnculo"/>
                      <w:rFonts w:eastAsiaTheme="majorEastAsia"/>
                    </w:rPr>
                  </w:rPrChange>
                </w:rPr>
                <w:delText>1.5. Control Adaptativo</w:delText>
              </w:r>
              <w:r w:rsidDel="000735E9">
                <w:rPr>
                  <w:webHidden/>
                </w:rPr>
                <w:tab/>
                <w:delText>6</w:delText>
              </w:r>
            </w:del>
          </w:ins>
        </w:p>
        <w:p w:rsidR="0031309C" w:rsidDel="000735E9" w:rsidRDefault="0031309C">
          <w:pPr>
            <w:pStyle w:val="TDC1"/>
            <w:rPr>
              <w:ins w:id="401" w:author="veloz" w:date="2011-04-07T14:10:00Z"/>
              <w:del w:id="402" w:author="nico" w:date="2011-04-07T19:47:00Z"/>
              <w:rFonts w:asciiTheme="minorHAnsi" w:eastAsiaTheme="minorEastAsia" w:hAnsiTheme="minorHAnsi" w:cstheme="minorBidi"/>
              <w:b w:val="0"/>
              <w:bCs w:val="0"/>
              <w:caps w:val="0"/>
              <w:lang w:val="es-VE" w:eastAsia="es-VE"/>
            </w:rPr>
          </w:pPr>
          <w:ins w:id="403" w:author="veloz" w:date="2011-04-07T14:10:00Z">
            <w:del w:id="404" w:author="nico" w:date="2011-04-07T19:47:00Z">
              <w:r w:rsidRPr="000735E9" w:rsidDel="000735E9">
                <w:rPr>
                  <w:rStyle w:val="Hipervnculo"/>
                  <w:rFonts w:eastAsiaTheme="majorEastAsia"/>
                  <w:rPrChange w:id="405" w:author="nico" w:date="2011-04-07T19:47:00Z">
                    <w:rPr>
                      <w:rStyle w:val="Hipervnculo"/>
                      <w:rFonts w:eastAsiaTheme="majorEastAsia"/>
                    </w:rPr>
                  </w:rPrChange>
                </w:rPr>
                <w:delText xml:space="preserve"> Capítulo II  Conclusiones y recomendaciones</w:delText>
              </w:r>
              <w:r w:rsidDel="000735E9">
                <w:rPr>
                  <w:webHidden/>
                </w:rPr>
                <w:tab/>
                <w:delText>7</w:delText>
              </w:r>
            </w:del>
          </w:ins>
        </w:p>
        <w:p w:rsidR="0031309C" w:rsidDel="000735E9" w:rsidRDefault="0031309C">
          <w:pPr>
            <w:pStyle w:val="TDC1"/>
            <w:rPr>
              <w:ins w:id="406" w:author="veloz" w:date="2011-04-07T14:10:00Z"/>
              <w:del w:id="407" w:author="nico" w:date="2011-04-07T19:47:00Z"/>
              <w:rFonts w:asciiTheme="minorHAnsi" w:eastAsiaTheme="minorEastAsia" w:hAnsiTheme="minorHAnsi" w:cstheme="minorBidi"/>
              <w:b w:val="0"/>
              <w:bCs w:val="0"/>
              <w:caps w:val="0"/>
              <w:lang w:val="es-VE" w:eastAsia="es-VE"/>
            </w:rPr>
          </w:pPr>
          <w:ins w:id="408" w:author="veloz" w:date="2011-04-07T14:10:00Z">
            <w:del w:id="409" w:author="nico" w:date="2011-04-07T19:47:00Z">
              <w:r w:rsidRPr="000735E9" w:rsidDel="000735E9">
                <w:rPr>
                  <w:rStyle w:val="Hipervnculo"/>
                  <w:rFonts w:eastAsiaTheme="majorEastAsia"/>
                  <w:rPrChange w:id="410" w:author="nico" w:date="2011-04-07T19:47:00Z">
                    <w:rPr>
                      <w:rStyle w:val="Hipervnculo"/>
                      <w:rFonts w:eastAsiaTheme="majorEastAsia"/>
                    </w:rPr>
                  </w:rPrChange>
                </w:rPr>
                <w:delText>Referencias</w:delText>
              </w:r>
              <w:r w:rsidDel="000735E9">
                <w:rPr>
                  <w:webHidden/>
                </w:rPr>
                <w:tab/>
                <w:delText>8</w:delText>
              </w:r>
            </w:del>
          </w:ins>
        </w:p>
        <w:p w:rsidR="0031309C" w:rsidDel="000735E9" w:rsidRDefault="0031309C">
          <w:pPr>
            <w:pStyle w:val="TDC1"/>
            <w:rPr>
              <w:ins w:id="411" w:author="veloz" w:date="2011-04-07T14:10:00Z"/>
              <w:del w:id="412" w:author="nico" w:date="2011-04-07T19:47:00Z"/>
              <w:rFonts w:asciiTheme="minorHAnsi" w:eastAsiaTheme="minorEastAsia" w:hAnsiTheme="minorHAnsi" w:cstheme="minorBidi"/>
              <w:b w:val="0"/>
              <w:bCs w:val="0"/>
              <w:caps w:val="0"/>
              <w:lang w:val="es-VE" w:eastAsia="es-VE"/>
            </w:rPr>
          </w:pPr>
          <w:ins w:id="413" w:author="veloz" w:date="2011-04-07T14:10:00Z">
            <w:del w:id="414" w:author="nico" w:date="2011-04-07T19:47:00Z">
              <w:r w:rsidRPr="000735E9" w:rsidDel="000735E9">
                <w:rPr>
                  <w:rStyle w:val="Hipervnculo"/>
                  <w:rFonts w:eastAsiaTheme="majorEastAsia"/>
                  <w:rPrChange w:id="415" w:author="nico" w:date="2011-04-07T19:47:00Z">
                    <w:rPr>
                      <w:rStyle w:val="Hipervnculo"/>
                      <w:rFonts w:eastAsiaTheme="majorEastAsia"/>
                    </w:rPr>
                  </w:rPrChange>
                </w:rPr>
                <w:delText>Anexo A</w:delText>
              </w:r>
              <w:r w:rsidDel="000735E9">
                <w:rPr>
                  <w:rFonts w:asciiTheme="minorHAnsi" w:eastAsiaTheme="minorEastAsia" w:hAnsiTheme="minorHAnsi" w:cstheme="minorBidi"/>
                  <w:b w:val="0"/>
                  <w:bCs w:val="0"/>
                  <w:caps w:val="0"/>
                  <w:lang w:val="es-VE" w:eastAsia="es-VE"/>
                </w:rPr>
                <w:tab/>
              </w:r>
              <w:r w:rsidRPr="000735E9" w:rsidDel="000735E9">
                <w:rPr>
                  <w:rStyle w:val="Hipervnculo"/>
                  <w:rFonts w:eastAsiaTheme="majorEastAsia"/>
                  <w:rPrChange w:id="416" w:author="nico" w:date="2011-04-07T19:47:00Z">
                    <w:rPr>
                      <w:rStyle w:val="Hipervnculo"/>
                      <w:rFonts w:eastAsiaTheme="majorEastAsia"/>
                    </w:rPr>
                  </w:rPrChange>
                </w:rPr>
                <w:delText>Anexo a</w:delText>
              </w:r>
              <w:r w:rsidDel="000735E9">
                <w:rPr>
                  <w:webHidden/>
                </w:rPr>
                <w:tab/>
                <w:delText>9</w:delText>
              </w:r>
            </w:del>
          </w:ins>
        </w:p>
        <w:p w:rsidR="00BF1090" w:rsidRPr="00051699" w:rsidRDefault="006526CA" w:rsidP="00BF1090">
          <w:pPr>
            <w:tabs>
              <w:tab w:val="right" w:leader="dot" w:pos="9072"/>
            </w:tabs>
            <w:ind w:firstLine="0"/>
            <w:rPr>
              <w:ins w:id="417" w:author="veloz" w:date="2011-04-07T11:42:00Z"/>
            </w:rPr>
          </w:pPr>
          <w:ins w:id="418" w:author="veloz" w:date="2011-04-07T11:42:00Z">
            <w:r w:rsidRPr="00051699">
              <w:fldChar w:fldCharType="end"/>
            </w:r>
          </w:ins>
        </w:p>
      </w:sdtContent>
      <w:customXmlInsRangeStart w:id="419" w:author="veloz" w:date="2011-04-07T11:42:00Z"/>
    </w:sdt>
    <w:customXmlInsRangeEnd w:id="419"/>
    <w:p w:rsidR="00BF1090" w:rsidRPr="00051699" w:rsidRDefault="00BF1090" w:rsidP="00BF1090">
      <w:pPr>
        <w:spacing w:before="0" w:after="200" w:line="276" w:lineRule="auto"/>
        <w:ind w:firstLine="0"/>
        <w:jc w:val="left"/>
        <w:rPr>
          <w:ins w:id="420" w:author="veloz" w:date="2011-04-07T11:42:00Z"/>
          <w:rFonts w:cs="Times New Roman"/>
          <w:sz w:val="22"/>
        </w:rPr>
      </w:pPr>
      <w:ins w:id="421" w:author="veloz" w:date="2011-04-07T11:42:00Z">
        <w:r w:rsidRPr="00051699">
          <w:rPr>
            <w:rFonts w:cs="Times New Roman"/>
            <w:sz w:val="22"/>
          </w:rPr>
          <w:br w:type="page"/>
        </w:r>
      </w:ins>
    </w:p>
    <w:p w:rsidR="00BF1090" w:rsidRDefault="00BF1090" w:rsidP="00BF1090">
      <w:pPr>
        <w:pStyle w:val="Normalsininterlineado"/>
        <w:rPr>
          <w:ins w:id="422" w:author="veloz" w:date="2011-04-07T11:42:00Z"/>
        </w:rPr>
      </w:pPr>
    </w:p>
    <w:p w:rsidR="00BF1090" w:rsidRDefault="00BF1090" w:rsidP="00BF1090">
      <w:pPr>
        <w:pStyle w:val="Normalsininterlineado"/>
        <w:rPr>
          <w:ins w:id="423" w:author="veloz" w:date="2011-04-07T11:42:00Z"/>
        </w:rPr>
      </w:pPr>
    </w:p>
    <w:p w:rsidR="00BF1090" w:rsidRDefault="00BF1090" w:rsidP="00BF1090">
      <w:pPr>
        <w:pStyle w:val="Normalsininterlineado"/>
        <w:rPr>
          <w:ins w:id="424" w:author="veloz" w:date="2011-04-07T11:42:00Z"/>
        </w:rPr>
      </w:pPr>
    </w:p>
    <w:p w:rsidR="00BF1090" w:rsidRDefault="00BF1090" w:rsidP="00BF1090">
      <w:pPr>
        <w:pStyle w:val="Normalsininterlineado"/>
        <w:rPr>
          <w:ins w:id="425" w:author="veloz" w:date="2011-04-07T11:42:00Z"/>
        </w:rPr>
      </w:pPr>
    </w:p>
    <w:p w:rsidR="00BF1090" w:rsidRDefault="00BF1090" w:rsidP="00BF1090">
      <w:pPr>
        <w:pStyle w:val="Ttulo1"/>
        <w:numPr>
          <w:ilvl w:val="0"/>
          <w:numId w:val="0"/>
        </w:numPr>
        <w:rPr>
          <w:ins w:id="426" w:author="veloz" w:date="2011-04-07T11:42:00Z"/>
        </w:rPr>
      </w:pPr>
      <w:bookmarkStart w:id="427" w:name="_Toc289968990"/>
      <w:ins w:id="428" w:author="veloz" w:date="2011-04-07T11:42:00Z">
        <w:r w:rsidRPr="00051699">
          <w:t>ÍNDICE DE TABLAS</w:t>
        </w:r>
        <w:bookmarkEnd w:id="427"/>
      </w:ins>
    </w:p>
    <w:p w:rsidR="00BF1090" w:rsidRPr="00B1178C" w:rsidRDefault="00BF1090" w:rsidP="00BF1090">
      <w:pPr>
        <w:rPr>
          <w:ins w:id="429" w:author="veloz" w:date="2011-04-07T11:42:00Z"/>
        </w:rPr>
      </w:pPr>
    </w:p>
    <w:p w:rsidR="00BF1090" w:rsidRPr="00051699" w:rsidRDefault="00BF1090" w:rsidP="00BF1090">
      <w:pPr>
        <w:pStyle w:val="Normalsininterlineado"/>
        <w:tabs>
          <w:tab w:val="right" w:pos="9129"/>
        </w:tabs>
        <w:spacing w:line="360" w:lineRule="auto"/>
        <w:jc w:val="left"/>
        <w:rPr>
          <w:ins w:id="430" w:author="veloz" w:date="2011-04-07T11:42:00Z"/>
        </w:rPr>
      </w:pPr>
      <w:ins w:id="431" w:author="veloz" w:date="2011-04-07T11:42:00Z">
        <w:r>
          <w:tab/>
        </w:r>
        <w:proofErr w:type="spellStart"/>
        <w:r>
          <w:t>Pag</w:t>
        </w:r>
        <w:proofErr w:type="spellEnd"/>
        <w:r>
          <w:t>.</w:t>
        </w:r>
      </w:ins>
    </w:p>
    <w:p w:rsidR="00BF1090" w:rsidRPr="00051699" w:rsidRDefault="006526CA" w:rsidP="00BF1090">
      <w:pPr>
        <w:rPr>
          <w:ins w:id="432" w:author="veloz" w:date="2011-04-07T11:42:00Z"/>
        </w:rPr>
      </w:pPr>
      <w:ins w:id="433" w:author="veloz" w:date="2011-04-07T11:42:00Z">
        <w:r w:rsidRPr="00051699">
          <w:fldChar w:fldCharType="begin"/>
        </w:r>
        <w:r w:rsidR="00BF1090" w:rsidRPr="00051699">
          <w:instrText xml:space="preserve"> TOC \h \z \c "Tabla" </w:instrText>
        </w:r>
        <w:r w:rsidRPr="00051699">
          <w:fldChar w:fldCharType="separate"/>
        </w:r>
      </w:ins>
      <w:ins w:id="434" w:author="nico" w:date="2011-04-07T19:47:00Z">
        <w:r w:rsidR="000735E9">
          <w:rPr>
            <w:b/>
            <w:bCs/>
            <w:noProof/>
            <w:lang w:val="es-ES"/>
          </w:rPr>
          <w:t>No se encuentran elementos de tabla de ilustraciones.</w:t>
        </w:r>
      </w:ins>
      <w:del w:id="435" w:author="nico" w:date="2011-04-07T19:47:00Z">
        <w:r w:rsidR="000735E9" w:rsidDel="000735E9">
          <w:rPr>
            <w:b/>
            <w:bCs/>
            <w:noProof/>
            <w:lang w:val="es-ES"/>
          </w:rPr>
          <w:delText>No se encuentran elementos de tabla de ilustraciones.</w:delText>
        </w:r>
      </w:del>
      <w:ins w:id="436" w:author="veloz" w:date="2011-04-07T11:42:00Z">
        <w:r w:rsidRPr="00051699">
          <w:fldChar w:fldCharType="end"/>
        </w:r>
      </w:ins>
    </w:p>
    <w:p w:rsidR="00BF1090" w:rsidRPr="00051699" w:rsidRDefault="00BF1090" w:rsidP="00BF1090">
      <w:pPr>
        <w:spacing w:before="0" w:after="200" w:line="276" w:lineRule="auto"/>
        <w:ind w:firstLine="0"/>
        <w:jc w:val="left"/>
        <w:rPr>
          <w:ins w:id="437" w:author="veloz" w:date="2011-04-07T11:42:00Z"/>
        </w:rPr>
      </w:pPr>
      <w:ins w:id="438" w:author="veloz" w:date="2011-04-07T11:42:00Z">
        <w:r w:rsidRPr="00051699">
          <w:br w:type="page"/>
        </w:r>
      </w:ins>
    </w:p>
    <w:p w:rsidR="00BF1090" w:rsidRDefault="00BF1090" w:rsidP="00BF1090">
      <w:pPr>
        <w:pStyle w:val="Normalsininterlineado"/>
        <w:rPr>
          <w:ins w:id="439" w:author="veloz" w:date="2011-04-07T11:42:00Z"/>
        </w:rPr>
      </w:pPr>
    </w:p>
    <w:p w:rsidR="00BF1090" w:rsidRDefault="00BF1090" w:rsidP="00BF1090">
      <w:pPr>
        <w:pStyle w:val="Normalsininterlineado"/>
        <w:rPr>
          <w:ins w:id="440" w:author="veloz" w:date="2011-04-07T11:42:00Z"/>
        </w:rPr>
      </w:pPr>
    </w:p>
    <w:p w:rsidR="00BF1090" w:rsidRDefault="00BF1090" w:rsidP="00BF1090">
      <w:pPr>
        <w:pStyle w:val="Normalsininterlineado"/>
        <w:rPr>
          <w:ins w:id="441" w:author="veloz" w:date="2011-04-07T11:42:00Z"/>
        </w:rPr>
      </w:pPr>
    </w:p>
    <w:p w:rsidR="00BF1090" w:rsidRDefault="00BF1090" w:rsidP="00BF1090">
      <w:pPr>
        <w:pStyle w:val="Normalsininterlineado"/>
        <w:rPr>
          <w:ins w:id="442" w:author="veloz" w:date="2011-04-07T11:42:00Z"/>
        </w:rPr>
      </w:pPr>
    </w:p>
    <w:p w:rsidR="00BF1090" w:rsidRDefault="00BF1090" w:rsidP="00BF1090">
      <w:pPr>
        <w:pStyle w:val="Ttulo1"/>
        <w:numPr>
          <w:ilvl w:val="0"/>
          <w:numId w:val="0"/>
        </w:numPr>
        <w:rPr>
          <w:ins w:id="443" w:author="veloz" w:date="2011-04-07T11:42:00Z"/>
        </w:rPr>
      </w:pPr>
      <w:bookmarkStart w:id="444" w:name="_Toc289968991"/>
      <w:ins w:id="445" w:author="veloz" w:date="2011-04-07T11:42:00Z">
        <w:r w:rsidRPr="00051699">
          <w:t>ÍNDICE DE FIGURAS</w:t>
        </w:r>
        <w:bookmarkEnd w:id="444"/>
      </w:ins>
    </w:p>
    <w:p w:rsidR="00BF1090" w:rsidRPr="00B1178C" w:rsidRDefault="00BF1090" w:rsidP="00BF1090">
      <w:pPr>
        <w:rPr>
          <w:ins w:id="446" w:author="veloz" w:date="2011-04-07T11:42:00Z"/>
        </w:rPr>
      </w:pPr>
    </w:p>
    <w:p w:rsidR="00BF1090" w:rsidRPr="00051699" w:rsidRDefault="00BF1090" w:rsidP="00BF1090">
      <w:pPr>
        <w:pStyle w:val="Normalsininterlineado"/>
        <w:tabs>
          <w:tab w:val="right" w:pos="9129"/>
        </w:tabs>
        <w:spacing w:line="360" w:lineRule="auto"/>
        <w:jc w:val="left"/>
        <w:rPr>
          <w:ins w:id="447" w:author="veloz" w:date="2011-04-07T11:42:00Z"/>
        </w:rPr>
      </w:pPr>
      <w:ins w:id="448" w:author="veloz" w:date="2011-04-07T11:42:00Z">
        <w:r>
          <w:tab/>
        </w:r>
        <w:proofErr w:type="spellStart"/>
        <w:r>
          <w:t>Pag</w:t>
        </w:r>
        <w:proofErr w:type="spellEnd"/>
        <w:r>
          <w:t>.</w:t>
        </w:r>
      </w:ins>
    </w:p>
    <w:p w:rsidR="00BF1090" w:rsidRPr="00051699" w:rsidRDefault="006526CA" w:rsidP="00BF1090">
      <w:pPr>
        <w:rPr>
          <w:ins w:id="449" w:author="veloz" w:date="2011-04-07T11:42:00Z"/>
        </w:rPr>
      </w:pPr>
      <w:ins w:id="450" w:author="veloz" w:date="2011-04-07T11:42:00Z">
        <w:r w:rsidRPr="00051699">
          <w:fldChar w:fldCharType="begin"/>
        </w:r>
        <w:r w:rsidR="00BF1090" w:rsidRPr="00051699">
          <w:instrText xml:space="preserve"> TOC \h \z \c "Figura" </w:instrText>
        </w:r>
        <w:r w:rsidRPr="00051699">
          <w:fldChar w:fldCharType="separate"/>
        </w:r>
      </w:ins>
      <w:ins w:id="451" w:author="nico" w:date="2011-04-07T19:47:00Z">
        <w:r w:rsidR="000735E9">
          <w:rPr>
            <w:b/>
            <w:bCs/>
            <w:noProof/>
            <w:lang w:val="es-ES"/>
          </w:rPr>
          <w:t>No se encuentran elementos de tabla de ilustraciones.</w:t>
        </w:r>
      </w:ins>
      <w:del w:id="452" w:author="nico" w:date="2011-04-07T19:47:00Z">
        <w:r w:rsidR="000735E9" w:rsidDel="000735E9">
          <w:rPr>
            <w:b/>
            <w:bCs/>
            <w:noProof/>
            <w:lang w:val="es-ES"/>
          </w:rPr>
          <w:delText>No se encuentran elementos de tabla de ilustraciones.</w:delText>
        </w:r>
      </w:del>
      <w:ins w:id="453" w:author="veloz" w:date="2011-04-07T11:42:00Z">
        <w:r w:rsidRPr="00051699">
          <w:fldChar w:fldCharType="end"/>
        </w:r>
      </w:ins>
    </w:p>
    <w:p w:rsidR="00BF1090" w:rsidRPr="00051699" w:rsidRDefault="00BF1090" w:rsidP="00BF1090">
      <w:pPr>
        <w:spacing w:before="0" w:after="200" w:line="276" w:lineRule="auto"/>
        <w:ind w:firstLine="0"/>
        <w:jc w:val="left"/>
        <w:rPr>
          <w:ins w:id="454" w:author="veloz" w:date="2011-04-07T11:42:00Z"/>
        </w:rPr>
      </w:pPr>
      <w:ins w:id="455" w:author="veloz" w:date="2011-04-07T11:42:00Z">
        <w:r w:rsidRPr="00051699">
          <w:br w:type="page"/>
        </w:r>
      </w:ins>
    </w:p>
    <w:p w:rsidR="00BF1090" w:rsidRDefault="00BF1090" w:rsidP="00BF1090">
      <w:pPr>
        <w:pStyle w:val="Normalsininterlineado"/>
        <w:rPr>
          <w:ins w:id="456" w:author="veloz" w:date="2011-04-07T11:42:00Z"/>
        </w:rPr>
      </w:pPr>
    </w:p>
    <w:p w:rsidR="00BF1090" w:rsidRDefault="00BF1090" w:rsidP="00BF1090">
      <w:pPr>
        <w:pStyle w:val="Normalsininterlineado"/>
        <w:rPr>
          <w:ins w:id="457" w:author="veloz" w:date="2011-04-07T11:42:00Z"/>
        </w:rPr>
      </w:pPr>
    </w:p>
    <w:p w:rsidR="00BF1090" w:rsidRDefault="00BF1090" w:rsidP="00BF1090">
      <w:pPr>
        <w:pStyle w:val="Normalsininterlineado"/>
        <w:rPr>
          <w:ins w:id="458" w:author="veloz" w:date="2011-04-07T11:42:00Z"/>
        </w:rPr>
      </w:pPr>
    </w:p>
    <w:p w:rsidR="00BF1090" w:rsidRDefault="00BF1090" w:rsidP="00BF1090">
      <w:pPr>
        <w:pStyle w:val="Normalsininterlineado"/>
        <w:rPr>
          <w:ins w:id="459" w:author="veloz" w:date="2011-04-07T11:42:00Z"/>
        </w:rPr>
      </w:pPr>
    </w:p>
    <w:p w:rsidR="00BF1090" w:rsidRDefault="00BF1090" w:rsidP="00BF1090">
      <w:pPr>
        <w:pStyle w:val="Ttulo1"/>
        <w:numPr>
          <w:ilvl w:val="0"/>
          <w:numId w:val="0"/>
        </w:numPr>
        <w:rPr>
          <w:ins w:id="460" w:author="veloz" w:date="2011-04-07T11:42:00Z"/>
        </w:rPr>
      </w:pPr>
      <w:bookmarkStart w:id="461" w:name="_Toc289968992"/>
      <w:ins w:id="462" w:author="veloz" w:date="2011-04-07T11:42:00Z">
        <w:r>
          <w:t>ABREVIATURAS</w:t>
        </w:r>
        <w:bookmarkEnd w:id="461"/>
      </w:ins>
    </w:p>
    <w:p w:rsidR="00BF1090" w:rsidRPr="0090321A" w:rsidRDefault="00BF1090" w:rsidP="00BF1090">
      <w:pPr>
        <w:rPr>
          <w:ins w:id="463" w:author="veloz" w:date="2011-04-07T11:42:00Z"/>
        </w:rPr>
      </w:pPr>
    </w:p>
    <w:p w:rsidR="00BF1090" w:rsidRPr="00051699" w:rsidRDefault="00BF1090" w:rsidP="00BF1090">
      <w:pPr>
        <w:ind w:firstLine="0"/>
        <w:rPr>
          <w:ins w:id="464" w:author="veloz" w:date="2011-04-07T11:42:00Z"/>
        </w:rPr>
      </w:pPr>
    </w:p>
    <w:p w:rsidR="00BF1090" w:rsidRPr="00051699" w:rsidRDefault="00BF1090" w:rsidP="00BF1090">
      <w:pPr>
        <w:rPr>
          <w:ins w:id="465" w:author="veloz" w:date="2011-04-07T11:42:00Z"/>
        </w:rPr>
      </w:pPr>
    </w:p>
    <w:p w:rsidR="00BF1090" w:rsidRPr="00051699" w:rsidRDefault="00BF1090" w:rsidP="00BF1090">
      <w:pPr>
        <w:pStyle w:val="Normalsininterlineado"/>
        <w:rPr>
          <w:ins w:id="466" w:author="veloz" w:date="2011-04-07T11:42:00Z"/>
        </w:rPr>
      </w:pPr>
    </w:p>
    <w:p w:rsidR="00BF1090" w:rsidRPr="00051699" w:rsidRDefault="00BF1090" w:rsidP="00BF1090">
      <w:pPr>
        <w:pStyle w:val="Normalsininterlineado"/>
        <w:rPr>
          <w:ins w:id="467" w:author="veloz" w:date="2011-04-07T11:42:00Z"/>
        </w:rPr>
        <w:sectPr w:rsidR="00BF1090" w:rsidRPr="00051699" w:rsidSect="00BF1090">
          <w:headerReference w:type="default" r:id="rId11"/>
          <w:footerReference w:type="even" r:id="rId12"/>
          <w:footerReference w:type="default" r:id="rId13"/>
          <w:headerReference w:type="first" r:id="rId14"/>
          <w:footerReference w:type="first" r:id="rId15"/>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rPr>
          <w:ins w:id="468" w:author="veloz" w:date="2011-04-07T11:42:00Z"/>
        </w:rPr>
      </w:pPr>
      <w:bookmarkStart w:id="469" w:name="_Toc264550869"/>
      <w:bookmarkStart w:id="470" w:name="_Toc276051240"/>
    </w:p>
    <w:p w:rsidR="00BF1090" w:rsidRDefault="00BF1090" w:rsidP="00BF1090">
      <w:pPr>
        <w:pStyle w:val="Normalsininterlineado"/>
        <w:rPr>
          <w:ins w:id="471" w:author="veloz" w:date="2011-04-07T11:42:00Z"/>
        </w:rPr>
      </w:pPr>
    </w:p>
    <w:p w:rsidR="00BF1090" w:rsidRDefault="00BF1090" w:rsidP="00BF1090">
      <w:pPr>
        <w:pStyle w:val="Normalsininterlineado"/>
        <w:rPr>
          <w:ins w:id="472" w:author="veloz" w:date="2011-04-07T11:42:00Z"/>
        </w:rPr>
      </w:pPr>
    </w:p>
    <w:p w:rsidR="00BF1090" w:rsidRDefault="00BF1090" w:rsidP="00BF1090">
      <w:pPr>
        <w:pStyle w:val="Normalsininterlineado"/>
        <w:rPr>
          <w:ins w:id="473" w:author="veloz" w:date="2011-04-07T11:42:00Z"/>
        </w:rPr>
      </w:pPr>
    </w:p>
    <w:p w:rsidR="00BF1090" w:rsidRDefault="00BF1090" w:rsidP="00BF1090">
      <w:pPr>
        <w:pStyle w:val="Ttulo1"/>
        <w:numPr>
          <w:ilvl w:val="0"/>
          <w:numId w:val="0"/>
        </w:numPr>
        <w:rPr>
          <w:ins w:id="474" w:author="veloz" w:date="2011-04-07T11:42:00Z"/>
        </w:rPr>
      </w:pPr>
      <w:bookmarkStart w:id="475" w:name="_Toc289968993"/>
      <w:ins w:id="476" w:author="veloz" w:date="2011-04-07T11:42:00Z">
        <w:r w:rsidRPr="00051699">
          <w:t>Introducción</w:t>
        </w:r>
        <w:bookmarkEnd w:id="469"/>
        <w:bookmarkEnd w:id="470"/>
        <w:bookmarkEnd w:id="475"/>
      </w:ins>
    </w:p>
    <w:p w:rsidR="00BF1090" w:rsidRPr="0090321A" w:rsidRDefault="00BF1090" w:rsidP="00BF1090">
      <w:pPr>
        <w:rPr>
          <w:ins w:id="477" w:author="veloz" w:date="2011-04-07T11:42:00Z"/>
        </w:rPr>
      </w:pPr>
    </w:p>
    <w:p w:rsidR="00BF1090" w:rsidRDefault="00BF1090" w:rsidP="00BF1090">
      <w:pPr>
        <w:spacing w:after="0" w:line="240" w:lineRule="auto"/>
        <w:rPr>
          <w:ins w:id="478" w:author="veloz" w:date="2011-04-07T11:42:00Z"/>
          <w:lang w:eastAsia="ar-SA"/>
        </w:rPr>
      </w:pPr>
      <w:ins w:id="479" w:author="veloz" w:date="2011-04-07T11:42:00Z">
        <w:r w:rsidRPr="00051699">
          <w:rPr>
            <w:lang w:eastAsia="ar-SA"/>
          </w:rPr>
          <w:br w:type="page"/>
        </w:r>
      </w:ins>
    </w:p>
    <w:p w:rsidR="000735E9" w:rsidRDefault="000735E9">
      <w:pPr>
        <w:pStyle w:val="Normalsininterlineado"/>
        <w:rPr>
          <w:ins w:id="480" w:author="veloz" w:date="2011-04-07T11:40:00Z"/>
        </w:rPr>
        <w:pPrChange w:id="481" w:author="veloz" w:date="2011-04-07T11:40:00Z">
          <w:pPr>
            <w:pStyle w:val="Ttulo2"/>
          </w:pPr>
        </w:pPrChange>
      </w:pPr>
    </w:p>
    <w:p w:rsidR="000735E9" w:rsidRDefault="000735E9">
      <w:pPr>
        <w:pStyle w:val="Normalsininterlineado"/>
        <w:rPr>
          <w:ins w:id="482" w:author="veloz" w:date="2011-04-07T11:40:00Z"/>
        </w:rPr>
        <w:pPrChange w:id="483" w:author="veloz" w:date="2011-04-07T11:40:00Z">
          <w:pPr>
            <w:pStyle w:val="Ttulo2"/>
          </w:pPr>
        </w:pPrChange>
      </w:pPr>
    </w:p>
    <w:p w:rsidR="000735E9" w:rsidRDefault="000735E9">
      <w:pPr>
        <w:pStyle w:val="Normalsininterlineado"/>
        <w:rPr>
          <w:ins w:id="484" w:author="veloz" w:date="2011-04-07T11:40:00Z"/>
        </w:rPr>
        <w:pPrChange w:id="485" w:author="veloz" w:date="2011-04-07T11:40:00Z">
          <w:pPr>
            <w:pStyle w:val="Ttulo2"/>
          </w:pPr>
        </w:pPrChange>
      </w:pPr>
    </w:p>
    <w:p w:rsidR="000735E9" w:rsidRDefault="000735E9">
      <w:pPr>
        <w:pStyle w:val="Normalsininterlineado"/>
        <w:rPr>
          <w:ins w:id="486" w:author="veloz" w:date="2011-04-07T11:40:00Z"/>
        </w:rPr>
        <w:pPrChange w:id="487" w:author="veloz" w:date="2011-04-07T11:40:00Z">
          <w:pPr>
            <w:pStyle w:val="Ttulo2"/>
          </w:pPr>
        </w:pPrChange>
      </w:pPr>
    </w:p>
    <w:p w:rsidR="000735E9" w:rsidRDefault="00BF1090">
      <w:pPr>
        <w:pStyle w:val="Ttulo1"/>
        <w:pPrChange w:id="488" w:author="veloz" w:date="2011-04-07T11:41:00Z">
          <w:pPr>
            <w:pStyle w:val="Ttulo2"/>
          </w:pPr>
        </w:pPrChange>
      </w:pPr>
      <w:bookmarkStart w:id="489" w:name="_Toc289968994"/>
      <w:ins w:id="490" w:author="veloz" w:date="2011-04-07T11:40:00Z">
        <w:r>
          <w:t>CAPITULO I</w:t>
        </w:r>
        <w:r>
          <w:br/>
        </w:r>
        <w:r>
          <w:br/>
        </w:r>
      </w:ins>
      <w:del w:id="491" w:author="veloz" w:date="2011-04-07T11:40:00Z">
        <w:r w:rsidR="006526CA" w:rsidDel="00BF1090">
          <w:fldChar w:fldCharType="begin"/>
        </w:r>
        <w:r w:rsidR="00EB426B" w:rsidDel="00BF1090">
          <w:delInstrText xml:space="preserve"> MACROBUTTON MTEditEquationSection2 </w:delInstrText>
        </w:r>
        <w:r w:rsidR="00EB426B" w:rsidRPr="00EB426B" w:rsidDel="00BF1090">
          <w:rPr>
            <w:rStyle w:val="MTEquationSection"/>
          </w:rPr>
          <w:delInstrText>Equation Chapter 1 Section 1</w:delInstrText>
        </w:r>
        <w:r w:rsidR="006526CA" w:rsidDel="00BF1090">
          <w:fldChar w:fldCharType="begin"/>
        </w:r>
        <w:r w:rsidR="00EB426B" w:rsidDel="00BF1090">
          <w:delInstrText xml:space="preserve"> SEQ MTEqn \r \h \* MERGEFORMAT </w:delInstrText>
        </w:r>
        <w:r w:rsidR="006526CA" w:rsidDel="00BF1090">
          <w:fldChar w:fldCharType="end"/>
        </w:r>
        <w:r w:rsidR="006526CA" w:rsidDel="00BF1090">
          <w:fldChar w:fldCharType="begin"/>
        </w:r>
        <w:r w:rsidR="00EB426B" w:rsidDel="00BF1090">
          <w:delInstrText xml:space="preserve"> SEQ MTSec \r 1 \h \* MERGEFORMAT </w:delInstrText>
        </w:r>
        <w:r w:rsidR="006526CA" w:rsidDel="00BF1090">
          <w:fldChar w:fldCharType="end"/>
        </w:r>
        <w:r w:rsidR="006526CA" w:rsidDel="00BF1090">
          <w:fldChar w:fldCharType="begin"/>
        </w:r>
        <w:r w:rsidR="00EB426B" w:rsidDel="00BF1090">
          <w:delInstrText xml:space="preserve"> SEQ MTChap \r 1 \h \* MERGEFORMAT </w:delInstrText>
        </w:r>
        <w:r w:rsidR="006526CA" w:rsidDel="00BF1090">
          <w:fldChar w:fldCharType="end"/>
        </w:r>
        <w:r w:rsidR="006526CA" w:rsidDel="00BF1090">
          <w:fldChar w:fldCharType="end"/>
        </w:r>
      </w:del>
      <w:r w:rsidR="00331690">
        <w:t>Marco Teórico</w:t>
      </w:r>
      <w:bookmarkEnd w:id="489"/>
    </w:p>
    <w:p w:rsidR="000735E9" w:rsidRDefault="00331690">
      <w:pPr>
        <w:pStyle w:val="Ttulo2"/>
        <w:pPrChange w:id="492" w:author="veloz" w:date="2011-04-07T11:08:00Z">
          <w:pPr>
            <w:pStyle w:val="Ttulo3"/>
          </w:pPr>
        </w:pPrChange>
      </w:pPr>
      <w:bookmarkStart w:id="493" w:name="_Toc289968995"/>
      <w:r>
        <w:t>Interferencia de la Luz</w:t>
      </w:r>
      <w:bookmarkEnd w:id="493"/>
    </w:p>
    <w:p w:rsidR="00EE263D" w:rsidRDefault="006526CA">
      <w:ins w:id="494" w:author="veloz" w:date="2011-04-07T11:40:00Z">
        <w:r>
          <w:fldChar w:fldCharType="begin"/>
        </w:r>
        <w:r w:rsidR="00BF1090">
          <w:instrText xml:space="preserve"> MACROBUTTON MTEditEquationSection2 </w:instrText>
        </w:r>
        <w:r w:rsidR="00BF1090" w:rsidRPr="00EB426B">
          <w:rPr>
            <w:rStyle w:val="MTEquationSection"/>
          </w:rPr>
          <w:instrText>Equation Chapter 1 Section 1</w:instrText>
        </w:r>
        <w:r>
          <w:fldChar w:fldCharType="begin"/>
        </w:r>
        <w:r w:rsidR="00BF1090">
          <w:instrText xml:space="preserve"> SEQ MTEqn \r \h \* MERGEFORMAT </w:instrText>
        </w:r>
      </w:ins>
      <w:del w:id="495" w:author="nico" w:date="2011-04-07T19:47:00Z">
        <w:r w:rsidR="000735E9" w:rsidDel="000735E9">
          <w:fldChar w:fldCharType="separate"/>
        </w:r>
      </w:del>
      <w:ins w:id="496" w:author="veloz" w:date="2011-04-07T11:40:00Z">
        <w:r>
          <w:fldChar w:fldCharType="end"/>
        </w:r>
        <w:r>
          <w:fldChar w:fldCharType="begin"/>
        </w:r>
        <w:r w:rsidR="00BF1090">
          <w:instrText xml:space="preserve"> SEQ MTSec \r 1 \h \* MERGEFORMAT </w:instrText>
        </w:r>
      </w:ins>
      <w:del w:id="497" w:author="nico" w:date="2011-04-07T19:47:00Z">
        <w:r w:rsidR="000735E9" w:rsidDel="000735E9">
          <w:fldChar w:fldCharType="separate"/>
        </w:r>
      </w:del>
      <w:ins w:id="498" w:author="veloz" w:date="2011-04-07T11:40:00Z">
        <w:r>
          <w:fldChar w:fldCharType="end"/>
        </w:r>
        <w:r>
          <w:fldChar w:fldCharType="begin"/>
        </w:r>
        <w:r w:rsidR="00BF1090">
          <w:instrText xml:space="preserve"> SEQ MTChap \r 1 \h \* MERGEFORMAT </w:instrText>
        </w:r>
      </w:ins>
      <w:del w:id="499" w:author="nico" w:date="2011-04-07T19:47:00Z">
        <w:r w:rsidR="000735E9" w:rsidDel="000735E9">
          <w:fldChar w:fldCharType="separate"/>
        </w:r>
      </w:del>
      <w:ins w:id="500" w:author="veloz" w:date="2011-04-07T11:40:00Z">
        <w:r>
          <w:fldChar w:fldCharType="end"/>
        </w:r>
        <w:r>
          <w:fldChar w:fldCharType="end"/>
        </w:r>
      </w:ins>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5pt;height:36pt" o:ole="">
            <v:imagedata r:id="rId16" o:title=""/>
          </v:shape>
          <o:OLEObject Type="Embed" ProgID="Equation.DSMT4" ShapeID="_x0000_i1025" DrawAspect="Content" ObjectID="_1363733631" r:id="rId17"/>
        </w:object>
      </w:r>
      <w:r>
        <w:tab/>
      </w:r>
      <w:r w:rsidR="006526CA">
        <w:fldChar w:fldCharType="begin"/>
      </w:r>
      <w:r>
        <w:instrText xml:space="preserve"> MACROBUTTON MTPlaceRef \* MERGEFORMAT </w:instrText>
      </w:r>
      <w:fldSimple w:instr=" SEQ MTEqn \h \* MERGEFORMAT "/>
      <w:r>
        <w:instrText>(</w:instrText>
      </w:r>
      <w:fldSimple w:instr=" SEQ MTSec \c \* Arabic \* MERGEFORMAT ">
        <w:r w:rsidR="000735E9">
          <w:rPr>
            <w:noProof/>
          </w:rPr>
          <w:instrText>1</w:instrText>
        </w:r>
      </w:fldSimple>
      <w:r>
        <w:instrText>.</w:instrText>
      </w:r>
      <w:fldSimple w:instr=" SEQ MTEqn \c \* Arabic \* MERGEFORMAT ">
        <w:r w:rsidR="000735E9">
          <w:rPr>
            <w:noProof/>
          </w:rPr>
          <w:instrText>1</w:instrText>
        </w:r>
      </w:fldSimple>
      <w:r>
        <w:instrText>)</w:instrText>
      </w:r>
      <w:r w:rsidR="006526CA">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26" type="#_x0000_t75" style="width:11.25pt;height:13.5pt" o:ole="">
            <v:imagedata r:id="rId18" o:title=""/>
          </v:shape>
          <o:OLEObject Type="Embed" ProgID="Equation.DSMT4" ShapeID="_x0000_i1026" DrawAspect="Content" ObjectID="_1363733632" r:id="rId19"/>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27" type="#_x0000_t75" style="width:9.75pt;height:11.25pt" o:ole="">
            <v:imagedata r:id="rId20" o:title=""/>
          </v:shape>
          <o:OLEObject Type="Embed" ProgID="Equation.DSMT4" ShapeID="_x0000_i1027" DrawAspect="Content" ObjectID="_1363733633" r:id="rId21"/>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28" type="#_x0000_t75" style="width:13.5pt;height:14.25pt" o:ole="">
            <v:imagedata r:id="rId22" o:title=""/>
          </v:shape>
          <o:OLEObject Type="Embed" ProgID="Equation.DSMT4" ShapeID="_x0000_i1028" DrawAspect="Content" ObjectID="_1363733634" r:id="rId23"/>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29" type="#_x0000_t75" style="width:51pt;height:13.5pt" o:ole="">
            <v:imagedata r:id="rId24" o:title=""/>
          </v:shape>
          <o:OLEObject Type="Embed" ProgID="Equation.DSMT4" ShapeID="_x0000_i1029" DrawAspect="Content" ObjectID="_1363733635" r:id="rId25"/>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0" type="#_x0000_t75" style="width:11.25pt;height:13.5pt" o:ole="">
            <v:imagedata r:id="rId26" o:title=""/>
          </v:shape>
          <o:OLEObject Type="Embed" ProgID="Equation.DSMT4" ShapeID="_x0000_i1030" DrawAspect="Content" ObjectID="_1363733636" r:id="rId27"/>
        </w:object>
      </w:r>
      <w:r>
        <w:t xml:space="preserve"> es la fase constante</w:t>
      </w:r>
    </w:p>
    <w:p w:rsidR="00B82B2C" w:rsidRDefault="00B82B2C">
      <w:r>
        <w:t>La fase de la onda es el término dentro del coseno</w:t>
      </w:r>
      <w:proofErr w:type="gramStart"/>
      <w:r>
        <w:t xml:space="preserve">, </w:t>
      </w:r>
      <w:r w:rsidRPr="00B82B2C">
        <w:rPr>
          <w:position w:val="-28"/>
        </w:rPr>
        <w:object w:dxaOrig="1939" w:dyaOrig="680">
          <v:shape id="_x0000_i1031" type="#_x0000_t75" style="width:96.75pt;height:33.75pt" o:ole="">
            <v:imagedata r:id="rId28" o:title=""/>
          </v:shape>
          <o:OLEObject Type="Embed" ProgID="Equation.DSMT4" ShapeID="_x0000_i1031" DrawAspect="Content" ObjectID="_1363733637" r:id="rId29"/>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032" type="#_x0000_t75" style="width:85.5pt;height:16.5pt" o:ole="">
            <v:imagedata r:id="rId30" o:title=""/>
          </v:shape>
          <o:OLEObject Type="Embed" ProgID="Equation.DSMT4" ShapeID="_x0000_i1032" DrawAspect="Content" ObjectID="_1363733638" r:id="rId31"/>
        </w:object>
      </w:r>
      <w:r>
        <w:tab/>
      </w:r>
      <w:r w:rsidR="006526CA">
        <w:fldChar w:fldCharType="begin"/>
      </w:r>
      <w:r>
        <w:instrText xml:space="preserve"> MACROBUTTON MTPlaceRef \* MERGEFORMAT </w:instrText>
      </w:r>
      <w:fldSimple w:instr=" SEQ MTEqn \h \* MERGEFORMAT "/>
      <w:r>
        <w:instrText>(</w:instrText>
      </w:r>
      <w:fldSimple w:instr=" SEQ MTSec \c \* Arabic \* MERGEFORMAT ">
        <w:r w:rsidR="000735E9">
          <w:rPr>
            <w:noProof/>
          </w:rPr>
          <w:instrText>1</w:instrText>
        </w:r>
      </w:fldSimple>
      <w:r>
        <w:instrText>.</w:instrText>
      </w:r>
      <w:fldSimple w:instr=" SEQ MTEqn \c \* Arabic \* MERGEFORMAT ">
        <w:r w:rsidR="000735E9">
          <w:rPr>
            <w:noProof/>
          </w:rPr>
          <w:instrText>2</w:instrText>
        </w:r>
      </w:fldSimple>
      <w:r>
        <w:instrText>)</w:instrText>
      </w:r>
      <w:r w:rsidR="006526CA">
        <w:fldChar w:fldCharType="end"/>
      </w:r>
    </w:p>
    <w:p w:rsidR="00B82B2C" w:rsidRDefault="00B82B2C">
      <w:r>
        <w:t xml:space="preserve">En dos puntos distintos, </w:t>
      </w:r>
      <w:r w:rsidRPr="00B82B2C">
        <w:rPr>
          <w:position w:val="-12"/>
        </w:rPr>
        <w:object w:dxaOrig="240" w:dyaOrig="360">
          <v:shape id="_x0000_i1033" type="#_x0000_t75" style="width:12pt;height:18pt" o:ole="">
            <v:imagedata r:id="rId32" o:title=""/>
          </v:shape>
          <o:OLEObject Type="Embed" ProgID="Equation.DSMT4" ShapeID="_x0000_i1033" DrawAspect="Content" ObjectID="_1363733639" r:id="rId33"/>
        </w:object>
      </w:r>
      <w:r>
        <w:t xml:space="preserve"> y </w:t>
      </w:r>
      <w:r w:rsidRPr="00B82B2C">
        <w:rPr>
          <w:position w:val="-12"/>
        </w:rPr>
        <w:object w:dxaOrig="260" w:dyaOrig="360">
          <v:shape id="_x0000_i1034" type="#_x0000_t75" style="width:13.5pt;height:18pt" o:ole="">
            <v:imagedata r:id="rId34" o:title=""/>
          </v:shape>
          <o:OLEObject Type="Embed" ProgID="Equation.DSMT4" ShapeID="_x0000_i1034" DrawAspect="Content" ObjectID="_1363733640" r:id="rId35"/>
        </w:object>
      </w:r>
      <w:r>
        <w:t xml:space="preserve">, a lo largo de la dirección de propagación de la onda, las fases serán </w:t>
      </w:r>
      <w:r w:rsidRPr="00B82B2C">
        <w:rPr>
          <w:position w:val="-12"/>
        </w:rPr>
        <w:object w:dxaOrig="1800" w:dyaOrig="360">
          <v:shape id="_x0000_i1035" type="#_x0000_t75" style="width:90pt;height:18pt" o:ole="">
            <v:imagedata r:id="rId36" o:title=""/>
          </v:shape>
          <o:OLEObject Type="Embed" ProgID="Equation.DSMT4" ShapeID="_x0000_i1035" DrawAspect="Content" ObjectID="_1363733641" r:id="rId37"/>
        </w:object>
      </w:r>
      <w:r>
        <w:t xml:space="preserve"> y </w:t>
      </w:r>
      <w:r w:rsidRPr="00B82B2C">
        <w:rPr>
          <w:position w:val="-12"/>
        </w:rPr>
        <w:object w:dxaOrig="1860" w:dyaOrig="360">
          <v:shape id="_x0000_i1036" type="#_x0000_t75" style="width:93pt;height:18pt" o:ole="">
            <v:imagedata r:id="rId38" o:title=""/>
          </v:shape>
          <o:OLEObject Type="Embed" ProgID="Equation.DSMT4" ShapeID="_x0000_i1036" DrawAspect="Content" ObjectID="_1363733642" r:id="rId39"/>
        </w:object>
      </w:r>
      <w:r>
        <w:t xml:space="preserve">. </w:t>
      </w:r>
    </w:p>
    <w:p w:rsidR="00B82B2C" w:rsidRDefault="00B82B2C" w:rsidP="00B82B2C">
      <w:pPr>
        <w:pStyle w:val="MTDisplayEquation"/>
      </w:pPr>
      <w:r>
        <w:tab/>
      </w:r>
      <w:r w:rsidRPr="00B82B2C">
        <w:rPr>
          <w:position w:val="-14"/>
        </w:rPr>
        <w:object w:dxaOrig="2980" w:dyaOrig="400">
          <v:shape id="_x0000_i1037" type="#_x0000_t75" style="width:149.25pt;height:20.25pt" o:ole="">
            <v:imagedata r:id="rId40" o:title=""/>
          </v:shape>
          <o:OLEObject Type="Embed" ProgID="Equation.DSMT4" ShapeID="_x0000_i1037" DrawAspect="Content" ObjectID="_1363733643" r:id="rId41"/>
        </w:object>
      </w:r>
      <w:r>
        <w:tab/>
      </w:r>
      <w:r w:rsidR="006526CA">
        <w:fldChar w:fldCharType="begin"/>
      </w:r>
      <w:r>
        <w:instrText xml:space="preserve"> MACROBUTTON MTPlaceRef \* MERGEFORMAT </w:instrText>
      </w:r>
      <w:fldSimple w:instr=" SEQ MTEqn \h \* MERGEFORMAT "/>
      <w:r>
        <w:instrText>(</w:instrText>
      </w:r>
      <w:fldSimple w:instr=" SEQ MTSec \c \* Arabic \* MERGEFORMAT ">
        <w:r w:rsidR="000735E9">
          <w:rPr>
            <w:noProof/>
          </w:rPr>
          <w:instrText>1</w:instrText>
        </w:r>
      </w:fldSimple>
      <w:r>
        <w:instrText>.</w:instrText>
      </w:r>
      <w:fldSimple w:instr=" SEQ MTEqn \c \* Arabic \* MERGEFORMAT ">
        <w:r w:rsidR="000735E9">
          <w:rPr>
            <w:noProof/>
          </w:rPr>
          <w:instrText>3</w:instrText>
        </w:r>
      </w:fldSimple>
      <w:r>
        <w:instrText>)</w:instrText>
      </w:r>
      <w:r w:rsidR="006526CA">
        <w:fldChar w:fldCharType="end"/>
      </w:r>
    </w:p>
    <w:p w:rsidR="00B82B2C" w:rsidRDefault="005457FB">
      <w:r>
        <w:t>La diferencia de fase entre estos puntos será igual a la diferencia de caminos ópticos multiplicada por el número de onda.</w:t>
      </w:r>
      <w:r w:rsidR="006526CA">
        <w:fldChar w:fldCharType="begin"/>
      </w:r>
      <w:r w:rsidR="00E33F8C">
        <w:instrText xml:space="preserve"> ADDIN EN.CITE &lt;EndNote&gt;&lt;Cite&gt;&lt;Author&gt;Gåsvik&lt;/Author&gt;&lt;Year&gt;2002&lt;/Year&gt;&lt;RecNum&gt;17&lt;/RecNum&gt;&lt;DisplayText&gt;[1]&lt;/DisplayText&gt;&lt;record&gt;&lt;rec-number&gt;17&lt;/rec-number&gt;&lt;foreign-keys&gt;&lt;key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6526CA">
        <w:fldChar w:fldCharType="separate"/>
      </w:r>
      <w:r w:rsidR="0075049B">
        <w:rPr>
          <w:noProof/>
        </w:rPr>
        <w:t>[</w:t>
      </w:r>
      <w:hyperlink w:anchor="_ENREF_1" w:tooltip="Gåsvik, 2002 #17" w:history="1">
        <w:r w:rsidR="00243CA4">
          <w:rPr>
            <w:noProof/>
          </w:rPr>
          <w:t>1</w:t>
        </w:r>
      </w:hyperlink>
      <w:r w:rsidR="0075049B">
        <w:rPr>
          <w:noProof/>
        </w:rPr>
        <w:t>]</w:t>
      </w:r>
      <w:r w:rsidR="006526CA">
        <w:fldChar w:fldCharType="end"/>
      </w:r>
    </w:p>
    <w:p w:rsidR="000735E9" w:rsidRDefault="006E0ECA">
      <w:pPr>
        <w:pStyle w:val="Ttulo2"/>
        <w:pPrChange w:id="501" w:author="veloz" w:date="2011-04-07T11:09:00Z">
          <w:pPr>
            <w:pStyle w:val="Ttulo3"/>
          </w:pPr>
        </w:pPrChange>
      </w:pPr>
      <w:bookmarkStart w:id="502" w:name="_Toc289968996"/>
      <w:r>
        <w:t>Interferencia</w:t>
      </w:r>
      <w:bookmarkEnd w:id="502"/>
    </w:p>
    <w:p w:rsidR="006E0ECA" w:rsidRDefault="006E0ECA" w:rsidP="006E0ECA">
      <w:r>
        <w:t xml:space="preserve">Si tenemos dos ondas planas que inciden en un mismo detector y escribimos los campos eléctricos en notación compleja tal que </w:t>
      </w:r>
    </w:p>
    <w:p w:rsidR="006E0ECA" w:rsidRDefault="006E0ECA" w:rsidP="006E0ECA">
      <w:pPr>
        <w:pStyle w:val="MTDisplayEquation"/>
      </w:pPr>
      <w:r>
        <w:tab/>
      </w:r>
      <w:r w:rsidRPr="006E0ECA">
        <w:rPr>
          <w:position w:val="-32"/>
        </w:rPr>
        <w:object w:dxaOrig="1100" w:dyaOrig="760">
          <v:shape id="_x0000_i1038" type="#_x0000_t75" style="width:54.75pt;height:38.25pt" o:ole="">
            <v:imagedata r:id="rId42" o:title=""/>
          </v:shape>
          <o:OLEObject Type="Embed" ProgID="Equation.DSMT4" ShapeID="_x0000_i1038" DrawAspect="Content" ObjectID="_1363733644" r:id="rId43"/>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39" type="#_x0000_t75" style="width:225pt;height:21.75pt" o:ole="">
            <v:imagedata r:id="rId44" o:title=""/>
          </v:shape>
          <o:OLEObject Type="Embed" ProgID="Equation.DSMT4" ShapeID="_x0000_i1039" DrawAspect="Content" ObjectID="_1363733645" r:id="rId45"/>
        </w:object>
      </w:r>
    </w:p>
    <w:p w:rsidR="006E0ECA" w:rsidRDefault="006E0ECA" w:rsidP="006E0ECA">
      <w:pPr>
        <w:pStyle w:val="MTDisplayEquation"/>
      </w:pPr>
      <w:r>
        <w:tab/>
      </w:r>
      <w:r w:rsidRPr="006E0ECA">
        <w:rPr>
          <w:position w:val="-14"/>
        </w:rPr>
        <w:object w:dxaOrig="2840" w:dyaOrig="420">
          <v:shape id="_x0000_i1040" type="#_x0000_t75" style="width:142.5pt;height:21pt" o:ole="">
            <v:imagedata r:id="rId46" o:title=""/>
          </v:shape>
          <o:OLEObject Type="Embed" ProgID="Equation.DSMT4" ShapeID="_x0000_i1040" DrawAspect="Content" ObjectID="_1363733646" r:id="rId47"/>
        </w:object>
      </w:r>
      <w:r>
        <w:tab/>
      </w:r>
      <w:r w:rsidR="006526CA">
        <w:fldChar w:fldCharType="begin"/>
      </w:r>
      <w:r>
        <w:instrText xml:space="preserve"> MACROBUTTON MTPlaceRef \* MERGEFORMAT </w:instrText>
      </w:r>
      <w:fldSimple w:instr=" SEQ MTEqn \h \* MERGEFORMAT "/>
      <w:bookmarkStart w:id="503" w:name="ZEqnNum884393"/>
      <w:r>
        <w:instrText>(</w:instrText>
      </w:r>
      <w:fldSimple w:instr=" SEQ MTSec \c \* Arabic \* MERGEFORMAT ">
        <w:r w:rsidR="000735E9">
          <w:rPr>
            <w:noProof/>
          </w:rPr>
          <w:instrText>1</w:instrText>
        </w:r>
      </w:fldSimple>
      <w:r>
        <w:instrText>.</w:instrText>
      </w:r>
      <w:fldSimple w:instr=" SEQ MTEqn \c \* Arabic \* MERGEFORMAT ">
        <w:r w:rsidR="000735E9">
          <w:rPr>
            <w:noProof/>
          </w:rPr>
          <w:instrText>4</w:instrText>
        </w:r>
      </w:fldSimple>
      <w:r>
        <w:instrText>)</w:instrText>
      </w:r>
      <w:bookmarkEnd w:id="503"/>
      <w:r w:rsidR="006526CA">
        <w:fldChar w:fldCharType="end"/>
      </w:r>
    </w:p>
    <w:p w:rsidR="006E0ECA" w:rsidRPr="005457FB" w:rsidRDefault="007F5501" w:rsidP="00727B63">
      <w:r>
        <w:t>Dónde</w:t>
      </w:r>
      <w:r w:rsidR="006E0ECA">
        <w:t xml:space="preserve"> </w:t>
      </w:r>
      <w:r w:rsidR="006E0ECA" w:rsidRPr="006E0ECA">
        <w:rPr>
          <w:position w:val="-12"/>
        </w:rPr>
        <w:object w:dxaOrig="1180" w:dyaOrig="360">
          <v:shape id="_x0000_i1041" type="#_x0000_t75" style="width:58.5pt;height:18pt" o:ole="">
            <v:imagedata r:id="rId48" o:title=""/>
          </v:shape>
          <o:OLEObject Type="Embed" ProgID="Equation.DSMT4" ShapeID="_x0000_i1041" DrawAspect="Content" ObjectID="_1363733647" r:id="rId49"/>
        </w:object>
      </w:r>
      <w:r w:rsidR="00727B63">
        <w:t xml:space="preserve">. De la ecuación </w:t>
      </w:r>
      <w:r w:rsidR="006526CA">
        <w:fldChar w:fldCharType="begin"/>
      </w:r>
      <w:r w:rsidR="00727B63">
        <w:instrText xml:space="preserve"> GOTOBUTTON ZEqnNum884393  \* MERGEFORMAT </w:instrText>
      </w:r>
      <w:r w:rsidR="006526CA">
        <w:fldChar w:fldCharType="begin"/>
      </w:r>
      <w:r w:rsidR="00727B63">
        <w:instrText xml:space="preserve"> REF ZEqnNum884393 \* Charformat \! \* MERGEFORMAT </w:instrText>
      </w:r>
      <w:r w:rsidR="006526CA">
        <w:fldChar w:fldCharType="separate"/>
      </w:r>
      <w:r w:rsidR="000735E9">
        <w:instrText>(1.4)</w:instrText>
      </w:r>
      <w:r w:rsidR="006526CA">
        <w:fldChar w:fldCharType="end"/>
      </w:r>
      <w:r w:rsidR="006526CA">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6526CA">
        <w:fldChar w:fldCharType="begin"/>
      </w:r>
      <w:r w:rsidR="00E33F8C">
        <w:instrText xml:space="preserve"> ADDIN EN.CITE &lt;EndNote&gt;&lt;Cite&gt;&lt;Author&gt;Gåsvik&lt;/Author&gt;&lt;Year&gt;2002&lt;/Year&gt;&lt;RecNum&gt;17&lt;/RecNum&gt;&lt;DisplayText&gt;[1]&lt;/DisplayText&gt;&lt;record&gt;&lt;rec-number&gt;17&lt;/rec-number&gt;&lt;foreign-keys&gt;&lt;key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6526CA">
        <w:fldChar w:fldCharType="separate"/>
      </w:r>
      <w:r w:rsidR="0075049B">
        <w:rPr>
          <w:noProof/>
        </w:rPr>
        <w:t>[</w:t>
      </w:r>
      <w:hyperlink w:anchor="_ENREF_1" w:tooltip="Gåsvik, 2002 #17" w:history="1">
        <w:r w:rsidR="00243CA4">
          <w:rPr>
            <w:noProof/>
          </w:rPr>
          <w:t>1</w:t>
        </w:r>
      </w:hyperlink>
      <w:r w:rsidR="0075049B">
        <w:rPr>
          <w:noProof/>
        </w:rPr>
        <w:t>]</w:t>
      </w:r>
      <w:r w:rsidR="006526CA">
        <w:fldChar w:fldCharType="end"/>
      </w:r>
    </w:p>
    <w:p w:rsidR="000735E9" w:rsidRDefault="007F5501">
      <w:pPr>
        <w:pStyle w:val="Ttulo2"/>
        <w:rPr>
          <w:del w:id="504" w:author="veloz" w:date="2011-04-07T12:23:00Z"/>
        </w:rPr>
        <w:pPrChange w:id="505" w:author="veloz" w:date="2011-04-07T12:23:00Z">
          <w:pPr>
            <w:pStyle w:val="Ttulo3"/>
          </w:pPr>
        </w:pPrChange>
      </w:pPr>
      <w:del w:id="506" w:author="veloz" w:date="2011-04-07T12:23:00Z">
        <w:r w:rsidDel="00646F26">
          <w:delText>Espectro Electromagnético</w:delText>
        </w:r>
        <w:bookmarkStart w:id="507" w:name="_Toc289948775"/>
        <w:bookmarkStart w:id="508" w:name="_Toc289968997"/>
        <w:bookmarkEnd w:id="507"/>
        <w:bookmarkEnd w:id="508"/>
      </w:del>
    </w:p>
    <w:p w:rsidR="000735E9" w:rsidRDefault="000735E9">
      <w:pPr>
        <w:ind w:firstLine="0"/>
        <w:rPr>
          <w:del w:id="509" w:author="veloz" w:date="2011-04-07T12:23:00Z"/>
        </w:rPr>
        <w:pPrChange w:id="510" w:author="veloz" w:date="2011-04-07T12:23:00Z">
          <w:pPr/>
        </w:pPrChange>
      </w:pPr>
      <w:bookmarkStart w:id="511" w:name="_Toc289948776"/>
      <w:bookmarkStart w:id="512" w:name="_Toc289968998"/>
      <w:bookmarkEnd w:id="511"/>
      <w:bookmarkEnd w:id="512"/>
    </w:p>
    <w:p w:rsidR="000735E9" w:rsidRDefault="00331690">
      <w:pPr>
        <w:pStyle w:val="Ttulo2"/>
        <w:rPr>
          <w:ins w:id="513" w:author="veloz" w:date="2011-04-07T12:23:00Z"/>
        </w:rPr>
        <w:pPrChange w:id="514" w:author="veloz" w:date="2011-04-07T11:09:00Z">
          <w:pPr>
            <w:pStyle w:val="Ttulo3"/>
          </w:pPr>
        </w:pPrChange>
      </w:pPr>
      <w:bookmarkStart w:id="515" w:name="_Toc289968999"/>
      <w:r>
        <w:t>Teoría del Color</w:t>
      </w:r>
      <w:bookmarkEnd w:id="515"/>
    </w:p>
    <w:p w:rsidR="000735E9" w:rsidRDefault="00926E4E">
      <w:pPr>
        <w:rPr>
          <w:ins w:id="516" w:author="veloz" w:date="2011-04-07T14:12:00Z"/>
        </w:rPr>
        <w:pPrChange w:id="517" w:author="veloz" w:date="2011-04-07T12:23:00Z">
          <w:pPr>
            <w:pStyle w:val="Ttulo3"/>
          </w:pPr>
        </w:pPrChange>
      </w:pPr>
      <w:ins w:id="518" w:author="veloz" w:date="2011-04-07T12:23:00Z">
        <w:r>
          <w:t xml:space="preserve">El </w:t>
        </w:r>
      </w:ins>
      <w:ins w:id="519" w:author="veloz" w:date="2011-04-07T12:24:00Z">
        <w:r>
          <w:t>sistema visual humano</w:t>
        </w:r>
      </w:ins>
      <w:ins w:id="520" w:author="veloz" w:date="2011-04-07T12:48:00Z">
        <w:r w:rsidR="008035CB">
          <w:t xml:space="preserve"> (</w:t>
        </w:r>
        <w:proofErr w:type="spellStart"/>
        <w:r w:rsidR="008035CB">
          <w:t>HVS</w:t>
        </w:r>
        <w:proofErr w:type="spellEnd"/>
        <w:r w:rsidR="008035CB">
          <w:t>)</w:t>
        </w:r>
      </w:ins>
      <w:ins w:id="521" w:author="veloz" w:date="2011-04-07T12:24:00Z">
        <w:r>
          <w:t xml:space="preserve"> es capaz de medir</w:t>
        </w:r>
      </w:ins>
      <w:ins w:id="522" w:author="veloz" w:date="2011-04-07T12:25:00Z">
        <w:r>
          <w:t xml:space="preserve"> </w:t>
        </w:r>
      </w:ins>
      <w:ins w:id="523" w:author="veloz" w:date="2011-04-07T12:24:00Z">
        <w:r>
          <w:t xml:space="preserve">una parte del espectro electromagnético, aproximadamente entre </w:t>
        </w:r>
        <w:proofErr w:type="spellStart"/>
        <w:r>
          <w:t>300nm</w:t>
        </w:r>
        <w:proofErr w:type="spellEnd"/>
        <w:r>
          <w:t xml:space="preserve"> y </w:t>
        </w:r>
        <w:proofErr w:type="spellStart"/>
        <w:r>
          <w:t>830nm</w:t>
        </w:r>
      </w:ins>
      <w:proofErr w:type="spellEnd"/>
      <w:ins w:id="524" w:author="veloz" w:date="2011-04-07T12:25:00Z">
        <w:r>
          <w:t>,</w:t>
        </w:r>
      </w:ins>
      <w:ins w:id="525" w:author="veloz" w:date="2011-04-07T12:49:00Z">
        <w:r w:rsidR="00CB3349">
          <w:t xml:space="preserve"> como no es posible ver cada combinación posible, el ser humano tiende a agrupar grupos de espectros en colores.</w:t>
        </w:r>
      </w:ins>
      <w:ins w:id="526" w:author="veloz" w:date="2011-04-07T12:25:00Z">
        <w:r>
          <w:t xml:space="preserve"> </w:t>
        </w:r>
      </w:ins>
      <w:ins w:id="527" w:author="veloz" w:date="2011-04-07T12:23:00Z">
        <w:r>
          <w:t xml:space="preserve"> </w:t>
        </w:r>
      </w:ins>
    </w:p>
    <w:p w:rsidR="000735E9" w:rsidRDefault="0031309C">
      <w:pPr>
        <w:rPr>
          <w:ins w:id="528" w:author="veloz" w:date="2011-04-07T14:13:00Z"/>
        </w:rPr>
        <w:pPrChange w:id="529" w:author="veloz" w:date="2011-04-07T12:23:00Z">
          <w:pPr>
            <w:pStyle w:val="Ttulo3"/>
          </w:pPr>
        </w:pPrChange>
      </w:pPr>
      <w:ins w:id="530" w:author="veloz" w:date="2011-04-07T14:12:00Z">
        <w:r>
          <w:t>Los espacios de color son una notación que se utiliza para e</w:t>
        </w:r>
      </w:ins>
      <w:ins w:id="531" w:author="veloz" w:date="2011-04-07T14:13:00Z">
        <w:r>
          <w:t>specificar los colores. Los espacios de colores se pueden dividir en los siguientes tipos</w:t>
        </w:r>
      </w:ins>
      <w:ins w:id="532" w:author="veloz" w:date="2011-04-07T14:28:00Z">
        <w:r w:rsidR="003D0AE3">
          <w:t xml:space="preserve"> </w:t>
        </w:r>
      </w:ins>
      <w:r w:rsidR="006526CA">
        <w:fldChar w:fldCharType="begin"/>
      </w:r>
      <w:r w:rsidR="00E33F8C">
        <w:instrText xml:space="preserve"> ADDIN EN.CITE &lt;EndNote&gt;&lt;Cite&gt;&lt;Author&gt;Tkalčič&lt;/Author&gt;&lt;Year&gt;2003&lt;/Year&gt;&lt;RecNum&gt;21&lt;/RecNum&gt;&lt;DisplayText&gt;[2]&lt;/DisplayText&gt;&lt;record&gt;&lt;rec-number&gt;21&lt;/rec-number&gt;&lt;foreign-keys&gt;&lt;key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6526CA">
        <w:fldChar w:fldCharType="separate"/>
      </w:r>
      <w:r w:rsidR="003D0AE3">
        <w:rPr>
          <w:noProof/>
        </w:rPr>
        <w:t>[</w:t>
      </w:r>
      <w:r w:rsidR="00243CA4">
        <w:rPr>
          <w:noProof/>
        </w:rPr>
        <w:fldChar w:fldCharType="begin"/>
      </w:r>
      <w:r w:rsidR="00243CA4">
        <w:rPr>
          <w:noProof/>
        </w:rPr>
        <w:instrText xml:space="preserve"> HYPERLINK  \l "_ENREF_2" \o "Tkalčič, 2003 #21" </w:instrText>
      </w:r>
      <w:r w:rsidR="00243CA4">
        <w:rPr>
          <w:noProof/>
        </w:rPr>
      </w:r>
      <w:r w:rsidR="00243CA4">
        <w:rPr>
          <w:noProof/>
        </w:rPr>
        <w:fldChar w:fldCharType="separate"/>
      </w:r>
      <w:r w:rsidR="00243CA4">
        <w:rPr>
          <w:noProof/>
        </w:rPr>
        <w:t>2</w:t>
      </w:r>
      <w:r w:rsidR="00243CA4">
        <w:rPr>
          <w:noProof/>
        </w:rPr>
        <w:fldChar w:fldCharType="end"/>
      </w:r>
      <w:r w:rsidR="003D0AE3">
        <w:rPr>
          <w:noProof/>
        </w:rPr>
        <w:t>]</w:t>
      </w:r>
      <w:r w:rsidR="006526CA">
        <w:fldChar w:fldCharType="end"/>
      </w:r>
      <w:ins w:id="533" w:author="veloz" w:date="2011-04-07T14:13:00Z">
        <w:r>
          <w:t>:</w:t>
        </w:r>
      </w:ins>
    </w:p>
    <w:p w:rsidR="000735E9" w:rsidRDefault="006526CA">
      <w:pPr>
        <w:pStyle w:val="Prrafodelista"/>
        <w:numPr>
          <w:ilvl w:val="0"/>
          <w:numId w:val="46"/>
        </w:numPr>
        <w:rPr>
          <w:ins w:id="534" w:author="veloz" w:date="2011-04-07T14:16:00Z"/>
        </w:rPr>
        <w:pPrChange w:id="535" w:author="veloz" w:date="2011-04-07T14:13:00Z">
          <w:pPr>
            <w:pStyle w:val="Ttulo3"/>
          </w:pPr>
        </w:pPrChange>
      </w:pPr>
      <w:ins w:id="536" w:author="veloz" w:date="2011-04-07T14:13:00Z">
        <w:r w:rsidRPr="006526CA">
          <w:rPr>
            <w:b/>
            <w:rPrChange w:id="537" w:author="veloz" w:date="2011-04-07T14:18:00Z">
              <w:rPr>
                <w:b w:val="0"/>
                <w:bCs w:val="0"/>
              </w:rPr>
            </w:rPrChange>
          </w:rPr>
          <w:t xml:space="preserve">Espacios basados en </w:t>
        </w:r>
        <w:proofErr w:type="spellStart"/>
        <w:r w:rsidRPr="006526CA">
          <w:rPr>
            <w:b/>
            <w:rPrChange w:id="538" w:author="veloz" w:date="2011-04-07T14:18:00Z">
              <w:rPr>
                <w:b w:val="0"/>
                <w:bCs w:val="0"/>
              </w:rPr>
            </w:rPrChange>
          </w:rPr>
          <w:t>HV</w:t>
        </w:r>
      </w:ins>
      <w:ins w:id="539" w:author="veloz" w:date="2011-04-07T14:14:00Z">
        <w:r w:rsidRPr="006526CA">
          <w:rPr>
            <w:b/>
            <w:rPrChange w:id="540" w:author="veloz" w:date="2011-04-07T14:18:00Z">
              <w:rPr>
                <w:b w:val="0"/>
                <w:bCs w:val="0"/>
              </w:rPr>
            </w:rPrChange>
          </w:rPr>
          <w:t>S</w:t>
        </w:r>
        <w:proofErr w:type="spellEnd"/>
        <w:r w:rsidRPr="006526CA">
          <w:rPr>
            <w:b/>
            <w:rPrChange w:id="541" w:author="veloz" w:date="2011-04-07T14:23:00Z">
              <w:rPr>
                <w:b w:val="0"/>
                <w:bCs w:val="0"/>
              </w:rPr>
            </w:rPrChange>
          </w:rPr>
          <w:t>:</w:t>
        </w:r>
        <w:r w:rsidR="0031309C">
          <w:t xml:space="preserve"> </w:t>
        </w:r>
      </w:ins>
      <w:ins w:id="542" w:author="veloz" w:date="2011-04-07T14:15:00Z">
        <w:r w:rsidR="0031309C">
          <w:t xml:space="preserve">son los espacios que se basan en las propiedades del </w:t>
        </w:r>
        <w:proofErr w:type="spellStart"/>
        <w:r w:rsidR="0031309C">
          <w:t>HVS</w:t>
        </w:r>
        <w:proofErr w:type="spellEnd"/>
        <w:r w:rsidR="0031309C">
          <w:t xml:space="preserve">, entre estos está el espacio de colores RGB, </w:t>
        </w:r>
      </w:ins>
      <w:proofErr w:type="spellStart"/>
      <w:ins w:id="543" w:author="veloz" w:date="2011-04-07T14:16:00Z">
        <w:r w:rsidR="0031309C">
          <w:t>HS</w:t>
        </w:r>
        <w:del w:id="544" w:author="nico" w:date="2011-04-08T01:25:00Z">
          <w:r w:rsidR="0031309C" w:rsidDel="00C235F7">
            <w:delText>V</w:delText>
          </w:r>
        </w:del>
      </w:ins>
      <w:ins w:id="545" w:author="nico" w:date="2011-04-08T01:25:00Z">
        <w:r w:rsidR="00C235F7">
          <w:t>I</w:t>
        </w:r>
      </w:ins>
      <w:proofErr w:type="spellEnd"/>
      <w:ins w:id="546" w:author="veloz" w:date="2011-04-07T14:16:00Z">
        <w:r w:rsidR="0031309C">
          <w:t xml:space="preserve">, </w:t>
        </w:r>
        <w:proofErr w:type="spellStart"/>
        <w:r w:rsidR="0031309C">
          <w:t>HS</w:t>
        </w:r>
        <w:del w:id="547" w:author="nico" w:date="2011-04-08T01:25:00Z">
          <w:r w:rsidR="0031309C" w:rsidDel="00C235F7">
            <w:delText>L</w:delText>
          </w:r>
        </w:del>
      </w:ins>
      <w:ins w:id="548" w:author="nico" w:date="2011-04-08T01:25:00Z">
        <w:r w:rsidR="00C235F7">
          <w:t>V</w:t>
        </w:r>
      </w:ins>
      <w:proofErr w:type="spellEnd"/>
      <w:ins w:id="549" w:author="veloz" w:date="2011-04-07T14:16:00Z">
        <w:r w:rsidR="0031309C">
          <w:t>, entre otros.</w:t>
        </w:r>
      </w:ins>
    </w:p>
    <w:p w:rsidR="000735E9" w:rsidRDefault="006526CA">
      <w:pPr>
        <w:pStyle w:val="Prrafodelista"/>
        <w:numPr>
          <w:ilvl w:val="0"/>
          <w:numId w:val="46"/>
        </w:numPr>
        <w:rPr>
          <w:ins w:id="550" w:author="veloz" w:date="2011-04-07T14:21:00Z"/>
        </w:rPr>
        <w:pPrChange w:id="551" w:author="veloz" w:date="2011-04-07T14:13:00Z">
          <w:pPr>
            <w:pStyle w:val="Ttulo3"/>
          </w:pPr>
        </w:pPrChange>
      </w:pPr>
      <w:ins w:id="552" w:author="veloz" w:date="2011-04-07T14:18:00Z">
        <w:r w:rsidRPr="006526CA">
          <w:rPr>
            <w:b/>
            <w:rPrChange w:id="553" w:author="veloz" w:date="2011-04-07T14:23:00Z">
              <w:rPr>
                <w:b w:val="0"/>
                <w:bCs w:val="0"/>
              </w:rPr>
            </w:rPrChange>
          </w:rPr>
          <w:t>Espacios específicos de aplicaciones:</w:t>
        </w:r>
        <w:r w:rsidR="0031309C">
          <w:t xml:space="preserve"> son los </w:t>
        </w:r>
      </w:ins>
      <w:ins w:id="554" w:author="veloz" w:date="2011-04-07T14:19:00Z">
        <w:r w:rsidR="0031309C">
          <w:t>desarrollados o adoptados para aplicaciones como la televisión, los sistemas fotográficos y los sistemas de impresión</w:t>
        </w:r>
      </w:ins>
      <w:ins w:id="555" w:author="veloz" w:date="2011-04-07T14:20:00Z">
        <w:r w:rsidR="0031309C">
          <w:t>. E</w:t>
        </w:r>
        <w:r w:rsidR="003D0AE3">
          <w:t>ntre estos se encu</w:t>
        </w:r>
      </w:ins>
      <w:ins w:id="556" w:author="veloz" w:date="2011-04-07T14:21:00Z">
        <w:r w:rsidR="003D0AE3">
          <w:t>entran e</w:t>
        </w:r>
      </w:ins>
      <w:ins w:id="557" w:author="veloz" w:date="2011-04-07T14:20:00Z">
        <w:r w:rsidR="0031309C">
          <w:t xml:space="preserve">l espacio </w:t>
        </w:r>
        <w:proofErr w:type="spellStart"/>
        <w:r w:rsidR="0031309C">
          <w:t>CMY</w:t>
        </w:r>
        <w:proofErr w:type="spellEnd"/>
        <w:r w:rsidR="0031309C">
          <w:t>(K), el K</w:t>
        </w:r>
        <w:r w:rsidR="003D0AE3">
          <w:t xml:space="preserve">odak </w:t>
        </w:r>
        <w:proofErr w:type="spellStart"/>
        <w:r w:rsidR="003D0AE3">
          <w:t>Photo</w:t>
        </w:r>
        <w:proofErr w:type="spellEnd"/>
        <w:r w:rsidR="003D0AE3">
          <w:t xml:space="preserve"> </w:t>
        </w:r>
        <w:proofErr w:type="spellStart"/>
        <w:r w:rsidR="003D0AE3">
          <w:t>YCC</w:t>
        </w:r>
        <w:proofErr w:type="spellEnd"/>
        <w:r w:rsidR="003D0AE3">
          <w:t xml:space="preserve">, el </w:t>
        </w:r>
        <w:proofErr w:type="spellStart"/>
        <w:r w:rsidR="003D0AE3">
          <w:t>YUV</w:t>
        </w:r>
        <w:proofErr w:type="spellEnd"/>
        <w:r w:rsidR="003D0AE3">
          <w:t xml:space="preserve">, </w:t>
        </w:r>
        <w:proofErr w:type="spellStart"/>
        <w:r w:rsidR="003D0AE3">
          <w:t>YIQ</w:t>
        </w:r>
      </w:ins>
      <w:proofErr w:type="spellEnd"/>
      <w:ins w:id="558" w:author="veloz" w:date="2011-04-07T14:21:00Z">
        <w:r w:rsidR="003D0AE3">
          <w:t xml:space="preserve">, </w:t>
        </w:r>
        <w:proofErr w:type="spellStart"/>
        <w:r w:rsidR="003D0AE3">
          <w:t>etc</w:t>
        </w:r>
        <w:proofErr w:type="spellEnd"/>
      </w:ins>
    </w:p>
    <w:p w:rsidR="000735E9" w:rsidRDefault="006526CA">
      <w:pPr>
        <w:pStyle w:val="Prrafodelista"/>
        <w:numPr>
          <w:ilvl w:val="0"/>
          <w:numId w:val="46"/>
        </w:numPr>
        <w:rPr>
          <w:ins w:id="559" w:author="veloz" w:date="2011-04-07T14:11:00Z"/>
        </w:rPr>
        <w:pPrChange w:id="560" w:author="veloz" w:date="2011-04-07T14:13:00Z">
          <w:pPr>
            <w:pStyle w:val="Ttulo3"/>
          </w:pPr>
        </w:pPrChange>
      </w:pPr>
      <w:ins w:id="561" w:author="veloz" w:date="2011-04-07T14:21:00Z">
        <w:r w:rsidRPr="006526CA">
          <w:rPr>
            <w:b/>
            <w:rPrChange w:id="562" w:author="veloz" w:date="2011-04-07T14:23:00Z">
              <w:rPr>
                <w:b w:val="0"/>
                <w:bCs w:val="0"/>
              </w:rPr>
            </w:rPrChange>
          </w:rPr>
          <w:t>Espacios de colores CIE:</w:t>
        </w:r>
        <w:r w:rsidR="003D0AE3">
          <w:t xml:space="preserve"> Son espacios propuestos por la Comisión Internacional </w:t>
        </w:r>
      </w:ins>
      <w:ins w:id="563" w:author="veloz" w:date="2011-04-07T14:22:00Z">
        <w:r w:rsidR="003D0AE3">
          <w:t xml:space="preserve">en Iluminación (CIE por sus siglas en francés) </w:t>
        </w:r>
      </w:ins>
      <w:ins w:id="564" w:author="veloz" w:date="2011-04-07T14:23:00Z">
        <w:r w:rsidR="003D0AE3">
          <w:t xml:space="preserve">y tienen propiedades que los hacen independientes a los dispositivos. Entre estos están el CIE </w:t>
        </w:r>
        <w:proofErr w:type="spellStart"/>
        <w:r w:rsidR="003D0AE3">
          <w:t>XYZ</w:t>
        </w:r>
        <w:proofErr w:type="spellEnd"/>
        <w:r w:rsidR="003D0AE3">
          <w:t xml:space="preserve">, </w:t>
        </w:r>
        <w:proofErr w:type="spellStart"/>
        <w:r w:rsidR="003D0AE3">
          <w:t>Lab</w:t>
        </w:r>
        <w:proofErr w:type="spellEnd"/>
        <w:r w:rsidR="003D0AE3">
          <w:t xml:space="preserve"> y </w:t>
        </w:r>
        <w:proofErr w:type="spellStart"/>
        <w:r w:rsidR="003D0AE3">
          <w:t>Luv</w:t>
        </w:r>
        <w:proofErr w:type="spellEnd"/>
        <w:r w:rsidR="003D0AE3">
          <w:t>.</w:t>
        </w:r>
      </w:ins>
    </w:p>
    <w:p w:rsidR="000735E9" w:rsidRDefault="003D0AE3">
      <w:pPr>
        <w:pStyle w:val="Ttulo3"/>
        <w:rPr>
          <w:ins w:id="565" w:author="veloz" w:date="2011-04-07T14:24:00Z"/>
        </w:rPr>
      </w:pPr>
      <w:bookmarkStart w:id="566" w:name="_Toc289969000"/>
      <w:ins w:id="567" w:author="veloz" w:date="2011-04-07T14:24:00Z">
        <w:r>
          <w:t>Espacio de color RGB</w:t>
        </w:r>
        <w:bookmarkEnd w:id="566"/>
      </w:ins>
    </w:p>
    <w:p w:rsidR="000735E9" w:rsidRDefault="003D0AE3">
      <w:pPr>
        <w:rPr>
          <w:ins w:id="568" w:author="veloz" w:date="2011-04-07T14:28:00Z"/>
        </w:rPr>
        <w:pPrChange w:id="569" w:author="veloz" w:date="2011-04-07T14:24:00Z">
          <w:pPr>
            <w:pStyle w:val="Ttulo3"/>
          </w:pPr>
        </w:pPrChange>
      </w:pPr>
      <w:ins w:id="570" w:author="veloz" w:date="2011-04-07T14:25:00Z">
        <w:r>
          <w:t>La idea se basa en</w:t>
        </w:r>
      </w:ins>
      <w:ins w:id="571" w:author="veloz" w:date="2011-04-07T14:26:00Z">
        <w:r>
          <w:t xml:space="preserve"> expresar el espectro visible </w:t>
        </w:r>
      </w:ins>
      <w:ins w:id="572" w:author="veloz" w:date="2011-04-07T14:27:00Z">
        <w:r>
          <w:t xml:space="preserve">de forma que </w:t>
        </w:r>
      </w:ins>
      <w:ins w:id="573" w:author="veloz" w:date="2011-04-07T14:25:00Z">
        <w:r>
          <w:t>simul</w:t>
        </w:r>
      </w:ins>
      <w:ins w:id="574" w:author="veloz" w:date="2011-04-07T14:27:00Z">
        <w:r>
          <w:t>e</w:t>
        </w:r>
      </w:ins>
      <w:ins w:id="575" w:author="veloz" w:date="2011-04-07T14:25:00Z">
        <w:r>
          <w:t xml:space="preserve"> el método de recepción del ojo humano</w:t>
        </w:r>
      </w:ins>
      <w:ins w:id="576" w:author="veloz" w:date="2011-04-07T14:26:00Z">
        <w:r>
          <w:t xml:space="preserve"> de modo que se posea toda la información necesaria</w:t>
        </w:r>
      </w:ins>
      <w:ins w:id="577" w:author="veloz" w:date="2011-04-07T14:27:00Z">
        <w:r>
          <w:t xml:space="preserve"> para almacenar, procesar y generar</w:t>
        </w:r>
      </w:ins>
      <w:ins w:id="578" w:author="veloz" w:date="2011-04-07T14:28:00Z">
        <w:r>
          <w:t xml:space="preserve"> un espectro equivalente.</w:t>
        </w:r>
      </w:ins>
      <w:ins w:id="579" w:author="veloz" w:date="2011-04-07T14:27:00Z">
        <w:r>
          <w:t xml:space="preserve"> </w:t>
        </w:r>
      </w:ins>
      <w:r w:rsidR="006526CA">
        <w:fldChar w:fldCharType="begin"/>
      </w:r>
      <w:r w:rsidR="00E33F8C">
        <w:instrText xml:space="preserve"> ADDIN EN.CITE &lt;EndNote&gt;&lt;Cite&gt;&lt;Author&gt;Tkalčič&lt;/Author&gt;&lt;Year&gt;2003&lt;/Year&gt;&lt;RecNum&gt;21&lt;/RecNum&gt;&lt;DisplayText&gt;[2]&lt;/DisplayText&gt;&lt;record&gt;&lt;rec-number&gt;21&lt;/rec-number&gt;&lt;foreign-keys&gt;&lt;key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6526CA">
        <w:fldChar w:fldCharType="separate"/>
      </w:r>
      <w:r>
        <w:rPr>
          <w:noProof/>
        </w:rPr>
        <w:t>[</w:t>
      </w:r>
      <w:r w:rsidR="00243CA4">
        <w:rPr>
          <w:noProof/>
        </w:rPr>
        <w:fldChar w:fldCharType="begin"/>
      </w:r>
      <w:r w:rsidR="00243CA4">
        <w:rPr>
          <w:noProof/>
        </w:rPr>
        <w:instrText xml:space="preserve"> HYPERLINK  \l "_ENREF_2" \o "Tkalčič, 2003 #21" </w:instrText>
      </w:r>
      <w:r w:rsidR="00243CA4">
        <w:rPr>
          <w:noProof/>
        </w:rPr>
      </w:r>
      <w:r w:rsidR="00243CA4">
        <w:rPr>
          <w:noProof/>
        </w:rPr>
        <w:fldChar w:fldCharType="separate"/>
      </w:r>
      <w:r w:rsidR="00243CA4">
        <w:rPr>
          <w:noProof/>
        </w:rPr>
        <w:t>2</w:t>
      </w:r>
      <w:r w:rsidR="00243CA4">
        <w:rPr>
          <w:noProof/>
        </w:rPr>
        <w:fldChar w:fldCharType="end"/>
      </w:r>
      <w:r>
        <w:rPr>
          <w:noProof/>
        </w:rPr>
        <w:t>]</w:t>
      </w:r>
      <w:r w:rsidR="006526CA">
        <w:fldChar w:fldCharType="end"/>
      </w:r>
      <w:ins w:id="580" w:author="veloz" w:date="2011-04-07T14:26:00Z">
        <w:r>
          <w:t xml:space="preserve"> </w:t>
        </w:r>
      </w:ins>
    </w:p>
    <w:p w:rsidR="000735E9" w:rsidRDefault="003D0AE3">
      <w:pPr>
        <w:rPr>
          <w:ins w:id="581" w:author="nico" w:date="2011-04-07T19:44:00Z"/>
        </w:rPr>
        <w:pPrChange w:id="582" w:author="veloz" w:date="2011-04-07T14:24:00Z">
          <w:pPr>
            <w:pStyle w:val="Ttulo3"/>
          </w:pPr>
        </w:pPrChange>
      </w:pPr>
      <w:ins w:id="583" w:author="veloz" w:date="2011-04-07T14:28:00Z">
        <w:r>
          <w:t xml:space="preserve">Según la </w:t>
        </w:r>
        <w:proofErr w:type="spellStart"/>
        <w:r>
          <w:t>teória</w:t>
        </w:r>
        <w:proofErr w:type="spellEnd"/>
        <w:r>
          <w:t xml:space="preserve"> </w:t>
        </w:r>
        <w:proofErr w:type="spellStart"/>
        <w:r>
          <w:t>trichromática</w:t>
        </w:r>
      </w:ins>
      <w:proofErr w:type="spellEnd"/>
      <w:ins w:id="584" w:author="veloz" w:date="2011-04-07T14:42:00Z">
        <w:r w:rsidR="003E2B5B">
          <w:t xml:space="preserve"> propuesta por Thomas Young y </w:t>
        </w:r>
        <w:proofErr w:type="spellStart"/>
        <w:r w:rsidR="003E2B5B">
          <w:t>Hermann</w:t>
        </w:r>
        <w:proofErr w:type="spellEnd"/>
        <w:r w:rsidR="003E2B5B">
          <w:t xml:space="preserve"> von </w:t>
        </w:r>
        <w:proofErr w:type="spellStart"/>
        <w:r w:rsidR="003E2B5B">
          <w:t>Helmholtz</w:t>
        </w:r>
        <w:proofErr w:type="spellEnd"/>
        <w:r w:rsidR="003E2B5B">
          <w:t xml:space="preserve"> en </w:t>
        </w:r>
      </w:ins>
      <w:ins w:id="585" w:author="veloz" w:date="2011-04-07T14:43:00Z">
        <w:r w:rsidR="003E2B5B">
          <w:t>1802 postula que</w:t>
        </w:r>
      </w:ins>
      <w:ins w:id="586" w:author="veloz" w:date="2011-04-07T14:28:00Z">
        <w:r>
          <w:t xml:space="preserve"> existen tres tipos de</w:t>
        </w:r>
      </w:ins>
      <w:ins w:id="587" w:author="veloz" w:date="2011-04-07T14:43:00Z">
        <w:r w:rsidR="003E2B5B">
          <w:t xml:space="preserve"> células </w:t>
        </w:r>
      </w:ins>
      <w:ins w:id="588" w:author="veloz" w:date="2011-04-07T14:28:00Z">
        <w:r>
          <w:t>foto</w:t>
        </w:r>
      </w:ins>
      <w:ins w:id="589" w:author="veloz" w:date="2011-04-07T15:11:00Z">
        <w:r w:rsidR="00F86F56">
          <w:t>-</w:t>
        </w:r>
      </w:ins>
      <w:ins w:id="590" w:author="veloz" w:date="2011-04-07T14:28:00Z">
        <w:r>
          <w:t>detector</w:t>
        </w:r>
      </w:ins>
      <w:ins w:id="591" w:author="veloz" w:date="2011-04-07T14:43:00Z">
        <w:r w:rsidR="003E2B5B">
          <w:t xml:space="preserve">as en el ojo humano, </w:t>
        </w:r>
      </w:ins>
      <w:ins w:id="592" w:author="veloz" w:date="2011-04-07T14:29:00Z">
        <w:r>
          <w:t xml:space="preserve">sensibles aproximadamente al rojo, verde y azul, de hecho hay tres tipos de conos en el ojo, </w:t>
        </w:r>
      </w:ins>
      <w:ins w:id="593" w:author="veloz" w:date="2011-04-07T14:30:00Z">
        <w:r>
          <w:t>L, M y S que cada uno responde a una part</w:t>
        </w:r>
        <w:r w:rsidR="003E2B5B">
          <w:t>e del espectro</w:t>
        </w:r>
      </w:ins>
      <w:ins w:id="594" w:author="veloz" w:date="2011-04-07T14:40:00Z">
        <w:r w:rsidR="003E2B5B">
          <w:t xml:space="preserve">, el cono L responde a las longitudes de onda </w:t>
        </w:r>
      </w:ins>
      <w:ins w:id="595" w:author="veloz" w:date="2011-04-07T15:11:00Z">
        <w:r w:rsidR="00F86F56">
          <w:t>más</w:t>
        </w:r>
      </w:ins>
      <w:ins w:id="596" w:author="veloz" w:date="2011-04-07T14:40:00Z">
        <w:r w:rsidR="003E2B5B">
          <w:t xml:space="preserve"> largas (Long), el M responde a las longitudes de onda medias (</w:t>
        </w:r>
        <w:proofErr w:type="spellStart"/>
        <w:r w:rsidR="003E2B5B">
          <w:t>Medium</w:t>
        </w:r>
        <w:proofErr w:type="spellEnd"/>
        <w:r w:rsidR="003E2B5B">
          <w:t>) y el S responde a las longitudes de onda corta (Short)</w:t>
        </w:r>
      </w:ins>
      <w:ins w:id="597" w:author="veloz" w:date="2011-04-07T15:10:00Z">
        <w:r w:rsidR="00B372A5">
          <w:t xml:space="preserve"> </w:t>
        </w:r>
      </w:ins>
      <w:r w:rsidR="006526CA">
        <w:fldChar w:fldCharType="begin"/>
      </w:r>
      <w:r w:rsidR="00E33F8C">
        <w:instrText xml:space="preserve"> ADDIN EN.CITE &lt;EndNote&gt;&lt;Cite&gt;&lt;Author&gt;Svaetichin&lt;/Author&gt;&lt;Year&gt;1956&lt;/Year&gt;&lt;RecNum&gt;20&lt;/RecNum&gt;&lt;DisplayText&gt;[3]&lt;/DisplayText&gt;&lt;record&gt;&lt;rec-number&gt;20&lt;/rec-number&gt;&lt;foreign-keys&gt;&lt;key app="EN" db-id="0ffrw0ef80w99be5pxfpfrpvrx0pptxtadwp"&gt;20&lt;/key&gt;&lt;/foreign-keys&gt;&lt;ref-type name="Book"&gt;6&lt;/ref-type&gt;&lt;contributors&gt;&lt;authors&gt;&lt;author&gt;Svaetichin, G.&lt;/author&gt;&lt;/authors&gt;&lt;/contributors&gt;&lt;titles&gt;&lt;title&gt;Spectral response curves from single cones&lt;/title&gt;&lt;/titles&gt;&lt;dates&gt;&lt;year&gt;1956&lt;/year&gt;&lt;/dates&gt;&lt;publisher&gt;acta physiologica&lt;/publisher&gt;&lt;urls&gt;&lt;related-urls&gt;&lt;url&gt;http://books.google.com/books?id=7bYgGwAACAAJ&lt;/url&gt;&lt;/related-urls&gt;&lt;/urls&gt;&lt;/record&gt;&lt;/Cite&gt;&lt;/EndNote&gt;</w:instrText>
      </w:r>
      <w:r w:rsidR="006526CA">
        <w:fldChar w:fldCharType="separate"/>
      </w:r>
      <w:r w:rsidR="00B372A5">
        <w:rPr>
          <w:noProof/>
        </w:rPr>
        <w:t>[</w:t>
      </w:r>
      <w:r w:rsidR="00243CA4">
        <w:rPr>
          <w:noProof/>
        </w:rPr>
        <w:fldChar w:fldCharType="begin"/>
      </w:r>
      <w:r w:rsidR="00243CA4">
        <w:rPr>
          <w:noProof/>
        </w:rPr>
        <w:instrText xml:space="preserve"> HYPERLINK  \l "_ENREF_3" \o "Svaetichin, 1956 #20" </w:instrText>
      </w:r>
      <w:r w:rsidR="00243CA4">
        <w:rPr>
          <w:noProof/>
        </w:rPr>
      </w:r>
      <w:r w:rsidR="00243CA4">
        <w:rPr>
          <w:noProof/>
        </w:rPr>
        <w:fldChar w:fldCharType="separate"/>
      </w:r>
      <w:r w:rsidR="00243CA4">
        <w:rPr>
          <w:noProof/>
        </w:rPr>
        <w:t>3</w:t>
      </w:r>
      <w:r w:rsidR="00243CA4">
        <w:rPr>
          <w:noProof/>
        </w:rPr>
        <w:fldChar w:fldCharType="end"/>
      </w:r>
      <w:r w:rsidR="00B372A5">
        <w:rPr>
          <w:noProof/>
        </w:rPr>
        <w:t>]</w:t>
      </w:r>
      <w:r w:rsidR="006526CA">
        <w:fldChar w:fldCharType="end"/>
      </w:r>
    </w:p>
    <w:p w:rsidR="000735E9" w:rsidRDefault="000735E9">
      <w:pPr>
        <w:rPr>
          <w:ins w:id="598" w:author="nico" w:date="2011-04-07T19:47:00Z"/>
        </w:rPr>
        <w:pPrChange w:id="599" w:author="veloz" w:date="2011-04-07T14:24:00Z">
          <w:pPr>
            <w:pStyle w:val="Ttulo3"/>
          </w:pPr>
        </w:pPrChange>
      </w:pPr>
      <w:ins w:id="600" w:author="nico" w:date="2011-04-07T19:45:00Z">
        <w:r>
          <w:t>La mayoría de los dispositivos que capturan imágenes tienen sensores</w:t>
        </w:r>
      </w:ins>
      <w:ins w:id="601" w:author="nico" w:date="2011-04-07T19:46:00Z">
        <w:r>
          <w:t xml:space="preserve"> RGB que funcionan de una forma similar a los conos L, M y S. El color es descrito en tres componentes, rojo (R), verde</w:t>
        </w:r>
      </w:ins>
      <w:ins w:id="602" w:author="nico" w:date="2011-04-07T19:47:00Z">
        <w:r>
          <w:t xml:space="preserve"> (G)  y azul (B). Cada componente viene dada por: </w:t>
        </w:r>
      </w:ins>
    </w:p>
    <w:p w:rsidR="000735E9" w:rsidRDefault="000735E9" w:rsidP="000735E9">
      <w:pPr>
        <w:pStyle w:val="MTDisplayEquation"/>
        <w:rPr>
          <w:ins w:id="603" w:author="nico" w:date="2011-04-07T19:53:00Z"/>
        </w:rPr>
        <w:pPrChange w:id="604" w:author="nico" w:date="2011-04-07T19:47:00Z">
          <w:pPr>
            <w:pStyle w:val="Ttulo3"/>
          </w:pPr>
        </w:pPrChange>
      </w:pPr>
      <w:ins w:id="605" w:author="nico" w:date="2011-04-07T19:47:00Z">
        <w:r>
          <w:tab/>
        </w:r>
        <w:r w:rsidRPr="000735E9">
          <w:rPr>
            <w:position w:val="-72"/>
            <w:rPrChange w:id="606" w:author="nico" w:date="2011-04-07T19:53:00Z">
              <w:rPr>
                <w:position w:val="-72"/>
              </w:rPr>
            </w:rPrChange>
          </w:rPr>
          <w:object w:dxaOrig="2420" w:dyaOrig="1600">
            <v:shape id="_x0000_i1084" type="#_x0000_t75" style="width:120.75pt;height:80.25pt" o:ole="">
              <v:imagedata r:id="rId50" o:title=""/>
            </v:shape>
            <o:OLEObject Type="Embed" ProgID="Equation.DSMT4" ShapeID="_x0000_i1084" DrawAspect="Content" ObjectID="_1363733648" r:id="rId51"/>
          </w:object>
        </w:r>
        <w:r>
          <w:tab/>
        </w:r>
        <w:r>
          <w:fldChar w:fldCharType="begin"/>
        </w:r>
        <w:r>
          <w:instrText xml:space="preserve"> MACROBUTTON MTPlaceRef \* MERGEFORMAT </w:instrText>
        </w:r>
        <w:r>
          <w:fldChar w:fldCharType="begin"/>
        </w:r>
        <w:r>
          <w:instrText xml:space="preserve"> SEQ MTEqn \h \* MERGEFORMAT </w:instrText>
        </w:r>
      </w:ins>
      <w:del w:id="607" w:author="nico" w:date="2011-04-07T19:47:00Z">
        <w:r w:rsidDel="000735E9">
          <w:fldChar w:fldCharType="separate"/>
        </w:r>
      </w:del>
      <w:ins w:id="608" w:author="nico" w:date="2011-04-07T19:47:00Z">
        <w:r>
          <w:fldChar w:fldCharType="end"/>
        </w:r>
        <w:r>
          <w:instrText>(</w:instrText>
        </w:r>
        <w:r>
          <w:fldChar w:fldCharType="begin"/>
        </w:r>
        <w:r>
          <w:instrText xml:space="preserve"> SEQ MTSec \c \* Arabic \* MERGEFORMAT </w:instrText>
        </w:r>
      </w:ins>
      <w:r>
        <w:fldChar w:fldCharType="separate"/>
      </w:r>
      <w:ins w:id="609" w:author="nico" w:date="2011-04-07T19:47:00Z">
        <w:r>
          <w:rPr>
            <w:noProof/>
          </w:rPr>
          <w:instrText>1</w:instrText>
        </w:r>
        <w:r>
          <w:fldChar w:fldCharType="end"/>
        </w:r>
        <w:r>
          <w:instrText>.</w:instrText>
        </w:r>
        <w:r>
          <w:fldChar w:fldCharType="begin"/>
        </w:r>
        <w:r>
          <w:instrText xml:space="preserve"> SEQ MTEqn \c \* Arabic \* MERGEFORMAT </w:instrText>
        </w:r>
      </w:ins>
      <w:r>
        <w:fldChar w:fldCharType="separate"/>
      </w:r>
      <w:ins w:id="610" w:author="nico" w:date="2011-04-07T19:47:00Z">
        <w:r>
          <w:rPr>
            <w:noProof/>
          </w:rPr>
          <w:instrText>5</w:instrText>
        </w:r>
        <w:r>
          <w:fldChar w:fldCharType="end"/>
        </w:r>
        <w:r>
          <w:instrText>)</w:instrText>
        </w:r>
        <w:r>
          <w:fldChar w:fldCharType="end"/>
        </w:r>
      </w:ins>
    </w:p>
    <w:p w:rsidR="00BD042F" w:rsidRDefault="00BD042F" w:rsidP="00BD042F">
      <w:pPr>
        <w:rPr>
          <w:ins w:id="611" w:author="nico" w:date="2011-04-07T21:01:00Z"/>
          <w:lang w:val="es-ES"/>
        </w:rPr>
        <w:pPrChange w:id="612" w:author="nico" w:date="2011-04-07T19:53:00Z">
          <w:pPr>
            <w:pStyle w:val="Ttulo3"/>
          </w:pPr>
        </w:pPrChange>
      </w:pPr>
      <w:ins w:id="613" w:author="nico" w:date="2011-04-07T19:53:00Z">
        <w:r>
          <w:rPr>
            <w:lang w:val="es-ES"/>
          </w:rPr>
          <w:t xml:space="preserve">Donde </w:t>
        </w:r>
        <w:r w:rsidRPr="00BD042F">
          <w:rPr>
            <w:position w:val="-14"/>
            <w:lang w:val="es-ES"/>
            <w:rPrChange w:id="614" w:author="nico" w:date="2011-04-07T19:53:00Z">
              <w:rPr>
                <w:position w:val="-4"/>
                <w:lang w:val="es-ES"/>
              </w:rPr>
            </w:rPrChange>
          </w:rPr>
          <w:object w:dxaOrig="580" w:dyaOrig="400">
            <v:shape id="_x0000_i1087" type="#_x0000_t75" style="width:29.25pt;height:20.25pt" o:ole="">
              <v:imagedata r:id="rId52" o:title=""/>
            </v:shape>
            <o:OLEObject Type="Embed" ProgID="Equation.DSMT4" ShapeID="_x0000_i1087" DrawAspect="Content" ObjectID="_1363733649" r:id="rId53"/>
          </w:object>
        </w:r>
        <w:r>
          <w:rPr>
            <w:lang w:val="es-ES"/>
          </w:rPr>
          <w:t xml:space="preserve"> e</w:t>
        </w:r>
      </w:ins>
      <w:ins w:id="615" w:author="nico" w:date="2011-04-07T19:54:00Z">
        <w:r>
          <w:rPr>
            <w:lang w:val="es-ES"/>
          </w:rPr>
          <w:t xml:space="preserve">s el espectro </w:t>
        </w:r>
      </w:ins>
      <w:ins w:id="616" w:author="nico" w:date="2011-04-07T19:55:00Z">
        <w:r>
          <w:rPr>
            <w:lang w:val="es-ES"/>
          </w:rPr>
          <w:t>de la luz</w:t>
        </w:r>
      </w:ins>
      <w:ins w:id="617" w:author="nico" w:date="2011-04-07T21:00:00Z">
        <w:r w:rsidR="00343A63">
          <w:rPr>
            <w:lang w:val="es-ES"/>
          </w:rPr>
          <w:t xml:space="preserve">. </w:t>
        </w:r>
      </w:ins>
      <w:ins w:id="618" w:author="nico" w:date="2011-04-07T19:55:00Z">
        <w:r w:rsidRPr="00BD042F">
          <w:rPr>
            <w:position w:val="-14"/>
            <w:lang w:val="es-ES"/>
            <w:rPrChange w:id="619" w:author="nico" w:date="2011-04-07T19:55:00Z">
              <w:rPr>
                <w:position w:val="-4"/>
                <w:lang w:val="es-ES"/>
              </w:rPr>
            </w:rPrChange>
          </w:rPr>
          <w:object w:dxaOrig="600" w:dyaOrig="400">
            <v:shape id="_x0000_i1090" type="#_x0000_t75" style="width:30pt;height:20.25pt" o:ole="">
              <v:imagedata r:id="rId54" o:title=""/>
            </v:shape>
            <o:OLEObject Type="Embed" ProgID="Equation.DSMT4" ShapeID="_x0000_i1090" DrawAspect="Content" ObjectID="_1363733650" r:id="rId55"/>
          </w:object>
        </w:r>
        <w:r>
          <w:rPr>
            <w:lang w:val="es-ES"/>
          </w:rPr>
          <w:t xml:space="preserve">, </w:t>
        </w:r>
        <w:r w:rsidRPr="00BD042F">
          <w:rPr>
            <w:position w:val="-14"/>
            <w:lang w:val="es-ES"/>
            <w:rPrChange w:id="620" w:author="nico" w:date="2011-04-07T19:55:00Z">
              <w:rPr>
                <w:position w:val="-4"/>
                <w:lang w:val="es-ES"/>
              </w:rPr>
            </w:rPrChange>
          </w:rPr>
          <w:object w:dxaOrig="620" w:dyaOrig="400">
            <v:shape id="_x0000_i1093" type="#_x0000_t75" style="width:30.75pt;height:20.25pt" o:ole="">
              <v:imagedata r:id="rId56" o:title=""/>
            </v:shape>
            <o:OLEObject Type="Embed" ProgID="Equation.DSMT4" ShapeID="_x0000_i1093" DrawAspect="Content" ObjectID="_1363733651" r:id="rId57"/>
          </w:object>
        </w:r>
        <w:r>
          <w:rPr>
            <w:lang w:val="es-ES"/>
          </w:rPr>
          <w:t xml:space="preserve"> y </w:t>
        </w:r>
        <w:r w:rsidRPr="00BD042F">
          <w:rPr>
            <w:position w:val="-14"/>
            <w:lang w:val="es-ES"/>
            <w:rPrChange w:id="621" w:author="nico" w:date="2011-04-07T19:56:00Z">
              <w:rPr>
                <w:position w:val="-4"/>
                <w:lang w:val="es-ES"/>
              </w:rPr>
            </w:rPrChange>
          </w:rPr>
          <w:object w:dxaOrig="600" w:dyaOrig="400">
            <v:shape id="_x0000_i1096" type="#_x0000_t75" style="width:30pt;height:20.25pt" o:ole="">
              <v:imagedata r:id="rId58" o:title=""/>
            </v:shape>
            <o:OLEObject Type="Embed" ProgID="Equation.DSMT4" ShapeID="_x0000_i1096" DrawAspect="Content" ObjectID="_1363733652" r:id="rId59"/>
          </w:object>
        </w:r>
      </w:ins>
      <w:ins w:id="622" w:author="nico" w:date="2011-04-07T20:59:00Z">
        <w:r w:rsidR="00343A63">
          <w:rPr>
            <w:lang w:val="es-ES"/>
          </w:rPr>
          <w:t xml:space="preserve">son las funciones de sensibilidad </w:t>
        </w:r>
      </w:ins>
      <w:ins w:id="623" w:author="nico" w:date="2011-04-07T21:00:00Z">
        <w:r w:rsidR="00343A63">
          <w:rPr>
            <w:lang w:val="es-ES"/>
          </w:rPr>
          <w:t>de los sensores R, G y B</w:t>
        </w:r>
      </w:ins>
      <w:ins w:id="624" w:author="nico" w:date="2011-04-07T21:01:00Z">
        <w:r w:rsidR="00343A63">
          <w:rPr>
            <w:lang w:val="es-ES"/>
          </w:rPr>
          <w:t xml:space="preserve">. </w:t>
        </w:r>
      </w:ins>
    </w:p>
    <w:p w:rsidR="00343A63" w:rsidRDefault="00343A63" w:rsidP="00BD042F">
      <w:pPr>
        <w:rPr>
          <w:ins w:id="625" w:author="nico" w:date="2011-04-07T21:02:00Z"/>
          <w:lang w:val="es-ES"/>
        </w:rPr>
        <w:pPrChange w:id="626" w:author="nico" w:date="2011-04-07T19:53:00Z">
          <w:pPr>
            <w:pStyle w:val="Ttulo3"/>
          </w:pPr>
        </w:pPrChange>
      </w:pPr>
      <w:ins w:id="627" w:author="nico" w:date="2011-04-07T21:01:00Z">
        <w:r>
          <w:rPr>
            <w:lang w:val="es-ES"/>
          </w:rPr>
          <w:t>El uso del espacio de colores RGB permite una transformación del espectro a un</w:t>
        </w:r>
      </w:ins>
      <w:ins w:id="628" w:author="nico" w:date="2011-04-07T21:02:00Z">
        <w:r>
          <w:rPr>
            <w:lang w:val="es-ES"/>
          </w:rPr>
          <w:t xml:space="preserve"> vector tridimensional que puede ser utilizado para</w:t>
        </w:r>
      </w:ins>
      <w:ins w:id="629" w:author="nico" w:date="2011-04-07T21:03:00Z">
        <w:r>
          <w:rPr>
            <w:lang w:val="es-ES"/>
          </w:rPr>
          <w:t xml:space="preserve"> dispositivos de pantallas o impresiones.</w:t>
        </w:r>
      </w:ins>
    </w:p>
    <w:p w:rsidR="00343A63" w:rsidRDefault="00AA4836" w:rsidP="00AA4836">
      <w:pPr>
        <w:pStyle w:val="Ttulo3"/>
        <w:rPr>
          <w:ins w:id="630" w:author="nico" w:date="2011-04-07T21:13:00Z"/>
          <w:lang w:val="es-ES"/>
        </w:rPr>
        <w:pPrChange w:id="631" w:author="nico" w:date="2011-04-07T21:13:00Z">
          <w:pPr>
            <w:pStyle w:val="Ttulo3"/>
          </w:pPr>
        </w:pPrChange>
      </w:pPr>
      <w:ins w:id="632" w:author="nico" w:date="2011-04-07T21:13:00Z">
        <w:r>
          <w:rPr>
            <w:lang w:val="es-ES"/>
          </w:rPr>
          <w:t xml:space="preserve">Espacio de color </w:t>
        </w:r>
      </w:ins>
      <w:proofErr w:type="spellStart"/>
      <w:ins w:id="633" w:author="nico" w:date="2011-04-08T01:36:00Z">
        <w:r w:rsidR="00243CA4">
          <w:rPr>
            <w:lang w:val="es-ES"/>
          </w:rPr>
          <w:t>HSL</w:t>
        </w:r>
      </w:ins>
      <w:proofErr w:type="spellEnd"/>
    </w:p>
    <w:p w:rsidR="00243CA4" w:rsidRDefault="00AA4836" w:rsidP="00AA4836">
      <w:pPr>
        <w:rPr>
          <w:ins w:id="634" w:author="nico" w:date="2011-04-08T01:33:00Z"/>
          <w:lang w:val="es-ES"/>
        </w:rPr>
        <w:pPrChange w:id="635" w:author="nico" w:date="2011-04-07T21:13:00Z">
          <w:pPr>
            <w:pStyle w:val="Ttulo3"/>
          </w:pPr>
        </w:pPrChange>
      </w:pPr>
      <w:ins w:id="636" w:author="nico" w:date="2011-04-07T21:14:00Z">
        <w:r>
          <w:rPr>
            <w:lang w:val="es-ES"/>
          </w:rPr>
          <w:t xml:space="preserve">El espacio de color </w:t>
        </w:r>
        <w:proofErr w:type="spellStart"/>
        <w:r>
          <w:rPr>
            <w:lang w:val="es-ES"/>
          </w:rPr>
          <w:t>HS</w:t>
        </w:r>
      </w:ins>
      <w:ins w:id="637" w:author="nico" w:date="2011-04-08T01:30:00Z">
        <w:r w:rsidR="00C235F7">
          <w:rPr>
            <w:lang w:val="es-ES"/>
          </w:rPr>
          <w:t>I</w:t>
        </w:r>
      </w:ins>
      <w:proofErr w:type="spellEnd"/>
      <w:ins w:id="638" w:author="nico" w:date="2011-04-07T21:14:00Z">
        <w:r>
          <w:rPr>
            <w:lang w:val="es-ES"/>
          </w:rPr>
          <w:t xml:space="preserve"> (</w:t>
        </w:r>
        <w:proofErr w:type="spellStart"/>
        <w:r>
          <w:rPr>
            <w:lang w:val="es-ES"/>
          </w:rPr>
          <w:t>Hue</w:t>
        </w:r>
        <w:proofErr w:type="spellEnd"/>
        <w:r>
          <w:rPr>
            <w:lang w:val="es-ES"/>
          </w:rPr>
          <w:t xml:space="preserve"> – </w:t>
        </w:r>
        <w:proofErr w:type="spellStart"/>
        <w:r>
          <w:rPr>
            <w:lang w:val="es-ES"/>
          </w:rPr>
          <w:t>Saturation</w:t>
        </w:r>
        <w:proofErr w:type="spellEnd"/>
        <w:r>
          <w:rPr>
            <w:lang w:val="es-ES"/>
          </w:rPr>
          <w:t xml:space="preserve"> – </w:t>
        </w:r>
      </w:ins>
      <w:proofErr w:type="spellStart"/>
      <w:ins w:id="639" w:author="nico" w:date="2011-04-08T01:36:00Z">
        <w:r w:rsidR="00243CA4">
          <w:rPr>
            <w:lang w:val="es-ES"/>
          </w:rPr>
          <w:t>Lightness</w:t>
        </w:r>
      </w:ins>
      <w:proofErr w:type="spellEnd"/>
      <w:ins w:id="640" w:author="nico" w:date="2011-04-07T21:14:00Z">
        <w:r>
          <w:rPr>
            <w:lang w:val="es-ES"/>
          </w:rPr>
          <w:t xml:space="preserve">) es una </w:t>
        </w:r>
      </w:ins>
      <w:ins w:id="641" w:author="nico" w:date="2011-04-08T01:33:00Z">
        <w:r w:rsidR="00243CA4">
          <w:rPr>
            <w:lang w:val="es-ES"/>
          </w:rPr>
          <w:t xml:space="preserve">transformación de coordenadas del sistema RGB. </w:t>
        </w:r>
      </w:ins>
      <w:del w:id="642" w:author="nico" w:date="2011-04-08T01:33:00Z">
        <w:r w:rsidR="00E33F8C" w:rsidDel="00243CA4">
          <w:rPr>
            <w:lang w:val="es-ES"/>
          </w:rPr>
          <w:fldChar w:fldCharType="begin"/>
        </w:r>
        <w:r w:rsidR="00E33F8C" w:rsidDel="00243CA4">
          <w:rPr>
            <w:lang w:val="es-ES"/>
          </w:rPr>
          <w:delInstrText xml:space="preserve"> ADDIN EN.CITE &lt;EndNote&gt;&lt;Cite&gt;&lt;Author&gt;Ebner&lt;/Author&gt;&lt;Year&gt;2007&lt;/Year&gt;&lt;RecNum&gt;23&lt;/RecNum&gt;&lt;DisplayText&gt;[2, 4]&lt;/DisplayText&gt;&lt;record&gt;&lt;rec-number&gt;23&lt;/rec-number&gt;&lt;foreign-keys&gt;&lt;key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Cite&gt;&lt;Author&gt;Tkalčič&lt;/Author&gt;&lt;Year&gt;2003&lt;/Year&gt;&lt;RecNum&gt;21&lt;/RecNum&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delInstrText>
        </w:r>
        <w:r w:rsidR="00E33F8C" w:rsidDel="00243CA4">
          <w:rPr>
            <w:lang w:val="es-ES"/>
          </w:rPr>
          <w:fldChar w:fldCharType="separate"/>
        </w:r>
        <w:r w:rsidR="00E33F8C" w:rsidDel="00243CA4">
          <w:rPr>
            <w:noProof/>
            <w:lang w:val="es-ES"/>
          </w:rPr>
          <w:delText>[</w:delText>
        </w:r>
        <w:r w:rsidR="00E33F8C" w:rsidDel="00243CA4">
          <w:rPr>
            <w:noProof/>
            <w:lang w:val="es-ES"/>
          </w:rPr>
          <w:fldChar w:fldCharType="begin"/>
        </w:r>
        <w:r w:rsidR="00E33F8C" w:rsidDel="00243CA4">
          <w:rPr>
            <w:noProof/>
            <w:lang w:val="es-ES"/>
          </w:rPr>
          <w:delInstrText xml:space="preserve"> HYPERLINK  \l "_ENREF_2" \o "Tkalčič, 2003 #21" </w:delInstrText>
        </w:r>
        <w:r w:rsidR="00E33F8C" w:rsidDel="00243CA4">
          <w:rPr>
            <w:noProof/>
            <w:lang w:val="es-ES"/>
          </w:rPr>
        </w:r>
        <w:r w:rsidR="00E33F8C" w:rsidDel="00243CA4">
          <w:rPr>
            <w:noProof/>
            <w:lang w:val="es-ES"/>
          </w:rPr>
          <w:fldChar w:fldCharType="separate"/>
        </w:r>
        <w:r w:rsidR="00E33F8C" w:rsidDel="00243CA4">
          <w:rPr>
            <w:noProof/>
            <w:lang w:val="es-ES"/>
          </w:rPr>
          <w:delText>2</w:delText>
        </w:r>
        <w:r w:rsidR="00E33F8C" w:rsidDel="00243CA4">
          <w:rPr>
            <w:noProof/>
            <w:lang w:val="es-ES"/>
          </w:rPr>
          <w:fldChar w:fldCharType="end"/>
        </w:r>
        <w:r w:rsidR="00E33F8C" w:rsidDel="00243CA4">
          <w:rPr>
            <w:noProof/>
            <w:lang w:val="es-ES"/>
          </w:rPr>
          <w:delText xml:space="preserve">, </w:delText>
        </w:r>
        <w:r w:rsidR="00E33F8C" w:rsidDel="00243CA4">
          <w:rPr>
            <w:noProof/>
            <w:lang w:val="es-ES"/>
          </w:rPr>
          <w:fldChar w:fldCharType="begin"/>
        </w:r>
        <w:r w:rsidR="00E33F8C" w:rsidDel="00243CA4">
          <w:rPr>
            <w:noProof/>
            <w:lang w:val="es-ES"/>
          </w:rPr>
          <w:delInstrText xml:space="preserve"> HYPERLINK  \l "_ENREF_4" \o "Ebner, 2007 #23" </w:delInstrText>
        </w:r>
        <w:r w:rsidR="00E33F8C" w:rsidDel="00243CA4">
          <w:rPr>
            <w:noProof/>
            <w:lang w:val="es-ES"/>
          </w:rPr>
        </w:r>
        <w:r w:rsidR="00E33F8C" w:rsidDel="00243CA4">
          <w:rPr>
            <w:noProof/>
            <w:lang w:val="es-ES"/>
          </w:rPr>
          <w:fldChar w:fldCharType="separate"/>
        </w:r>
        <w:r w:rsidR="00E33F8C" w:rsidDel="00243CA4">
          <w:rPr>
            <w:noProof/>
            <w:lang w:val="es-ES"/>
          </w:rPr>
          <w:delText>4</w:delText>
        </w:r>
        <w:r w:rsidR="00E33F8C" w:rsidDel="00243CA4">
          <w:rPr>
            <w:noProof/>
            <w:lang w:val="es-ES"/>
          </w:rPr>
          <w:fldChar w:fldCharType="end"/>
        </w:r>
        <w:r w:rsidR="00E33F8C" w:rsidDel="00243CA4">
          <w:rPr>
            <w:noProof/>
            <w:lang w:val="es-ES"/>
          </w:rPr>
          <w:delText>]</w:delText>
        </w:r>
        <w:r w:rsidR="00E33F8C" w:rsidDel="00243CA4">
          <w:rPr>
            <w:lang w:val="es-ES"/>
          </w:rPr>
          <w:fldChar w:fldCharType="end"/>
        </w:r>
      </w:del>
      <w:r w:rsidR="00243CA4">
        <w:rPr>
          <w:lang w:val="es-ES"/>
        </w:rPr>
        <w:fldChar w:fldCharType="begin"/>
      </w:r>
      <w:r w:rsidR="00243CA4">
        <w:rPr>
          <w:lang w:val="es-ES"/>
        </w:rPr>
        <w:instrText xml:space="preserve"> ADDIN EN.CITE &lt;EndNote&gt;&lt;Cite&gt;&lt;Author&gt;Ebner&lt;/Author&gt;&lt;Year&gt;2007&lt;/Year&gt;&lt;RecNum&gt;23&lt;/RecNum&gt;&lt;DisplayText&gt;[4]&lt;/DisplayText&gt;&lt;record&gt;&lt;rec-number&gt;23&lt;/rec-number&gt;&lt;foreign-keys&gt;&lt;key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Wiley&lt;/publisher&gt;&lt;isbn&gt;9780470058299&lt;/isbn&gt;&lt;urls&gt;&lt;related-urls&gt;&lt;url&gt;http://books.google.com/books?id=WVKJST7zE8cC&lt;/url&gt;&lt;/related-urls&gt;&lt;/urls&gt;&lt;/record&gt;&lt;/Cite&gt;&lt;/EndNote&gt;</w:instrText>
      </w:r>
      <w:r w:rsidR="00243CA4">
        <w:rPr>
          <w:lang w:val="es-ES"/>
        </w:rPr>
        <w:fldChar w:fldCharType="separate"/>
      </w:r>
      <w:r w:rsidR="00243CA4">
        <w:rPr>
          <w:noProof/>
          <w:lang w:val="es-ES"/>
        </w:rPr>
        <w:t>[</w:t>
      </w:r>
      <w:r w:rsidR="00243CA4">
        <w:rPr>
          <w:noProof/>
          <w:lang w:val="es-ES"/>
        </w:rPr>
        <w:fldChar w:fldCharType="begin"/>
      </w:r>
      <w:r w:rsidR="00243CA4">
        <w:rPr>
          <w:noProof/>
          <w:lang w:val="es-ES"/>
        </w:rPr>
        <w:instrText xml:space="preserve"> HYPERLINK  \l "_ENREF_4" \o "Ebner, 2007 #23" </w:instrText>
      </w:r>
      <w:r w:rsidR="00243CA4">
        <w:rPr>
          <w:noProof/>
          <w:lang w:val="es-ES"/>
        </w:rPr>
      </w:r>
      <w:r w:rsidR="00243CA4">
        <w:rPr>
          <w:noProof/>
          <w:lang w:val="es-ES"/>
        </w:rPr>
        <w:fldChar w:fldCharType="separate"/>
      </w:r>
      <w:r w:rsidR="00243CA4">
        <w:rPr>
          <w:noProof/>
          <w:lang w:val="es-ES"/>
        </w:rPr>
        <w:t>4</w:t>
      </w:r>
      <w:r w:rsidR="00243CA4">
        <w:rPr>
          <w:noProof/>
          <w:lang w:val="es-ES"/>
        </w:rPr>
        <w:fldChar w:fldCharType="end"/>
      </w:r>
      <w:r w:rsidR="00243CA4">
        <w:rPr>
          <w:noProof/>
          <w:lang w:val="es-ES"/>
        </w:rPr>
        <w:t>]</w:t>
      </w:r>
      <w:r w:rsidR="00243CA4">
        <w:rPr>
          <w:lang w:val="es-ES"/>
        </w:rPr>
        <w:fldChar w:fldCharType="end"/>
      </w:r>
    </w:p>
    <w:p w:rsidR="00E33F8C" w:rsidRDefault="00E33F8C" w:rsidP="00AA4836">
      <w:pPr>
        <w:rPr>
          <w:ins w:id="643" w:author="nico" w:date="2011-04-08T01:19:00Z"/>
          <w:lang w:val="es-ES"/>
        </w:rPr>
        <w:pPrChange w:id="644" w:author="nico" w:date="2011-04-07T21:13:00Z">
          <w:pPr>
            <w:pStyle w:val="Ttulo3"/>
          </w:pPr>
        </w:pPrChange>
      </w:pPr>
      <w:ins w:id="645" w:author="nico" w:date="2011-04-08T01:13:00Z">
        <w:r>
          <w:rPr>
            <w:lang w:val="es-ES"/>
          </w:rPr>
          <w:t xml:space="preserve">Este espacio de color </w:t>
        </w:r>
      </w:ins>
      <w:ins w:id="646" w:author="nico" w:date="2011-04-08T01:14:00Z">
        <w:r>
          <w:rPr>
            <w:lang w:val="es-ES"/>
          </w:rPr>
          <w:t xml:space="preserve">trata de agrupar </w:t>
        </w:r>
      </w:ins>
      <w:ins w:id="647" w:author="nico" w:date="2011-04-08T01:15:00Z">
        <w:r>
          <w:rPr>
            <w:lang w:val="es-ES"/>
          </w:rPr>
          <w:t xml:space="preserve">de </w:t>
        </w:r>
      </w:ins>
      <w:ins w:id="648" w:author="nico" w:date="2011-04-08T01:18:00Z">
        <w:r>
          <w:rPr>
            <w:lang w:val="es-ES"/>
          </w:rPr>
          <w:t>una forma similar a como el cerebro humano organiza los colores</w:t>
        </w:r>
      </w:ins>
      <w:ins w:id="649" w:author="nico" w:date="2011-04-08T01:33:00Z">
        <w:r w:rsidR="00243CA4">
          <w:rPr>
            <w:lang w:val="es-ES"/>
          </w:rPr>
          <w:t xml:space="preserve"> </w:t>
        </w:r>
      </w:ins>
      <w:r w:rsidR="00243CA4">
        <w:rPr>
          <w:lang w:val="es-ES"/>
        </w:rPr>
        <w:fldChar w:fldCharType="begin"/>
      </w:r>
      <w:r w:rsidR="00243CA4">
        <w:rPr>
          <w:lang w:val="es-ES"/>
        </w:rPr>
        <w:instrText xml:space="preserve"> ADDIN EN.CITE &lt;EndNote&gt;&lt;Cite&gt;&lt;Author&gt;Tkalčič&lt;/Author&gt;&lt;Year&gt;2003&lt;/Year&gt;&lt;RecNum&gt;21&lt;/RecNum&gt;&lt;DisplayText&gt;[2]&lt;/DisplayText&gt;&lt;record&gt;&lt;rec-number&gt;21&lt;/rec-number&gt;&lt;foreign-keys&gt;&lt;key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243CA4">
        <w:rPr>
          <w:lang w:val="es-ES"/>
        </w:rPr>
        <w:fldChar w:fldCharType="separate"/>
      </w:r>
      <w:r w:rsidR="00243CA4">
        <w:rPr>
          <w:noProof/>
          <w:lang w:val="es-ES"/>
        </w:rPr>
        <w:t>[</w:t>
      </w:r>
      <w:r w:rsidR="00243CA4">
        <w:rPr>
          <w:noProof/>
          <w:lang w:val="es-ES"/>
        </w:rPr>
        <w:fldChar w:fldCharType="begin"/>
      </w:r>
      <w:r w:rsidR="00243CA4">
        <w:rPr>
          <w:noProof/>
          <w:lang w:val="es-ES"/>
        </w:rPr>
        <w:instrText xml:space="preserve"> HYPERLINK  \l "_ENREF_2" \o "Tkalčič, 2003 #21" </w:instrText>
      </w:r>
      <w:r w:rsidR="00243CA4">
        <w:rPr>
          <w:noProof/>
          <w:lang w:val="es-ES"/>
        </w:rPr>
      </w:r>
      <w:r w:rsidR="00243CA4">
        <w:rPr>
          <w:noProof/>
          <w:lang w:val="es-ES"/>
        </w:rPr>
        <w:fldChar w:fldCharType="separate"/>
      </w:r>
      <w:r w:rsidR="00243CA4">
        <w:rPr>
          <w:noProof/>
          <w:lang w:val="es-ES"/>
        </w:rPr>
        <w:t>2</w:t>
      </w:r>
      <w:r w:rsidR="00243CA4">
        <w:rPr>
          <w:noProof/>
          <w:lang w:val="es-ES"/>
        </w:rPr>
        <w:fldChar w:fldCharType="end"/>
      </w:r>
      <w:r w:rsidR="00243CA4">
        <w:rPr>
          <w:noProof/>
          <w:lang w:val="es-ES"/>
        </w:rPr>
        <w:t>]</w:t>
      </w:r>
      <w:r w:rsidR="00243CA4">
        <w:rPr>
          <w:lang w:val="es-ES"/>
        </w:rPr>
        <w:fldChar w:fldCharType="end"/>
      </w:r>
      <w:ins w:id="650" w:author="nico" w:date="2011-04-08T01:18:00Z">
        <w:r>
          <w:rPr>
            <w:lang w:val="es-ES"/>
          </w:rPr>
          <w:t>. Esta organización s</w:t>
        </w:r>
      </w:ins>
      <w:ins w:id="651" w:author="nico" w:date="2011-04-08T01:19:00Z">
        <w:r>
          <w:rPr>
            <w:lang w:val="es-ES"/>
          </w:rPr>
          <w:t>e hace en base a 3 parámetros:</w:t>
        </w:r>
      </w:ins>
    </w:p>
    <w:p w:rsidR="00C235F7" w:rsidRDefault="00E33F8C" w:rsidP="00E33F8C">
      <w:pPr>
        <w:pStyle w:val="Prrafodelista"/>
        <w:numPr>
          <w:ilvl w:val="0"/>
          <w:numId w:val="47"/>
        </w:numPr>
        <w:rPr>
          <w:ins w:id="652" w:author="nico" w:date="2011-04-08T01:19:00Z"/>
          <w:lang w:val="es-ES"/>
        </w:rPr>
        <w:pPrChange w:id="653" w:author="nico" w:date="2011-04-08T01:19:00Z">
          <w:pPr>
            <w:pStyle w:val="Ttulo3"/>
          </w:pPr>
        </w:pPrChange>
      </w:pPr>
      <w:ins w:id="654" w:author="nico" w:date="2011-04-08T01:19:00Z">
        <w:r>
          <w:rPr>
            <w:lang w:val="es-ES"/>
          </w:rPr>
          <w:t>Matiz (</w:t>
        </w:r>
        <w:proofErr w:type="spellStart"/>
        <w:r>
          <w:rPr>
            <w:lang w:val="es-ES"/>
          </w:rPr>
          <w:t>Hue</w:t>
        </w:r>
        <w:proofErr w:type="spellEnd"/>
        <w:r>
          <w:rPr>
            <w:lang w:val="es-ES"/>
          </w:rPr>
          <w:t>)</w:t>
        </w:r>
      </w:ins>
      <w:ins w:id="655" w:author="nico" w:date="2011-04-08T01:20:00Z">
        <w:r w:rsidR="00C235F7">
          <w:rPr>
            <w:lang w:val="es-ES"/>
          </w:rPr>
          <w:t>:</w:t>
        </w:r>
      </w:ins>
      <w:ins w:id="656" w:author="nico" w:date="2011-04-08T01:19:00Z">
        <w:r>
          <w:rPr>
            <w:lang w:val="es-ES"/>
          </w:rPr>
          <w:t xml:space="preserve"> es lo que dice que color </w:t>
        </w:r>
        <w:r w:rsidR="00C235F7">
          <w:rPr>
            <w:lang w:val="es-ES"/>
          </w:rPr>
          <w:t xml:space="preserve">es, rojo, verde, amarillo, azul, </w:t>
        </w:r>
        <w:proofErr w:type="spellStart"/>
        <w:r w:rsidR="00C235F7">
          <w:rPr>
            <w:lang w:val="es-ES"/>
          </w:rPr>
          <w:t>etc</w:t>
        </w:r>
        <w:proofErr w:type="spellEnd"/>
        <w:r w:rsidR="00C235F7">
          <w:rPr>
            <w:lang w:val="es-ES"/>
          </w:rPr>
          <w:t>…</w:t>
        </w:r>
      </w:ins>
    </w:p>
    <w:p w:rsidR="00C235F7" w:rsidRDefault="00C235F7" w:rsidP="00AA4836">
      <w:pPr>
        <w:pStyle w:val="Prrafodelista"/>
        <w:numPr>
          <w:ilvl w:val="0"/>
          <w:numId w:val="47"/>
        </w:numPr>
        <w:rPr>
          <w:ins w:id="657" w:author="nico" w:date="2011-04-08T01:21:00Z"/>
          <w:lang w:val="es-ES"/>
        </w:rPr>
        <w:pPrChange w:id="658" w:author="nico" w:date="2011-04-07T21:13:00Z">
          <w:pPr>
            <w:pStyle w:val="Ttulo3"/>
          </w:pPr>
        </w:pPrChange>
      </w:pPr>
      <w:ins w:id="659" w:author="nico" w:date="2011-04-08T01:19:00Z">
        <w:r w:rsidRPr="00C235F7">
          <w:rPr>
            <w:lang w:val="es-ES"/>
            <w:rPrChange w:id="660" w:author="nico" w:date="2011-04-08T01:21:00Z">
              <w:rPr>
                <w:lang w:val="es-ES"/>
              </w:rPr>
            </w:rPrChange>
          </w:rPr>
          <w:t>Saturación</w:t>
        </w:r>
      </w:ins>
      <w:ins w:id="661" w:author="nico" w:date="2011-04-08T01:20:00Z">
        <w:r w:rsidRPr="00C235F7">
          <w:rPr>
            <w:lang w:val="es-ES"/>
            <w:rPrChange w:id="662" w:author="nico" w:date="2011-04-08T01:21:00Z">
              <w:rPr>
                <w:lang w:val="es-ES"/>
              </w:rPr>
            </w:rPrChange>
          </w:rPr>
          <w:t>: es un nivel de pureza del color, un color muy saturado</w:t>
        </w:r>
      </w:ins>
      <w:ins w:id="663" w:author="nico" w:date="2011-04-08T01:21:00Z">
        <w:r w:rsidRPr="00C235F7">
          <w:rPr>
            <w:lang w:val="es-ES"/>
            <w:rPrChange w:id="664" w:author="nico" w:date="2011-04-08T01:21:00Z">
              <w:rPr>
                <w:lang w:val="es-ES"/>
              </w:rPr>
            </w:rPrChange>
          </w:rPr>
          <w:t xml:space="preserve"> es un color puro y vivido, </w:t>
        </w:r>
      </w:ins>
      <w:ins w:id="665" w:author="nico" w:date="2011-04-08T01:20:00Z">
        <w:r w:rsidRPr="00C235F7">
          <w:rPr>
            <w:lang w:val="es-ES"/>
            <w:rPrChange w:id="666" w:author="nico" w:date="2011-04-08T01:21:00Z">
              <w:rPr>
                <w:lang w:val="es-ES"/>
              </w:rPr>
            </w:rPrChange>
          </w:rPr>
          <w:t>tiene un espectro muy fin</w:t>
        </w:r>
      </w:ins>
      <w:ins w:id="667" w:author="nico" w:date="2011-04-08T01:21:00Z">
        <w:r w:rsidRPr="00C235F7">
          <w:rPr>
            <w:lang w:val="es-ES"/>
            <w:rPrChange w:id="668" w:author="nico" w:date="2011-04-08T01:21:00Z">
              <w:rPr>
                <w:lang w:val="es-ES"/>
              </w:rPr>
            </w:rPrChange>
          </w:rPr>
          <w:t>o, mientras que un color no saturado tiene mucho blanco agregado.</w:t>
        </w:r>
      </w:ins>
    </w:p>
    <w:p w:rsidR="00E33F8C" w:rsidRDefault="00243CA4" w:rsidP="00AA4836">
      <w:pPr>
        <w:pStyle w:val="Prrafodelista"/>
        <w:numPr>
          <w:ilvl w:val="0"/>
          <w:numId w:val="47"/>
        </w:numPr>
        <w:rPr>
          <w:ins w:id="669" w:author="nico" w:date="2011-04-08T01:57:00Z"/>
          <w:lang w:val="es-ES"/>
        </w:rPr>
        <w:pPrChange w:id="670" w:author="nico" w:date="2011-04-07T21:13:00Z">
          <w:pPr>
            <w:pStyle w:val="Ttulo3"/>
          </w:pPr>
        </w:pPrChange>
      </w:pPr>
      <w:ins w:id="671" w:author="nico" w:date="2011-04-08T01:36:00Z">
        <w:r>
          <w:rPr>
            <w:lang w:val="es-ES"/>
          </w:rPr>
          <w:t>Luminancia (</w:t>
        </w:r>
        <w:proofErr w:type="spellStart"/>
        <w:r>
          <w:rPr>
            <w:lang w:val="es-ES"/>
          </w:rPr>
          <w:t>Lightness</w:t>
        </w:r>
        <w:proofErr w:type="spellEnd"/>
        <w:r>
          <w:rPr>
            <w:lang w:val="es-ES"/>
          </w:rPr>
          <w:t>)</w:t>
        </w:r>
      </w:ins>
      <w:ins w:id="672" w:author="nico" w:date="2011-04-08T01:31:00Z">
        <w:r>
          <w:rPr>
            <w:lang w:val="es-ES"/>
          </w:rPr>
          <w:t>: es el nivel de brillo del color.</w:t>
        </w:r>
      </w:ins>
      <w:ins w:id="673" w:author="nico" w:date="2011-04-08T01:21:00Z">
        <w:r w:rsidR="00C235F7" w:rsidRPr="00C235F7">
          <w:rPr>
            <w:lang w:val="es-ES"/>
            <w:rPrChange w:id="674" w:author="nico" w:date="2011-04-08T01:21:00Z">
              <w:rPr>
                <w:lang w:val="es-ES"/>
              </w:rPr>
            </w:rPrChange>
          </w:rPr>
          <w:t xml:space="preserve"> </w:t>
        </w:r>
      </w:ins>
    </w:p>
    <w:tbl>
      <w:tblPr>
        <w:tblStyle w:val="Tablaconcuadrcula"/>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675" w:author="nico" w:date="2011-04-08T02:02:00Z">
          <w:tblPr>
            <w:tblStyle w:val="Tablaconcuadrcula"/>
            <w:tblW w:w="0" w:type="auto"/>
            <w:tblInd w:w="397" w:type="dxa"/>
            <w:tblLook w:val="04A0"/>
          </w:tblPr>
        </w:tblPrChange>
      </w:tblPr>
      <w:tblGrid>
        <w:gridCol w:w="8940"/>
        <w:tblGridChange w:id="676">
          <w:tblGrid>
            <w:gridCol w:w="8940"/>
          </w:tblGrid>
        </w:tblGridChange>
      </w:tblGrid>
      <w:tr w:rsidR="001370C0" w:rsidTr="00B257ED">
        <w:trPr>
          <w:ins w:id="677" w:author="nico" w:date="2011-04-08T01:57:00Z"/>
        </w:trPr>
        <w:tc>
          <w:tcPr>
            <w:tcW w:w="9261" w:type="dxa"/>
            <w:tcPrChange w:id="678" w:author="nico" w:date="2011-04-08T02:02:00Z">
              <w:tcPr>
                <w:tcW w:w="9261" w:type="dxa"/>
              </w:tcPr>
            </w:tcPrChange>
          </w:tcPr>
          <w:p w:rsidR="001370C0" w:rsidRPr="001370C0" w:rsidRDefault="001370C0" w:rsidP="001370C0">
            <w:pPr>
              <w:pStyle w:val="EstiloEpgrafe11ptoSinNegritaAutomticoCentrado1"/>
              <w:rPr>
                <w:ins w:id="679" w:author="nico" w:date="2011-04-08T01:57:00Z"/>
                <w:rPrChange w:id="680" w:author="nico" w:date="2011-04-08T02:00:00Z">
                  <w:rPr>
                    <w:ins w:id="681" w:author="nico" w:date="2011-04-08T01:57:00Z"/>
                    <w:lang w:val="es-ES"/>
                  </w:rPr>
                </w:rPrChange>
              </w:rPr>
              <w:pPrChange w:id="682" w:author="nico" w:date="2011-04-08T02:00:00Z">
                <w:pPr>
                  <w:ind w:firstLine="0"/>
                </w:pPr>
              </w:pPrChange>
            </w:pPr>
            <w:ins w:id="683" w:author="nico" w:date="2011-04-08T01:58:00Z">
              <w:r>
                <w:rPr>
                  <w:noProof/>
                  <w:lang w:eastAsia="es-VE"/>
                </w:rPr>
                <w:drawing>
                  <wp:inline distT="0" distB="0" distL="0" distR="0">
                    <wp:extent cx="3714750" cy="2786165"/>
                    <wp:effectExtent l="19050" t="19050" r="19050" b="14185"/>
                    <wp:docPr id="1" name="0 Imagen" descr="HSL_color_solid_cylinder-licen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_color_solid_cylinder-licensed.png"/>
                            <pic:cNvPicPr/>
                          </pic:nvPicPr>
                          <pic:blipFill>
                            <a:blip r:embed="rId60" cstate="print"/>
                            <a:stretch>
                              <a:fillRect/>
                            </a:stretch>
                          </pic:blipFill>
                          <pic:spPr>
                            <a:xfrm>
                              <a:off x="0" y="0"/>
                              <a:ext cx="3714595" cy="2786048"/>
                            </a:xfrm>
                            <a:prstGeom prst="rect">
                              <a:avLst/>
                            </a:prstGeom>
                            <a:ln w="12700">
                              <a:solidFill>
                                <a:schemeClr val="tx1"/>
                              </a:solidFill>
                            </a:ln>
                          </pic:spPr>
                        </pic:pic>
                      </a:graphicData>
                    </a:graphic>
                  </wp:inline>
                </w:drawing>
              </w:r>
            </w:ins>
          </w:p>
        </w:tc>
      </w:tr>
      <w:tr w:rsidR="001370C0" w:rsidTr="00B257ED">
        <w:trPr>
          <w:ins w:id="684" w:author="nico" w:date="2011-04-08T01:57:00Z"/>
        </w:trPr>
        <w:tc>
          <w:tcPr>
            <w:tcW w:w="9261" w:type="dxa"/>
            <w:tcPrChange w:id="685" w:author="nico" w:date="2011-04-08T02:02:00Z">
              <w:tcPr>
                <w:tcW w:w="9261" w:type="dxa"/>
              </w:tcPr>
            </w:tcPrChange>
          </w:tcPr>
          <w:p w:rsidR="001370C0" w:rsidRDefault="001370C0" w:rsidP="001370C0">
            <w:pPr>
              <w:pStyle w:val="EstiloEpgrafe11ptoSinNegritaAutomticoCentrado1"/>
              <w:rPr>
                <w:ins w:id="686" w:author="nico" w:date="2011-04-08T01:57:00Z"/>
                <w:lang w:val="es-ES"/>
              </w:rPr>
              <w:pPrChange w:id="687" w:author="nico" w:date="2011-04-08T02:00:00Z">
                <w:pPr>
                  <w:ind w:firstLine="0"/>
                </w:pPr>
              </w:pPrChange>
            </w:pPr>
            <w:ins w:id="688" w:author="nico" w:date="2011-04-08T02:00:00Z">
              <w:r>
                <w:t xml:space="preserve">Figura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Figura \* ARABIC \s 1 </w:instrText>
              </w:r>
              <w:r>
                <w:fldChar w:fldCharType="separate"/>
              </w:r>
              <w:r>
                <w:rPr>
                  <w:noProof/>
                </w:rPr>
                <w:t>1</w:t>
              </w:r>
              <w:r>
                <w:fldChar w:fldCharType="end"/>
              </w:r>
              <w:r>
                <w:rPr>
                  <w:noProof/>
                </w:rPr>
                <w:t xml:space="preserve"> : Espacio de color HSL</w:t>
              </w:r>
            </w:ins>
          </w:p>
        </w:tc>
      </w:tr>
    </w:tbl>
    <w:p w:rsidR="001370C0" w:rsidRPr="001370C0" w:rsidRDefault="001370C0" w:rsidP="001370C0">
      <w:pPr>
        <w:ind w:left="397" w:firstLine="0"/>
        <w:rPr>
          <w:ins w:id="689" w:author="nico" w:date="2011-04-08T01:31:00Z"/>
          <w:lang w:val="es-ES"/>
          <w:rPrChange w:id="690" w:author="nico" w:date="2011-04-08T01:57:00Z">
            <w:rPr>
              <w:ins w:id="691" w:author="nico" w:date="2011-04-08T01:31:00Z"/>
              <w:lang w:val="es-ES"/>
            </w:rPr>
          </w:rPrChange>
        </w:rPr>
        <w:pPrChange w:id="692" w:author="nico" w:date="2011-04-08T01:57:00Z">
          <w:pPr>
            <w:pStyle w:val="Ttulo3"/>
          </w:pPr>
        </w:pPrChange>
      </w:pPr>
    </w:p>
    <w:p w:rsidR="00243CA4" w:rsidRPr="00243CA4" w:rsidDel="001370C0" w:rsidRDefault="00243CA4" w:rsidP="00243CA4">
      <w:pPr>
        <w:rPr>
          <w:del w:id="693" w:author="nico" w:date="2011-04-08T01:57:00Z"/>
          <w:lang w:val="es-ES"/>
          <w:rPrChange w:id="694" w:author="nico" w:date="2011-04-08T01:31:00Z">
            <w:rPr>
              <w:del w:id="695" w:author="nico" w:date="2011-04-08T01:57:00Z"/>
            </w:rPr>
          </w:rPrChange>
        </w:rPr>
        <w:pPrChange w:id="696" w:author="nico" w:date="2011-04-08T01:31:00Z">
          <w:pPr>
            <w:pStyle w:val="Ttulo3"/>
          </w:pPr>
        </w:pPrChange>
      </w:pPr>
    </w:p>
    <w:p w:rsidR="000735E9" w:rsidRDefault="00331690">
      <w:pPr>
        <w:pStyle w:val="Ttulo2"/>
        <w:rPr>
          <w:ins w:id="697" w:author="veloz" w:date="2011-04-07T11:15:00Z"/>
        </w:rPr>
        <w:pPrChange w:id="698" w:author="veloz" w:date="2011-04-07T11:09:00Z">
          <w:pPr>
            <w:pStyle w:val="Ttulo3"/>
          </w:pPr>
        </w:pPrChange>
      </w:pPr>
      <w:del w:id="699" w:author="veloz" w:date="2011-03-16T17:02:00Z">
        <w:r w:rsidDel="00252ABD">
          <w:delText>Cámaras</w:delText>
        </w:r>
      </w:del>
      <w:bookmarkStart w:id="700" w:name="_Toc289969001"/>
      <w:ins w:id="701" w:author="veloz" w:date="2011-03-16T17:02:00Z">
        <w:r w:rsidR="00252ABD">
          <w:t xml:space="preserve">Cámaras </w:t>
        </w:r>
        <w:proofErr w:type="spellStart"/>
        <w:r w:rsidR="00252ABD">
          <w:t>CCD</w:t>
        </w:r>
      </w:ins>
      <w:bookmarkEnd w:id="700"/>
      <w:proofErr w:type="spellEnd"/>
    </w:p>
    <w:p w:rsidR="00104944" w:rsidRDefault="00252ABD" w:rsidP="00104944">
      <w:ins w:id="702" w:author="veloz" w:date="2011-03-16T17:02:00Z">
        <w:r>
          <w:t xml:space="preserve">Una cámara </w:t>
        </w:r>
        <w:proofErr w:type="spellStart"/>
        <w:r>
          <w:t>CCD</w:t>
        </w:r>
        <w:proofErr w:type="spellEnd"/>
        <w:r>
          <w:t xml:space="preserve"> </w:t>
        </w:r>
        <w:r w:rsidR="000776FB">
          <w:t xml:space="preserve">está constituida principalmente por un </w:t>
        </w:r>
        <w:proofErr w:type="spellStart"/>
        <w:r w:rsidR="000776FB">
          <w:t>CCD</w:t>
        </w:r>
        <w:proofErr w:type="spellEnd"/>
        <w:r w:rsidR="000776FB">
          <w:t xml:space="preserve"> (</w:t>
        </w:r>
        <w:proofErr w:type="spellStart"/>
        <w:r w:rsidR="006526CA" w:rsidRPr="006526CA">
          <w:rPr>
            <w:rFonts w:asciiTheme="minorHAnsi" w:hAnsiTheme="minorHAnsi"/>
            <w:i/>
            <w:rPrChange w:id="703" w:author="veloz" w:date="2011-03-16T17:03:00Z">
              <w:rPr>
                <w:rFonts w:asciiTheme="majorHAnsi" w:eastAsiaTheme="majorEastAsia" w:hAnsiTheme="majorHAnsi" w:cstheme="majorBidi"/>
                <w:color w:val="4F81BD" w:themeColor="accent1"/>
              </w:rPr>
            </w:rPrChange>
          </w:rPr>
          <w:t>Charge</w:t>
        </w:r>
      </w:ins>
      <w:ins w:id="704" w:author="veloz" w:date="2011-03-16T17:03:00Z">
        <w:r w:rsidR="006526CA" w:rsidRPr="006526CA">
          <w:rPr>
            <w:rFonts w:asciiTheme="minorHAnsi" w:hAnsiTheme="minorHAnsi"/>
            <w:i/>
            <w:rPrChange w:id="705" w:author="veloz" w:date="2011-03-16T17:03:00Z">
              <w:rPr>
                <w:rFonts w:asciiTheme="majorHAnsi" w:eastAsiaTheme="majorEastAsia" w:hAnsiTheme="majorHAnsi" w:cstheme="majorBidi"/>
                <w:color w:val="4F81BD" w:themeColor="accent1"/>
              </w:rPr>
            </w:rPrChange>
          </w:rPr>
          <w:t>-Coupled</w:t>
        </w:r>
        <w:proofErr w:type="spellEnd"/>
        <w:r w:rsidR="006526CA" w:rsidRPr="006526CA">
          <w:rPr>
            <w:rFonts w:asciiTheme="minorHAnsi" w:hAnsiTheme="minorHAnsi"/>
            <w:i/>
            <w:rPrChange w:id="706" w:author="veloz" w:date="2011-03-16T17:03:00Z">
              <w:rPr>
                <w:rFonts w:asciiTheme="majorHAnsi" w:eastAsiaTheme="majorEastAsia" w:hAnsiTheme="majorHAnsi" w:cstheme="majorBidi"/>
                <w:color w:val="4F81BD" w:themeColor="accent1"/>
              </w:rPr>
            </w:rPrChange>
          </w:rPr>
          <w:t xml:space="preserve"> </w:t>
        </w:r>
        <w:proofErr w:type="spellStart"/>
        <w:r w:rsidR="006526CA" w:rsidRPr="006526CA">
          <w:rPr>
            <w:rFonts w:asciiTheme="minorHAnsi" w:hAnsiTheme="minorHAnsi"/>
            <w:i/>
            <w:rPrChange w:id="707" w:author="veloz" w:date="2011-03-16T17:03:00Z">
              <w:rPr>
                <w:rFonts w:asciiTheme="majorHAnsi" w:eastAsiaTheme="majorEastAsia" w:hAnsiTheme="majorHAnsi" w:cstheme="majorBidi"/>
                <w:color w:val="4F81BD" w:themeColor="accent1"/>
              </w:rPr>
            </w:rPrChange>
          </w:rPr>
          <w:t>Device</w:t>
        </w:r>
        <w:proofErr w:type="spellEnd"/>
        <w:r w:rsidR="000776FB">
          <w:t>) que básicamente es un detector de fotones</w:t>
        </w:r>
      </w:ins>
      <w:ins w:id="708" w:author="veloz" w:date="2011-03-16T17:07:00Z">
        <w:r w:rsidR="000776FB">
          <w:t xml:space="preserve">. </w:t>
        </w:r>
      </w:ins>
      <w:moveToRangeStart w:id="709" w:author="veloz" w:date="2011-04-07T10:37:00Z" w:name="move289935980"/>
      <w:moveTo w:id="710" w:author="veloz" w:date="2011-04-07T10:37:00Z">
        <w:r w:rsidR="006526CA">
          <w:fldChar w:fldCharType="begin"/>
        </w:r>
      </w:moveTo>
      <w:r w:rsidR="00243CA4">
        <w:instrText xml:space="preserve"> ADDIN EN.CITE &lt;EndNote&gt;&lt;Cite&gt;&lt;Author&gt;Murphy&lt;/Author&gt;&lt;Year&gt;2001&lt;/Year&gt;&lt;RecNum&gt;19&lt;/RecNum&gt;&lt;DisplayText&gt;[5]&lt;/DisplayText&gt;&lt;record&gt;&lt;rec-number&gt;19&lt;/rec-number&gt;&lt;foreign-keys&gt;&lt;key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moveTo w:id="711" w:author="veloz" w:date="2011-04-07T10:37:00Z">
        <w:r w:rsidR="006526CA">
          <w:fldChar w:fldCharType="separate"/>
        </w:r>
      </w:moveTo>
      <w:r w:rsidR="00243CA4">
        <w:rPr>
          <w:noProof/>
        </w:rPr>
        <w:t>[</w:t>
      </w:r>
      <w:r w:rsidR="00243CA4">
        <w:rPr>
          <w:noProof/>
        </w:rPr>
        <w:fldChar w:fldCharType="begin"/>
      </w:r>
      <w:r w:rsidR="00243CA4">
        <w:rPr>
          <w:noProof/>
        </w:rPr>
        <w:instrText xml:space="preserve"> HYPERLINK  \l "_ENREF_5" \o "Murphy, 2001 #19" </w:instrText>
      </w:r>
      <w:r w:rsidR="00243CA4">
        <w:rPr>
          <w:noProof/>
        </w:rPr>
      </w:r>
      <w:r w:rsidR="00243CA4">
        <w:rPr>
          <w:noProof/>
        </w:rPr>
        <w:fldChar w:fldCharType="separate"/>
      </w:r>
      <w:r w:rsidR="00243CA4">
        <w:rPr>
          <w:noProof/>
        </w:rPr>
        <w:t>5</w:t>
      </w:r>
      <w:r w:rsidR="00243CA4">
        <w:rPr>
          <w:noProof/>
        </w:rPr>
        <w:fldChar w:fldCharType="end"/>
      </w:r>
      <w:r w:rsidR="00243CA4">
        <w:rPr>
          <w:noProof/>
        </w:rPr>
        <w:t>]</w:t>
      </w:r>
      <w:moveTo w:id="712" w:author="veloz" w:date="2011-04-07T10:37:00Z">
        <w:r w:rsidR="006526CA">
          <w:fldChar w:fldCharType="end"/>
        </w:r>
        <w:r w:rsidR="00104944">
          <w:t xml:space="preserve"> </w:t>
        </w:r>
      </w:moveTo>
    </w:p>
    <w:moveToRangeEnd w:id="709"/>
    <w:p w:rsidR="00104944" w:rsidRDefault="00104944" w:rsidP="00104944">
      <w:pPr>
        <w:rPr>
          <w:ins w:id="713" w:author="veloz" w:date="2011-04-07T10:37:00Z"/>
        </w:rPr>
      </w:pPr>
      <w:ins w:id="714" w:author="veloz" w:date="2011-04-07T10:37:00Z">
        <w:r>
          <w:t xml:space="preserve">Un </w:t>
        </w:r>
        <w:proofErr w:type="spellStart"/>
        <w:r>
          <w:t>CCD</w:t>
        </w:r>
        <w:proofErr w:type="spellEnd"/>
        <w:r>
          <w:t xml:space="preserve"> tiene tres funciones básicas: colectar carga, transferir carga y convertir la carga a un voltaje medible.</w:t>
        </w:r>
      </w:ins>
    </w:p>
    <w:p w:rsidR="00104944" w:rsidRDefault="00104944" w:rsidP="00104944">
      <w:pPr>
        <w:rPr>
          <w:ins w:id="715" w:author="veloz" w:date="2011-04-07T10:51:00Z"/>
        </w:rPr>
      </w:pPr>
      <w:ins w:id="716" w:author="veloz" w:date="2011-04-07T10:39:00Z">
        <w:r>
          <w:t xml:space="preserve">La estructura básica de un </w:t>
        </w:r>
        <w:proofErr w:type="spellStart"/>
        <w:r>
          <w:t>CCD</w:t>
        </w:r>
        <w:proofErr w:type="spellEnd"/>
        <w:r>
          <w:t xml:space="preserve"> es un capacitor MOS (Metal – Oxido – Semiconductor). Esta estructura es capaz de absorber un </w:t>
        </w:r>
      </w:ins>
      <w:ins w:id="717" w:author="veloz" w:date="2011-04-07T10:42:00Z">
        <w:r w:rsidR="00A030EB">
          <w:t>fotón</w:t>
        </w:r>
      </w:ins>
      <w:ins w:id="718" w:author="veloz" w:date="2011-04-07T10:40:00Z">
        <w:r>
          <w:t xml:space="preserve"> y crear un </w:t>
        </w:r>
      </w:ins>
      <w:ins w:id="719" w:author="veloz" w:date="2011-04-07T10:39:00Z">
        <w:r>
          <w:t xml:space="preserve">par </w:t>
        </w:r>
        <w:proofErr w:type="spellStart"/>
        <w:r>
          <w:t>electron</w:t>
        </w:r>
        <w:proofErr w:type="spellEnd"/>
        <w:r>
          <w:t>-hueco</w:t>
        </w:r>
      </w:ins>
      <w:ins w:id="720" w:author="veloz" w:date="2011-04-07T10:40:00Z">
        <w:r>
          <w:t>, los cuales pueden ser recolectados y transferidos.</w:t>
        </w:r>
      </w:ins>
      <w:ins w:id="721" w:author="veloz" w:date="2011-04-07T10:42:00Z">
        <w:r w:rsidR="00A030EB">
          <w:t xml:space="preserve"> Usualmente los portadores de carga son llamados fotoelectrones. </w:t>
        </w:r>
      </w:ins>
      <w:r w:rsidR="006526CA">
        <w:fldChar w:fldCharType="begin"/>
      </w:r>
      <w:r w:rsidR="00243CA4">
        <w:instrText xml:space="preserve"> ADDIN EN.CITE &lt;EndNote&gt;&lt;Cite&gt;&lt;Author&gt;Holst&lt;/Author&gt;&lt;Year&gt;1998&lt;/Year&gt;&lt;RecNum&gt;18&lt;/RecNum&gt;&lt;DisplayText&gt;[5, 6]&lt;/DisplayText&gt;&lt;record&gt;&lt;rec-number&gt;18&lt;/rec-number&gt;&lt;foreign-keys&gt;&lt;key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19&lt;/RecNum&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6526CA">
        <w:fldChar w:fldCharType="separate"/>
      </w:r>
      <w:r w:rsidR="00243CA4">
        <w:rPr>
          <w:noProof/>
        </w:rPr>
        <w:t>[</w:t>
      </w:r>
      <w:hyperlink w:anchor="_ENREF_5" w:tooltip="Murphy, 2001 #19" w:history="1">
        <w:r w:rsidR="00243CA4">
          <w:rPr>
            <w:noProof/>
          </w:rPr>
          <w:t>5</w:t>
        </w:r>
      </w:hyperlink>
      <w:r w:rsidR="00243CA4">
        <w:rPr>
          <w:noProof/>
        </w:rPr>
        <w:t xml:space="preserve">, </w:t>
      </w:r>
      <w:hyperlink w:anchor="_ENREF_6" w:tooltip="Holst, 1998 #18" w:history="1">
        <w:r w:rsidR="00243CA4">
          <w:rPr>
            <w:noProof/>
          </w:rPr>
          <w:t>6</w:t>
        </w:r>
      </w:hyperlink>
      <w:r w:rsidR="00243CA4">
        <w:rPr>
          <w:noProof/>
        </w:rPr>
        <w:t>]</w:t>
      </w:r>
      <w:r w:rsidR="006526CA">
        <w:fldChar w:fldCharType="end"/>
      </w:r>
    </w:p>
    <w:p w:rsidR="00A030EB" w:rsidRDefault="00A030EB" w:rsidP="00104944">
      <w:pPr>
        <w:rPr>
          <w:ins w:id="722" w:author="veloz" w:date="2011-04-07T11:02:00Z"/>
        </w:rPr>
      </w:pPr>
      <w:ins w:id="723" w:author="veloz" w:date="2011-04-07T10:51:00Z">
        <w:r>
          <w:t>En le estructura MOS se crea una zona vac</w:t>
        </w:r>
      </w:ins>
      <w:ins w:id="724" w:author="veloz" w:date="2011-04-07T10:52:00Z">
        <w:r>
          <w:t xml:space="preserve">ía de portadores o zona </w:t>
        </w:r>
      </w:ins>
      <w:ins w:id="725" w:author="veloz" w:date="2011-04-07T10:51:00Z">
        <w:r>
          <w:t>de depleción en el semiconductor</w:t>
        </w:r>
      </w:ins>
      <w:ins w:id="726" w:author="veloz" w:date="2011-04-07T10:53:00Z">
        <w:r w:rsidR="00301519">
          <w:t>.</w:t>
        </w:r>
      </w:ins>
      <w:ins w:id="727" w:author="veloz" w:date="2011-04-07T10:54:00Z">
        <w:r w:rsidR="00301519">
          <w:t xml:space="preserve"> Si se utiliza un semiconductor tipo P, </w:t>
        </w:r>
      </w:ins>
      <w:ins w:id="728" w:author="veloz" w:date="2011-04-07T10:55:00Z">
        <w:r w:rsidR="00301519">
          <w:t>a</w:t>
        </w:r>
      </w:ins>
      <w:ins w:id="729" w:author="veloz" w:date="2011-04-07T10:52:00Z">
        <w:r w:rsidR="00301519">
          <w:t xml:space="preserve">l aplicar un voltaje positivo </w:t>
        </w:r>
      </w:ins>
      <w:ins w:id="730" w:author="veloz" w:date="2011-04-07T10:54:00Z">
        <w:r w:rsidR="00301519">
          <w:t>entre e</w:t>
        </w:r>
      </w:ins>
      <w:ins w:id="731" w:author="veloz" w:date="2011-04-07T10:52:00Z">
        <w:r w:rsidR="00301519">
          <w:t>l metal (</w:t>
        </w:r>
        <w:proofErr w:type="spellStart"/>
        <w:r w:rsidR="00301519">
          <w:t>gate</w:t>
        </w:r>
        <w:proofErr w:type="spellEnd"/>
        <w:r w:rsidR="00301519">
          <w:t>)</w:t>
        </w:r>
      </w:ins>
      <w:ins w:id="732" w:author="veloz" w:date="2011-04-07T10:54:00Z">
        <w:r w:rsidR="00301519">
          <w:t xml:space="preserve"> y el semiconductor</w:t>
        </w:r>
      </w:ins>
      <w:ins w:id="733" w:author="veloz" w:date="2011-04-07T10:52:00Z">
        <w:r w:rsidR="00301519">
          <w:t xml:space="preserve"> </w:t>
        </w:r>
      </w:ins>
      <w:ins w:id="734" w:author="veloz" w:date="2011-04-07T10:53:00Z">
        <w:r w:rsidR="00301519">
          <w:t xml:space="preserve">las cargas </w:t>
        </w:r>
      </w:ins>
      <w:ins w:id="735" w:author="veloz" w:date="2011-04-07T10:55:00Z">
        <w:r w:rsidR="00301519">
          <w:t xml:space="preserve">móviles positivas del semiconductor (huecos) serán </w:t>
        </w:r>
        <w:proofErr w:type="gramStart"/>
        <w:r w:rsidR="00301519">
          <w:t>repelidas</w:t>
        </w:r>
        <w:proofErr w:type="gramEnd"/>
        <w:r w:rsidR="00301519">
          <w:t xml:space="preserve"> hacia el electrodo de tierr</w:t>
        </w:r>
      </w:ins>
      <w:ins w:id="736" w:author="veloz" w:date="2011-04-07T10:56:00Z">
        <w:r w:rsidR="00301519">
          <w:t>a, esto hará que la zona de depleción aumente. Si un fotón con energía mayor al band gap del semiconductor es absorbido, este creara un par</w:t>
        </w:r>
      </w:ins>
      <w:ins w:id="737" w:author="veloz" w:date="2011-04-07T10:57:00Z">
        <w:r w:rsidR="00301519">
          <w:t xml:space="preserve"> electrón-hueco</w:t>
        </w:r>
      </w:ins>
      <w:ins w:id="738" w:author="veloz" w:date="2011-04-07T10:58:00Z">
        <w:r w:rsidR="00301519">
          <w:t>. El electrón será atraído hacia la interfaz del óxido-semiconductor, mientras que el hueco será repelido hacia el electrodo negativo.</w:t>
        </w:r>
      </w:ins>
      <w:ins w:id="739" w:author="veloz" w:date="2011-04-07T11:00:00Z">
        <w:r w:rsidR="00301519">
          <w:t xml:space="preserve"> La cantidad de </w:t>
        </w:r>
      </w:ins>
      <w:ins w:id="740" w:author="veloz" w:date="2011-04-07T11:01:00Z">
        <w:r w:rsidR="00301519">
          <w:t xml:space="preserve">electrones que puede almacenar en la zona de depleción se conoce como la capacidad del pozo y </w:t>
        </w:r>
      </w:ins>
      <w:ins w:id="741" w:author="veloz" w:date="2011-04-07T11:00:00Z">
        <w:r w:rsidR="00301519">
          <w:t>viene dado por el voltaje aplicado, el ancho del óxido, el dopaje del semiconductor</w:t>
        </w:r>
      </w:ins>
      <w:ins w:id="742" w:author="veloz" w:date="2011-04-07T11:02:00Z">
        <w:r w:rsidR="00301519">
          <w:t xml:space="preserve"> y el área del electrodo. </w:t>
        </w:r>
      </w:ins>
      <w:r w:rsidR="006526CA">
        <w:fldChar w:fldCharType="begin"/>
      </w:r>
      <w:r w:rsidR="00243CA4">
        <w:instrText xml:space="preserve"> ADDIN EN.CITE &lt;EndNote&gt;&lt;Cite&gt;&lt;Author&gt;Holst&lt;/Author&gt;&lt;Year&gt;1998&lt;/Year&gt;&lt;RecNum&gt;18&lt;/RecNum&gt;&lt;DisplayText&gt;[6]&lt;/DisplayText&gt;&lt;record&gt;&lt;rec-number&gt;18&lt;/rec-number&gt;&lt;foreign-keys&gt;&lt;key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6526CA">
        <w:fldChar w:fldCharType="separate"/>
      </w:r>
      <w:r w:rsidR="00243CA4">
        <w:rPr>
          <w:noProof/>
        </w:rPr>
        <w:t>[</w:t>
      </w:r>
      <w:hyperlink w:anchor="_ENREF_6" w:tooltip="Holst, 1998 #18" w:history="1">
        <w:r w:rsidR="00243CA4">
          <w:rPr>
            <w:noProof/>
          </w:rPr>
          <w:t>6</w:t>
        </w:r>
      </w:hyperlink>
      <w:r w:rsidR="00243CA4">
        <w:rPr>
          <w:noProof/>
        </w:rPr>
        <w:t>]</w:t>
      </w:r>
      <w:r w:rsidR="006526CA">
        <w:fldChar w:fldCharType="end"/>
      </w:r>
    </w:p>
    <w:p w:rsidR="00301519" w:rsidRDefault="00301519" w:rsidP="00104944">
      <w:pPr>
        <w:rPr>
          <w:ins w:id="743" w:author="veloz" w:date="2011-04-07T11:05:00Z"/>
        </w:rPr>
      </w:pPr>
      <w:ins w:id="744" w:author="veloz" w:date="2011-04-07T11:02:00Z">
        <w:r>
          <w:t xml:space="preserve">Un registro </w:t>
        </w:r>
        <w:proofErr w:type="spellStart"/>
        <w:r>
          <w:t>CCD</w:t>
        </w:r>
        <w:proofErr w:type="spellEnd"/>
        <w:r>
          <w:t xml:space="preserve"> </w:t>
        </w:r>
        <w:proofErr w:type="spellStart"/>
        <w:r>
          <w:t>esta</w:t>
        </w:r>
        <w:proofErr w:type="spellEnd"/>
        <w:r>
          <w:t xml:space="preserve"> conformado por una serie de compuertas </w:t>
        </w:r>
      </w:ins>
      <w:ins w:id="745" w:author="veloz" w:date="2011-04-07T11:03:00Z">
        <w:r w:rsidR="00FE4C9E">
          <w:t>en una estructura MOS. Si se manipula en una forma sistemática los voltajes entre las compuertas se puede lograr transferir la carga de los distintos pozos como una cinta transportadora.</w:t>
        </w:r>
      </w:ins>
      <w:ins w:id="746" w:author="veloz" w:date="2011-04-07T11:05:00Z">
        <w:r w:rsidR="00FE4C9E">
          <w:t xml:space="preserve"> </w:t>
        </w:r>
      </w:ins>
      <w:r w:rsidR="006526CA">
        <w:fldChar w:fldCharType="begin"/>
      </w:r>
      <w:r w:rsidR="00243CA4">
        <w:instrText xml:space="preserve"> ADDIN EN.CITE &lt;EndNote&gt;&lt;Cite&gt;&lt;Author&gt;Holst&lt;/Author&gt;&lt;Year&gt;1998&lt;/Year&gt;&lt;RecNum&gt;18&lt;/RecNum&gt;&lt;DisplayText&gt;[6]&lt;/DisplayText&gt;&lt;record&gt;&lt;rec-number&gt;18&lt;/rec-number&gt;&lt;foreign-keys&gt;&lt;key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6526CA">
        <w:fldChar w:fldCharType="separate"/>
      </w:r>
      <w:r w:rsidR="00243CA4">
        <w:rPr>
          <w:noProof/>
        </w:rPr>
        <w:t>[</w:t>
      </w:r>
      <w:hyperlink w:anchor="_ENREF_6" w:tooltip="Holst, 1998 #18" w:history="1">
        <w:r w:rsidR="00243CA4">
          <w:rPr>
            <w:noProof/>
          </w:rPr>
          <w:t>6</w:t>
        </w:r>
      </w:hyperlink>
      <w:r w:rsidR="00243CA4">
        <w:rPr>
          <w:noProof/>
        </w:rPr>
        <w:t>]</w:t>
      </w:r>
      <w:r w:rsidR="006526CA">
        <w:fldChar w:fldCharType="end"/>
      </w:r>
    </w:p>
    <w:p w:rsidR="00FE4C9E" w:rsidRDefault="00FE4C9E" w:rsidP="00104944">
      <w:pPr>
        <w:rPr>
          <w:ins w:id="747" w:author="veloz" w:date="2011-04-07T11:14:00Z"/>
        </w:rPr>
      </w:pPr>
      <w:ins w:id="748" w:author="veloz" w:date="2011-04-07T11:05:00Z">
        <w:r>
          <w:t xml:space="preserve">Un pixel </w:t>
        </w:r>
        <w:proofErr w:type="spellStart"/>
        <w:r>
          <w:t>esta</w:t>
        </w:r>
        <w:proofErr w:type="spellEnd"/>
        <w:r>
          <w:t xml:space="preserve"> conformado por una o </w:t>
        </w:r>
        <w:proofErr w:type="spellStart"/>
        <w:proofErr w:type="gramStart"/>
        <w:r>
          <w:t>mas</w:t>
        </w:r>
        <w:proofErr w:type="spellEnd"/>
        <w:proofErr w:type="gramEnd"/>
        <w:r>
          <w:t xml:space="preserve"> compuertas que permiten el almacenamiento y transferencia de la carga almacenada en el pozo sin interferir con los </w:t>
        </w:r>
      </w:ins>
      <w:ins w:id="749" w:author="veloz" w:date="2011-04-07T11:06:00Z">
        <w:r>
          <w:t>demás</w:t>
        </w:r>
      </w:ins>
      <w:ins w:id="750" w:author="veloz" w:date="2011-04-07T11:05:00Z">
        <w:r>
          <w:t xml:space="preserve"> </w:t>
        </w:r>
      </w:ins>
      <w:ins w:id="751" w:author="veloz" w:date="2011-04-07T11:06:00Z">
        <w:r>
          <w:t>pixeles adyacentes.</w:t>
        </w:r>
      </w:ins>
    </w:p>
    <w:p w:rsidR="000735E9" w:rsidRDefault="00A97389">
      <w:pPr>
        <w:pStyle w:val="Ttulo3"/>
        <w:rPr>
          <w:ins w:id="752" w:author="veloz" w:date="2011-04-07T11:06:00Z"/>
        </w:rPr>
        <w:pPrChange w:id="753" w:author="veloz" w:date="2011-04-07T11:14:00Z">
          <w:pPr/>
        </w:pPrChange>
      </w:pPr>
      <w:bookmarkStart w:id="754" w:name="_Toc289969002"/>
      <w:ins w:id="755" w:author="veloz" w:date="2011-04-07T11:14:00Z">
        <w:r>
          <w:t xml:space="preserve">Clasificación de las cámaras </w:t>
        </w:r>
        <w:proofErr w:type="spellStart"/>
        <w:r>
          <w:t>CCD</w:t>
        </w:r>
      </w:ins>
      <w:bookmarkEnd w:id="754"/>
      <w:proofErr w:type="spellEnd"/>
    </w:p>
    <w:p w:rsidR="00FE4C9E" w:rsidRDefault="00FE4C9E" w:rsidP="00104944">
      <w:pPr>
        <w:rPr>
          <w:ins w:id="756" w:author="veloz" w:date="2011-04-07T11:08:00Z"/>
        </w:rPr>
      </w:pPr>
      <w:ins w:id="757" w:author="veloz" w:date="2011-04-07T11:07:00Z">
        <w:r>
          <w:t xml:space="preserve">Las cámaras </w:t>
        </w:r>
        <w:proofErr w:type="spellStart"/>
        <w:r>
          <w:t>CCD</w:t>
        </w:r>
        <w:proofErr w:type="spellEnd"/>
        <w:r>
          <w:t xml:space="preserve"> se pueden clasificar dependiendo de la forma como se transfiere y se lee la informaci</w:t>
        </w:r>
      </w:ins>
      <w:ins w:id="758" w:author="veloz" w:date="2011-04-07T11:08:00Z">
        <w:r>
          <w:t>ón almacenada en cada pixel.</w:t>
        </w:r>
      </w:ins>
    </w:p>
    <w:p w:rsidR="000735E9" w:rsidRDefault="00FE4C9E">
      <w:pPr>
        <w:pStyle w:val="Ttulo4"/>
        <w:rPr>
          <w:ins w:id="759" w:author="veloz" w:date="2011-04-07T11:08:00Z"/>
        </w:rPr>
        <w:pPrChange w:id="760" w:author="veloz" w:date="2011-04-07T11:14:00Z">
          <w:pPr/>
        </w:pPrChange>
      </w:pPr>
      <w:ins w:id="761" w:author="veloz" w:date="2011-04-07T11:08:00Z">
        <w:r>
          <w:t>Full-</w:t>
        </w:r>
        <w:proofErr w:type="spellStart"/>
        <w:r>
          <w:t>Frame</w:t>
        </w:r>
        <w:proofErr w:type="spellEnd"/>
        <w:r>
          <w:t xml:space="preserve"> </w:t>
        </w:r>
        <w:proofErr w:type="spellStart"/>
        <w:r>
          <w:t>CCD</w:t>
        </w:r>
        <w:proofErr w:type="spellEnd"/>
        <w:r w:rsidRPr="00FE4C9E">
          <w:t xml:space="preserve"> </w:t>
        </w:r>
      </w:ins>
    </w:p>
    <w:p w:rsidR="00FE4C9E" w:rsidRDefault="00FE4C9E" w:rsidP="00FE4C9E">
      <w:pPr>
        <w:rPr>
          <w:ins w:id="762" w:author="veloz" w:date="2011-04-07T11:08:00Z"/>
        </w:rPr>
      </w:pPr>
      <w:ins w:id="763" w:author="veloz" w:date="2011-04-07T11:08:00Z">
        <w:r>
          <w:t xml:space="preserve">En una </w:t>
        </w:r>
        <w:proofErr w:type="spellStart"/>
        <w:r>
          <w:t>camara</w:t>
        </w:r>
        <w:proofErr w:type="spellEnd"/>
        <w:r>
          <w:t xml:space="preserve"> </w:t>
        </w:r>
        <w:proofErr w:type="spellStart"/>
        <w:r>
          <w:t>CCD</w:t>
        </w:r>
        <w:proofErr w:type="spellEnd"/>
        <w:r>
          <w:t xml:space="preserve"> full-</w:t>
        </w:r>
        <w:proofErr w:type="spellStart"/>
        <w:r>
          <w:t>frame</w:t>
        </w:r>
        <w:proofErr w:type="spellEnd"/>
        <w:r>
          <w:t xml:space="preserve"> se tiene un arreglo de pixeles que conforman el registro paralelo que es la superficie que acumula y guarda los fotoelectrones,  un registro serial capaz de almacenar una fila del registro paralelo y un convertidor análogo-digital</w:t>
        </w:r>
      </w:ins>
      <w:ins w:id="764" w:author="veloz" w:date="2011-04-07T11:11:00Z">
        <w:r>
          <w:t xml:space="preserve"> (</w:t>
        </w:r>
        <w:proofErr w:type="spellStart"/>
        <w:r>
          <w:t>ADC</w:t>
        </w:r>
        <w:proofErr w:type="spellEnd"/>
        <w:r>
          <w:t>)</w:t>
        </w:r>
      </w:ins>
      <w:ins w:id="765" w:author="veloz" w:date="2011-04-07T11:08:00Z">
        <w:r>
          <w:t>.</w:t>
        </w:r>
      </w:ins>
    </w:p>
    <w:p w:rsidR="00FE4C9E" w:rsidRDefault="00FE4C9E" w:rsidP="00FE4C9E">
      <w:pPr>
        <w:rPr>
          <w:ins w:id="766" w:author="veloz" w:date="2011-04-07T11:12:00Z"/>
        </w:rPr>
      </w:pPr>
      <w:ins w:id="767" w:author="veloz" w:date="2011-04-07T11:08:00Z">
        <w:r>
          <w:t xml:space="preserve">Durante un tiempo de exposición el registro paralelo está acumulando fotoelectrones, luego de este tiempo el obturador de la cámara se cierra para evitar que sigan llegando fotones a la superficie del </w:t>
        </w:r>
        <w:proofErr w:type="spellStart"/>
        <w:r>
          <w:t>CCD</w:t>
        </w:r>
        <w:proofErr w:type="spellEnd"/>
        <w:r>
          <w:t xml:space="preserve"> y se aplica una secuencia de voltaje </w:t>
        </w:r>
      </w:ins>
      <w:ins w:id="768" w:author="veloz" w:date="2011-04-07T11:10:00Z">
        <w:r>
          <w:t>a las compuertas de los pixeles</w:t>
        </w:r>
      </w:ins>
      <w:ins w:id="769" w:author="veloz" w:date="2011-04-07T11:08:00Z">
        <w:r>
          <w:t xml:space="preserve"> para transferir una fila a la vez la carga almacenada en cada </w:t>
        </w:r>
      </w:ins>
      <w:ins w:id="770" w:author="veloz" w:date="2011-04-07T11:11:00Z">
        <w:r>
          <w:t>pozo</w:t>
        </w:r>
      </w:ins>
      <w:ins w:id="771" w:author="veloz" w:date="2011-04-07T11:08:00Z">
        <w:r>
          <w:t xml:space="preserve"> hacia el registro serial el cual transferirá cada pixel al </w:t>
        </w:r>
        <w:proofErr w:type="spellStart"/>
        <w:r>
          <w:t>ADC</w:t>
        </w:r>
        <w:proofErr w:type="spellEnd"/>
        <w:r>
          <w:t xml:space="preserve"> para digitalizar la información de cada pixel.</w:t>
        </w:r>
      </w:ins>
      <w:ins w:id="772" w:author="veloz" w:date="2011-04-07T11:09:00Z">
        <w:r>
          <w:t xml:space="preserve"> </w:t>
        </w:r>
      </w:ins>
      <w:r w:rsidR="006526CA">
        <w:fldChar w:fldCharType="begin"/>
      </w:r>
      <w:r w:rsidR="00243CA4">
        <w:instrText xml:space="preserve"> ADDIN EN.CITE &lt;EndNote&gt;&lt;Cite&gt;&lt;Author&gt;Murphy&lt;/Author&gt;&lt;Year&gt;2001&lt;/Year&gt;&lt;RecNum&gt;19&lt;/RecNum&gt;&lt;DisplayText&gt;[5]&lt;/DisplayText&gt;&lt;record&gt;&lt;rec-number&gt;19&lt;/rec-number&gt;&lt;foreign-keys&gt;&lt;key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6526CA">
        <w:fldChar w:fldCharType="separate"/>
      </w:r>
      <w:r w:rsidR="00243CA4">
        <w:rPr>
          <w:noProof/>
        </w:rPr>
        <w:t>[</w:t>
      </w:r>
      <w:hyperlink w:anchor="_ENREF_5" w:tooltip="Murphy, 2001 #19" w:history="1">
        <w:r w:rsidR="00243CA4">
          <w:rPr>
            <w:noProof/>
          </w:rPr>
          <w:t>5</w:t>
        </w:r>
      </w:hyperlink>
      <w:r w:rsidR="00243CA4">
        <w:rPr>
          <w:noProof/>
        </w:rPr>
        <w:t>]</w:t>
      </w:r>
      <w:r w:rsidR="006526CA">
        <w:fldChar w:fldCharType="end"/>
      </w:r>
    </w:p>
    <w:p w:rsidR="000735E9" w:rsidRDefault="00FE4C9E">
      <w:pPr>
        <w:pStyle w:val="Ttulo4"/>
        <w:rPr>
          <w:ins w:id="773" w:author="veloz" w:date="2011-04-07T11:12:00Z"/>
        </w:rPr>
        <w:pPrChange w:id="774" w:author="veloz" w:date="2011-04-07T11:14:00Z">
          <w:pPr>
            <w:pStyle w:val="Ttulo5"/>
          </w:pPr>
        </w:pPrChange>
      </w:pPr>
      <w:proofErr w:type="spellStart"/>
      <w:ins w:id="775" w:author="veloz" w:date="2011-04-07T11:12:00Z">
        <w:r>
          <w:t>Frame</w:t>
        </w:r>
        <w:proofErr w:type="spellEnd"/>
        <w:r>
          <w:t xml:space="preserve">-Transfer </w:t>
        </w:r>
        <w:proofErr w:type="spellStart"/>
        <w:r>
          <w:t>CCD</w:t>
        </w:r>
        <w:proofErr w:type="spellEnd"/>
      </w:ins>
    </w:p>
    <w:p w:rsidR="00FE4C9E" w:rsidRDefault="00FE4C9E" w:rsidP="00FE4C9E">
      <w:pPr>
        <w:rPr>
          <w:ins w:id="776" w:author="veloz" w:date="2011-04-07T11:12:00Z"/>
        </w:rPr>
      </w:pPr>
      <w:ins w:id="777" w:author="veloz" w:date="2011-04-07T11:12:00Z">
        <w:r>
          <w:t xml:space="preserve">Este tipo de cámaras son rápidas porque la exposición y la lectura ocurren simultáneamente.  La mitad del </w:t>
        </w:r>
        <w:proofErr w:type="spellStart"/>
        <w:r>
          <w:t>CCD</w:t>
        </w:r>
        <w:proofErr w:type="spellEnd"/>
        <w:r>
          <w:t xml:space="preserve"> rectangular está tapada con una cubierta opaca que sirve como buffer de almacenamiento, mientras que la otra mitad es la que está expuesta (área de imagen). </w:t>
        </w:r>
      </w:ins>
    </w:p>
    <w:p w:rsidR="00FE4C9E" w:rsidRDefault="00FE4C9E" w:rsidP="00FE4C9E">
      <w:pPr>
        <w:rPr>
          <w:ins w:id="778" w:author="veloz" w:date="2011-04-07T11:12:00Z"/>
        </w:rPr>
      </w:pPr>
      <w:ins w:id="779" w:author="veloz" w:date="2011-04-07T11:12:00Z">
        <w:r>
          <w:t xml:space="preserve">Durante el tiempo de exposición el área de imagen recibe los fotones, luego por una transferencia paralela todos los pixeles de éste área son transferidos al buffer de almacenamiento donde es transferido a un registro serial y al </w:t>
        </w:r>
        <w:proofErr w:type="spellStart"/>
        <w:r>
          <w:t>ADC</w:t>
        </w:r>
        <w:proofErr w:type="spellEnd"/>
        <w:r>
          <w:t xml:space="preserve"> de igual manera que las cámaras Full-</w:t>
        </w:r>
        <w:proofErr w:type="spellStart"/>
        <w:r>
          <w:t>Frame</w:t>
        </w:r>
        <w:proofErr w:type="spellEnd"/>
        <w:r>
          <w:t xml:space="preserve">. Mientras esta </w:t>
        </w:r>
        <w:proofErr w:type="spellStart"/>
        <w:r>
          <w:t>lecutra</w:t>
        </w:r>
        <w:proofErr w:type="spellEnd"/>
        <w:r>
          <w:t xml:space="preserve"> del buffer de almacenamiento está ocurriendo el área de imagen está recibiendo los nuevos fotoelectrones de la nueva imagen. </w:t>
        </w:r>
      </w:ins>
    </w:p>
    <w:p w:rsidR="00FE4C9E" w:rsidRDefault="00FE4C9E" w:rsidP="00FE4C9E">
      <w:pPr>
        <w:rPr>
          <w:ins w:id="780" w:author="veloz" w:date="2011-04-07T11:12:00Z"/>
        </w:rPr>
      </w:pPr>
      <w:ins w:id="781" w:author="veloz" w:date="2011-04-07T11:12:00Z">
        <w:r>
          <w:t>La ventaja de este tipo de cámaras es que no necesitan un obturador electromecánico, sin embargo solo la mitad del sensor es utilizado para obtener imagen.</w:t>
        </w:r>
      </w:ins>
      <w:r w:rsidR="006526CA">
        <w:fldChar w:fldCharType="begin"/>
      </w:r>
      <w:r w:rsidR="00243CA4">
        <w:instrText xml:space="preserve"> ADDIN EN.CITE &lt;EndNote&gt;&lt;Cite&gt;&lt;Author&gt;Murphy&lt;/Author&gt;&lt;Year&gt;2001&lt;/Year&gt;&lt;RecNum&gt;19&lt;/RecNum&gt;&lt;DisplayText&gt;[5]&lt;/DisplayText&gt;&lt;record&gt;&lt;rec-number&gt;19&lt;/rec-number&gt;&lt;foreign-keys&gt;&lt;key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6526CA">
        <w:fldChar w:fldCharType="separate"/>
      </w:r>
      <w:r w:rsidR="00243CA4">
        <w:rPr>
          <w:noProof/>
        </w:rPr>
        <w:t>[</w:t>
      </w:r>
      <w:hyperlink w:anchor="_ENREF_5" w:tooltip="Murphy, 2001 #19" w:history="1">
        <w:r w:rsidR="00243CA4">
          <w:rPr>
            <w:noProof/>
          </w:rPr>
          <w:t>5</w:t>
        </w:r>
      </w:hyperlink>
      <w:r w:rsidR="00243CA4">
        <w:rPr>
          <w:noProof/>
        </w:rPr>
        <w:t>]</w:t>
      </w:r>
      <w:r w:rsidR="006526CA">
        <w:fldChar w:fldCharType="end"/>
      </w:r>
    </w:p>
    <w:p w:rsidR="000735E9" w:rsidRDefault="00A97389">
      <w:pPr>
        <w:pStyle w:val="Ttulo4"/>
        <w:rPr>
          <w:ins w:id="782" w:author="veloz" w:date="2011-04-07T11:13:00Z"/>
        </w:rPr>
        <w:pPrChange w:id="783" w:author="veloz" w:date="2011-04-07T11:14:00Z">
          <w:pPr>
            <w:pStyle w:val="Ttulo5"/>
          </w:pPr>
        </w:pPrChange>
      </w:pPr>
      <w:proofErr w:type="spellStart"/>
      <w:ins w:id="784" w:author="veloz" w:date="2011-04-07T11:13:00Z">
        <w:r>
          <w:t>Interline</w:t>
        </w:r>
        <w:proofErr w:type="spellEnd"/>
        <w:r>
          <w:t xml:space="preserve"> transfer </w:t>
        </w:r>
        <w:proofErr w:type="spellStart"/>
        <w:r>
          <w:t>CCD</w:t>
        </w:r>
        <w:proofErr w:type="spellEnd"/>
      </w:ins>
    </w:p>
    <w:p w:rsidR="00A97389" w:rsidRDefault="00A97389" w:rsidP="00A97389">
      <w:pPr>
        <w:rPr>
          <w:ins w:id="785" w:author="veloz" w:date="2011-04-07T11:13:00Z"/>
        </w:rPr>
      </w:pPr>
      <w:ins w:id="786" w:author="veloz" w:date="2011-04-07T11:13:00Z">
        <w:r>
          <w:t xml:space="preserve">En las cámaras </w:t>
        </w:r>
        <w:proofErr w:type="spellStart"/>
        <w:r>
          <w:t>CCD</w:t>
        </w:r>
        <w:proofErr w:type="spellEnd"/>
        <w:r>
          <w:t xml:space="preserve"> de transferencia interlineada se alternan filas de pixeles de imagen con filas de pixeles de almacenamiento, lo que resulta un patrón te tiras en todo el </w:t>
        </w:r>
        <w:proofErr w:type="spellStart"/>
        <w:r>
          <w:t>CCD</w:t>
        </w:r>
        <w:proofErr w:type="spellEnd"/>
        <w:r>
          <w:t>.</w:t>
        </w:r>
      </w:ins>
    </w:p>
    <w:p w:rsidR="00A97389" w:rsidRDefault="00A97389" w:rsidP="00A97389">
      <w:pPr>
        <w:rPr>
          <w:ins w:id="787" w:author="veloz" w:date="2011-04-07T11:13:00Z"/>
        </w:rPr>
      </w:pPr>
      <w:ins w:id="788" w:author="veloz" w:date="2011-04-07T11:13:00Z">
        <w:r>
          <w:t xml:space="preserve">Luego de una exposición todos los píxeles de todas tiras de imagen son transferidos de un solo paso hacia las tiras de almacenamiento, las cuales van a ser </w:t>
        </w:r>
        <w:proofErr w:type="spellStart"/>
        <w:r>
          <w:t>leidas</w:t>
        </w:r>
        <w:proofErr w:type="spellEnd"/>
        <w:r>
          <w:t xml:space="preserve"> mientras que las tiras de imagen vuelven a estar disponibles para exponerse a los fotones.</w:t>
        </w:r>
      </w:ins>
    </w:p>
    <w:p w:rsidR="00A97389" w:rsidRDefault="00A97389" w:rsidP="00A97389">
      <w:pPr>
        <w:rPr>
          <w:ins w:id="789" w:author="veloz" w:date="2011-04-07T11:13:00Z"/>
        </w:rPr>
      </w:pPr>
      <w:ins w:id="790" w:author="veloz" w:date="2011-04-07T11:13:00Z">
        <w:r>
          <w:t xml:space="preserve">Para este tipo de cámaras se utiliza un pixel muy pequeño y </w:t>
        </w:r>
        <w:proofErr w:type="spellStart"/>
        <w:r>
          <w:t>microlentes</w:t>
        </w:r>
        <w:proofErr w:type="spellEnd"/>
        <w:r>
          <w:t xml:space="preserve"> que cubren los pixeles de almacenamiento e imagen para que los fotones incidentes en el pixel de almacenamiento sean redirigidos hacia el pixel de imagen.</w:t>
        </w:r>
      </w:ins>
      <w:ins w:id="791" w:author="veloz" w:date="2011-04-07T11:14:00Z">
        <w:r>
          <w:t xml:space="preserve"> </w:t>
        </w:r>
      </w:ins>
      <w:r w:rsidR="006526CA">
        <w:fldChar w:fldCharType="begin"/>
      </w:r>
      <w:r w:rsidR="00243CA4">
        <w:instrText xml:space="preserve"> ADDIN EN.CITE &lt;EndNote&gt;&lt;Cite&gt;&lt;Author&gt;Murphy&lt;/Author&gt;&lt;Year&gt;2001&lt;/Year&gt;&lt;RecNum&gt;19&lt;/RecNum&gt;&lt;DisplayText&gt;[5]&lt;/DisplayText&gt;&lt;record&gt;&lt;rec-number&gt;19&lt;/rec-number&gt;&lt;foreign-keys&gt;&lt;key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6526CA">
        <w:fldChar w:fldCharType="separate"/>
      </w:r>
      <w:r w:rsidR="00243CA4">
        <w:rPr>
          <w:noProof/>
        </w:rPr>
        <w:t>[</w:t>
      </w:r>
      <w:hyperlink w:anchor="_ENREF_5" w:tooltip="Murphy, 2001 #19" w:history="1">
        <w:r w:rsidR="00243CA4">
          <w:rPr>
            <w:noProof/>
          </w:rPr>
          <w:t>5</w:t>
        </w:r>
      </w:hyperlink>
      <w:r w:rsidR="00243CA4">
        <w:rPr>
          <w:noProof/>
        </w:rPr>
        <w:t>]</w:t>
      </w:r>
      <w:r w:rsidR="006526CA">
        <w:fldChar w:fldCharType="end"/>
      </w:r>
    </w:p>
    <w:p w:rsidR="00FE4C9E" w:rsidRDefault="00FE4C9E" w:rsidP="00FE4C9E">
      <w:pPr>
        <w:rPr>
          <w:ins w:id="792" w:author="veloz" w:date="2011-04-07T11:08:00Z"/>
        </w:rPr>
      </w:pPr>
    </w:p>
    <w:p w:rsidR="00FE4C9E" w:rsidRDefault="00FE4C9E" w:rsidP="00104944">
      <w:pPr>
        <w:rPr>
          <w:ins w:id="793" w:author="veloz" w:date="2011-04-07T11:08:00Z"/>
        </w:rPr>
      </w:pPr>
    </w:p>
    <w:p w:rsidR="00FE4C9E" w:rsidRDefault="00FE4C9E" w:rsidP="00104944">
      <w:pPr>
        <w:rPr>
          <w:ins w:id="794" w:author="veloz" w:date="2011-04-07T11:08:00Z"/>
        </w:rPr>
      </w:pPr>
    </w:p>
    <w:moveFromRangeStart w:id="795" w:author="veloz" w:date="2011-04-07T10:37:00Z" w:name="move289935980"/>
    <w:p w:rsidR="000735E9" w:rsidRDefault="006526CA">
      <w:pPr>
        <w:rPr>
          <w:del w:id="796" w:author="veloz" w:date="2011-04-07T11:14:00Z"/>
        </w:rPr>
        <w:pPrChange w:id="797" w:author="veloz" w:date="2011-03-16T17:02:00Z">
          <w:pPr>
            <w:pStyle w:val="Ttulo3"/>
          </w:pPr>
        </w:pPrChange>
      </w:pPr>
      <w:moveFrom w:id="798" w:author="veloz" w:date="2011-04-07T10:37:00Z">
        <w:del w:id="799" w:author="veloz" w:date="2011-04-07T11:14:00Z">
          <w:r w:rsidDel="00A97389">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bookmarkStart w:id="800" w:name="_Toc289940462"/>
      <w:bookmarkStart w:id="801" w:name="_Toc289948781"/>
      <w:bookmarkStart w:id="802" w:name="_Toc289969003"/>
      <w:bookmarkEnd w:id="800"/>
      <w:bookmarkEnd w:id="801"/>
      <w:bookmarkEnd w:id="802"/>
      <w:moveFromRangeEnd w:id="795"/>
    </w:p>
    <w:p w:rsidR="000735E9" w:rsidRDefault="00F55B48">
      <w:pPr>
        <w:pStyle w:val="Ttulo2"/>
        <w:rPr>
          <w:ins w:id="803" w:author="veloz" w:date="2011-04-07T12:00:00Z"/>
        </w:rPr>
        <w:pPrChange w:id="804" w:author="veloz" w:date="2011-04-07T12:01:00Z">
          <w:pPr>
            <w:pStyle w:val="Ttulo3"/>
          </w:pPr>
        </w:pPrChange>
      </w:pPr>
      <w:bookmarkStart w:id="805" w:name="_Toc289969004"/>
      <w:r>
        <w:t>Control Adaptativo</w:t>
      </w:r>
      <w:bookmarkEnd w:id="805"/>
    </w:p>
    <w:p w:rsidR="000735E9" w:rsidRDefault="000735E9">
      <w:pPr>
        <w:rPr>
          <w:ins w:id="806" w:author="veloz" w:date="2011-04-07T12:00:00Z"/>
        </w:rPr>
        <w:pPrChange w:id="807" w:author="veloz" w:date="2011-04-07T12:00:00Z">
          <w:pPr>
            <w:pStyle w:val="Ttulo3"/>
          </w:pPr>
        </w:pPrChange>
      </w:pPr>
    </w:p>
    <w:p w:rsidR="000735E9" w:rsidRDefault="000735E9">
      <w:pPr>
        <w:rPr>
          <w:rPrChange w:id="808" w:author="veloz" w:date="2011-04-07T12:00:00Z">
            <w:rPr/>
          </w:rPrChange>
        </w:rPr>
        <w:pPrChange w:id="809" w:author="veloz" w:date="2011-04-07T12:00:00Z">
          <w:pPr>
            <w:pStyle w:val="Ttulo3"/>
          </w:pPr>
        </w:pPrChange>
      </w:pPr>
    </w:p>
    <w:p w:rsidR="0022383F" w:rsidRDefault="0022383F">
      <w:pPr>
        <w:spacing w:before="0" w:after="200" w:line="276" w:lineRule="auto"/>
        <w:ind w:firstLine="0"/>
        <w:jc w:val="left"/>
        <w:rPr>
          <w:ins w:id="810" w:author="veloz" w:date="2011-04-07T12:01:00Z"/>
        </w:rPr>
      </w:pPr>
      <w:bookmarkStart w:id="811" w:name="_Toc276051294"/>
      <w:ins w:id="812" w:author="veloz" w:date="2011-04-07T12:01:00Z">
        <w:r>
          <w:br w:type="page"/>
        </w:r>
      </w:ins>
    </w:p>
    <w:p w:rsidR="0091587C" w:rsidRDefault="0091587C" w:rsidP="0091587C">
      <w:pPr>
        <w:pStyle w:val="Normalsininterlineado"/>
        <w:rPr>
          <w:ins w:id="813" w:author="veloz" w:date="2011-04-07T11:54:00Z"/>
        </w:rPr>
      </w:pPr>
    </w:p>
    <w:p w:rsidR="0091587C" w:rsidRDefault="0091587C" w:rsidP="0091587C">
      <w:pPr>
        <w:pStyle w:val="Normalsininterlineado"/>
        <w:rPr>
          <w:ins w:id="814" w:author="veloz" w:date="2011-04-07T11:54:00Z"/>
        </w:rPr>
      </w:pPr>
    </w:p>
    <w:p w:rsidR="0091587C" w:rsidRDefault="0091587C" w:rsidP="0091587C">
      <w:pPr>
        <w:pStyle w:val="Normalsininterlineado"/>
        <w:rPr>
          <w:ins w:id="815" w:author="veloz" w:date="2011-04-07T11:54:00Z"/>
        </w:rPr>
      </w:pPr>
    </w:p>
    <w:p w:rsidR="0091587C" w:rsidRDefault="0091587C" w:rsidP="0091587C">
      <w:pPr>
        <w:pStyle w:val="Normalsininterlineado"/>
        <w:rPr>
          <w:ins w:id="816" w:author="veloz" w:date="2011-04-07T11:54:00Z"/>
        </w:rPr>
      </w:pPr>
    </w:p>
    <w:p w:rsidR="0091587C" w:rsidRDefault="0091587C" w:rsidP="0091587C">
      <w:pPr>
        <w:pStyle w:val="Ttulo1"/>
        <w:numPr>
          <w:ilvl w:val="0"/>
          <w:numId w:val="2"/>
        </w:numPr>
        <w:rPr>
          <w:ins w:id="817" w:author="veloz" w:date="2011-04-07T11:54:00Z"/>
        </w:rPr>
      </w:pPr>
      <w:bookmarkStart w:id="818" w:name="_Toc282134886"/>
      <w:bookmarkStart w:id="819" w:name="_Toc289969005"/>
      <w:ins w:id="820" w:author="veloz" w:date="2011-04-07T11:54:00Z">
        <w:r w:rsidRPr="00025331">
          <w:t xml:space="preserve">Capítulo </w:t>
        </w:r>
      </w:ins>
      <w:ins w:id="821" w:author="veloz" w:date="2011-04-07T11:59:00Z">
        <w:r>
          <w:t>II</w:t>
        </w:r>
      </w:ins>
      <w:ins w:id="822" w:author="veloz" w:date="2011-04-07T11:54:00Z">
        <w:r w:rsidRPr="00025331">
          <w:br/>
        </w:r>
        <w:r w:rsidRPr="00025331">
          <w:br/>
          <w:t>Conclusiones y recomendaciones</w:t>
        </w:r>
        <w:bookmarkEnd w:id="811"/>
        <w:bookmarkEnd w:id="818"/>
        <w:bookmarkEnd w:id="819"/>
      </w:ins>
    </w:p>
    <w:p w:rsidR="0091587C" w:rsidRPr="00025331" w:rsidRDefault="0091587C" w:rsidP="0091587C">
      <w:pPr>
        <w:rPr>
          <w:ins w:id="823" w:author="veloz" w:date="2011-04-07T11:54:00Z"/>
        </w:rPr>
      </w:pPr>
    </w:p>
    <w:p w:rsidR="0091587C" w:rsidRDefault="0091587C" w:rsidP="0091587C">
      <w:pPr>
        <w:spacing w:before="0" w:after="200" w:line="276" w:lineRule="auto"/>
        <w:ind w:firstLine="0"/>
        <w:jc w:val="left"/>
        <w:rPr>
          <w:ins w:id="824" w:author="veloz" w:date="2011-04-07T11:54:00Z"/>
        </w:rPr>
      </w:pPr>
      <w:ins w:id="825" w:author="veloz" w:date="2011-04-07T11:54:00Z">
        <w:r>
          <w:br w:type="page"/>
        </w:r>
      </w:ins>
    </w:p>
    <w:p w:rsidR="0091587C" w:rsidRPr="00051699" w:rsidRDefault="0091587C" w:rsidP="0091587C">
      <w:pPr>
        <w:pStyle w:val="Normalsininterlineado"/>
        <w:rPr>
          <w:ins w:id="826" w:author="veloz" w:date="2011-04-07T11:54:00Z"/>
        </w:rPr>
      </w:pPr>
    </w:p>
    <w:p w:rsidR="0091587C" w:rsidRDefault="0091587C" w:rsidP="0091587C">
      <w:pPr>
        <w:pStyle w:val="Normalsininterlineado"/>
        <w:rPr>
          <w:ins w:id="827" w:author="veloz" w:date="2011-04-07T11:54:00Z"/>
        </w:rPr>
      </w:pPr>
      <w:bookmarkStart w:id="828" w:name="_Toc276051295"/>
    </w:p>
    <w:p w:rsidR="0091587C" w:rsidRDefault="0091587C" w:rsidP="0091587C">
      <w:pPr>
        <w:pStyle w:val="Normalsininterlineado"/>
        <w:rPr>
          <w:ins w:id="829" w:author="veloz" w:date="2011-04-07T11:54:00Z"/>
        </w:rPr>
      </w:pPr>
    </w:p>
    <w:p w:rsidR="0091587C" w:rsidRDefault="0091587C" w:rsidP="0091587C">
      <w:pPr>
        <w:pStyle w:val="Normalsininterlineado"/>
        <w:rPr>
          <w:ins w:id="830" w:author="veloz" w:date="2011-04-07T11:54:00Z"/>
        </w:rPr>
      </w:pPr>
    </w:p>
    <w:p w:rsidR="0091587C" w:rsidRDefault="0091587C" w:rsidP="0091587C">
      <w:pPr>
        <w:pStyle w:val="Ttulo1"/>
        <w:numPr>
          <w:ilvl w:val="0"/>
          <w:numId w:val="0"/>
        </w:numPr>
        <w:rPr>
          <w:ins w:id="831" w:author="veloz" w:date="2011-04-07T11:54:00Z"/>
        </w:rPr>
      </w:pPr>
      <w:bookmarkStart w:id="832" w:name="_Toc282134887"/>
      <w:bookmarkStart w:id="833" w:name="_Toc289969006"/>
      <w:ins w:id="834" w:author="veloz" w:date="2011-04-07T11:54:00Z">
        <w:r w:rsidRPr="00051699">
          <w:t>Referencias</w:t>
        </w:r>
        <w:bookmarkEnd w:id="832"/>
        <w:bookmarkEnd w:id="833"/>
        <w:r w:rsidRPr="00051699">
          <w:t xml:space="preserve"> </w:t>
        </w:r>
        <w:bookmarkEnd w:id="828"/>
      </w:ins>
    </w:p>
    <w:moveToRangeStart w:id="835" w:author="nico" w:date="2011-04-07T19:42:00Z" w:name="move289968652"/>
    <w:p w:rsidR="00243CA4" w:rsidRPr="00243CA4" w:rsidRDefault="000735E9" w:rsidP="00243CA4">
      <w:pPr>
        <w:spacing w:after="0" w:line="240" w:lineRule="auto"/>
        <w:ind w:left="720" w:hanging="720"/>
        <w:rPr>
          <w:rFonts w:ascii="Calibri" w:hAnsi="Calibri" w:cs="Calibri"/>
          <w:noProof/>
          <w:sz w:val="22"/>
          <w:lang w:val="en-US"/>
        </w:rPr>
      </w:pPr>
      <w:moveTo w:id="836" w:author="nico" w:date="2011-04-07T19:42:00Z">
        <w:r>
          <w:fldChar w:fldCharType="begin"/>
        </w:r>
        <w:r w:rsidRPr="006526CA">
          <w:rPr>
            <w:lang w:val="en-US"/>
          </w:rPr>
          <w:instrText xml:space="preserve"> ADDIN EN.REFLIST </w:instrText>
        </w:r>
        <w:r>
          <w:fldChar w:fldCharType="separate"/>
        </w:r>
      </w:moveTo>
      <w:bookmarkStart w:id="837" w:name="_ENREF_1"/>
      <w:r w:rsidR="00243CA4" w:rsidRPr="00243CA4">
        <w:rPr>
          <w:rFonts w:ascii="Calibri" w:hAnsi="Calibri" w:cs="Calibri"/>
          <w:noProof/>
          <w:sz w:val="22"/>
          <w:lang w:val="en-US"/>
        </w:rPr>
        <w:t>1.</w:t>
      </w:r>
      <w:r w:rsidR="00243CA4" w:rsidRPr="00243CA4">
        <w:rPr>
          <w:rFonts w:ascii="Calibri" w:hAnsi="Calibri" w:cs="Calibri"/>
          <w:noProof/>
          <w:sz w:val="22"/>
          <w:lang w:val="en-US"/>
        </w:rPr>
        <w:tab/>
        <w:t xml:space="preserve">Gåsvik, K.J., </w:t>
      </w:r>
      <w:r w:rsidR="00243CA4" w:rsidRPr="00243CA4">
        <w:rPr>
          <w:rFonts w:ascii="Calibri" w:hAnsi="Calibri" w:cs="Calibri"/>
          <w:i/>
          <w:noProof/>
          <w:sz w:val="22"/>
          <w:lang w:val="en-US"/>
        </w:rPr>
        <w:t>Optical metrology</w:t>
      </w:r>
      <w:r w:rsidR="00243CA4" w:rsidRPr="00243CA4">
        <w:rPr>
          <w:rFonts w:ascii="Calibri" w:hAnsi="Calibri" w:cs="Calibri"/>
          <w:noProof/>
          <w:sz w:val="22"/>
          <w:lang w:val="en-US"/>
        </w:rPr>
        <w:t>. 2002: J. Wiley &amp; Sons.</w:t>
      </w:r>
      <w:bookmarkEnd w:id="837"/>
    </w:p>
    <w:p w:rsidR="00243CA4" w:rsidRPr="00243CA4" w:rsidRDefault="00243CA4" w:rsidP="00243CA4">
      <w:pPr>
        <w:spacing w:after="0" w:line="240" w:lineRule="auto"/>
        <w:ind w:left="720" w:hanging="720"/>
        <w:rPr>
          <w:rFonts w:ascii="Calibri" w:hAnsi="Calibri" w:cs="Calibri"/>
          <w:noProof/>
          <w:sz w:val="22"/>
          <w:lang w:val="en-US"/>
        </w:rPr>
      </w:pPr>
      <w:bookmarkStart w:id="838" w:name="_ENREF_2"/>
      <w:r w:rsidRPr="00243CA4">
        <w:rPr>
          <w:rFonts w:ascii="Calibri" w:hAnsi="Calibri" w:cs="Calibri"/>
          <w:noProof/>
          <w:sz w:val="22"/>
          <w:lang w:val="en-US"/>
        </w:rPr>
        <w:t>2.</w:t>
      </w:r>
      <w:r w:rsidRPr="00243CA4">
        <w:rPr>
          <w:rFonts w:ascii="Calibri" w:hAnsi="Calibri" w:cs="Calibri"/>
          <w:noProof/>
          <w:sz w:val="22"/>
          <w:lang w:val="en-US"/>
        </w:rPr>
        <w:tab/>
        <w:t xml:space="preserve">Tkalčič, M., </w:t>
      </w:r>
      <w:r w:rsidRPr="00243CA4">
        <w:rPr>
          <w:rFonts w:ascii="Calibri" w:hAnsi="Calibri" w:cs="Calibri"/>
          <w:i/>
          <w:noProof/>
          <w:sz w:val="22"/>
          <w:lang w:val="en-US"/>
        </w:rPr>
        <w:t>Colour spaces - perceptual, historical and applicational background</w:t>
      </w:r>
      <w:r w:rsidRPr="00243CA4">
        <w:rPr>
          <w:rFonts w:ascii="Calibri" w:hAnsi="Calibri" w:cs="Calibri"/>
          <w:noProof/>
          <w:sz w:val="22"/>
          <w:lang w:val="en-US"/>
        </w:rPr>
        <w:t xml:space="preserve">, in </w:t>
      </w:r>
      <w:r w:rsidRPr="00243CA4">
        <w:rPr>
          <w:rFonts w:ascii="Calibri" w:hAnsi="Calibri" w:cs="Calibri"/>
          <w:i/>
          <w:noProof/>
          <w:sz w:val="22"/>
          <w:lang w:val="en-US"/>
        </w:rPr>
        <w:t>Faculty of electrical engineering</w:t>
      </w:r>
      <w:r w:rsidRPr="00243CA4">
        <w:rPr>
          <w:rFonts w:ascii="Calibri" w:hAnsi="Calibri" w:cs="Calibri"/>
          <w:noProof/>
          <w:sz w:val="22"/>
          <w:lang w:val="en-US"/>
        </w:rPr>
        <w:t>. 2003, University of Ljubljana: Ljubljana, Slovenia.</w:t>
      </w:r>
      <w:bookmarkEnd w:id="838"/>
    </w:p>
    <w:p w:rsidR="00243CA4" w:rsidRPr="00243CA4" w:rsidRDefault="00243CA4" w:rsidP="00243CA4">
      <w:pPr>
        <w:spacing w:after="0" w:line="240" w:lineRule="auto"/>
        <w:ind w:left="720" w:hanging="720"/>
        <w:rPr>
          <w:rFonts w:ascii="Calibri" w:hAnsi="Calibri" w:cs="Calibri"/>
          <w:noProof/>
          <w:sz w:val="22"/>
          <w:lang w:val="en-US"/>
        </w:rPr>
      </w:pPr>
      <w:bookmarkStart w:id="839" w:name="_ENREF_3"/>
      <w:r w:rsidRPr="00243CA4">
        <w:rPr>
          <w:rFonts w:ascii="Calibri" w:hAnsi="Calibri" w:cs="Calibri"/>
          <w:noProof/>
          <w:sz w:val="22"/>
          <w:lang w:val="en-US"/>
        </w:rPr>
        <w:t>3.</w:t>
      </w:r>
      <w:r w:rsidRPr="00243CA4">
        <w:rPr>
          <w:rFonts w:ascii="Calibri" w:hAnsi="Calibri" w:cs="Calibri"/>
          <w:noProof/>
          <w:sz w:val="22"/>
          <w:lang w:val="en-US"/>
        </w:rPr>
        <w:tab/>
        <w:t xml:space="preserve">Svaetichin, G., </w:t>
      </w:r>
      <w:r w:rsidRPr="00243CA4">
        <w:rPr>
          <w:rFonts w:ascii="Calibri" w:hAnsi="Calibri" w:cs="Calibri"/>
          <w:i/>
          <w:noProof/>
          <w:sz w:val="22"/>
          <w:lang w:val="en-US"/>
        </w:rPr>
        <w:t>Spectral response curves from single cones</w:t>
      </w:r>
      <w:r w:rsidRPr="00243CA4">
        <w:rPr>
          <w:rFonts w:ascii="Calibri" w:hAnsi="Calibri" w:cs="Calibri"/>
          <w:noProof/>
          <w:sz w:val="22"/>
          <w:lang w:val="en-US"/>
        </w:rPr>
        <w:t>. 1956: acta physiologica.</w:t>
      </w:r>
      <w:bookmarkEnd w:id="839"/>
    </w:p>
    <w:p w:rsidR="00243CA4" w:rsidRPr="00243CA4" w:rsidRDefault="00243CA4" w:rsidP="00243CA4">
      <w:pPr>
        <w:spacing w:after="0" w:line="240" w:lineRule="auto"/>
        <w:ind w:left="720" w:hanging="720"/>
        <w:rPr>
          <w:rFonts w:ascii="Calibri" w:hAnsi="Calibri" w:cs="Calibri"/>
          <w:noProof/>
          <w:sz w:val="22"/>
          <w:lang w:val="en-US"/>
        </w:rPr>
      </w:pPr>
      <w:bookmarkStart w:id="840" w:name="_ENREF_4"/>
      <w:r w:rsidRPr="00243CA4">
        <w:rPr>
          <w:rFonts w:ascii="Calibri" w:hAnsi="Calibri" w:cs="Calibri"/>
          <w:noProof/>
          <w:sz w:val="22"/>
          <w:lang w:val="en-US"/>
        </w:rPr>
        <w:t>4.</w:t>
      </w:r>
      <w:r w:rsidRPr="00243CA4">
        <w:rPr>
          <w:rFonts w:ascii="Calibri" w:hAnsi="Calibri" w:cs="Calibri"/>
          <w:noProof/>
          <w:sz w:val="22"/>
          <w:lang w:val="en-US"/>
        </w:rPr>
        <w:tab/>
        <w:t xml:space="preserve">Ebner, M., </w:t>
      </w:r>
      <w:r w:rsidRPr="00243CA4">
        <w:rPr>
          <w:rFonts w:ascii="Calibri" w:hAnsi="Calibri" w:cs="Calibri"/>
          <w:i/>
          <w:noProof/>
          <w:sz w:val="22"/>
          <w:lang w:val="en-US"/>
        </w:rPr>
        <w:t>Color constancy</w:t>
      </w:r>
      <w:r w:rsidRPr="00243CA4">
        <w:rPr>
          <w:rFonts w:ascii="Calibri" w:hAnsi="Calibri" w:cs="Calibri"/>
          <w:noProof/>
          <w:sz w:val="22"/>
          <w:lang w:val="en-US"/>
        </w:rPr>
        <w:t>. 2007: John Wiley.</w:t>
      </w:r>
      <w:bookmarkEnd w:id="840"/>
    </w:p>
    <w:p w:rsidR="00243CA4" w:rsidRPr="00243CA4" w:rsidRDefault="00243CA4" w:rsidP="00243CA4">
      <w:pPr>
        <w:spacing w:after="0" w:line="240" w:lineRule="auto"/>
        <w:ind w:left="720" w:hanging="720"/>
        <w:rPr>
          <w:rFonts w:ascii="Calibri" w:hAnsi="Calibri" w:cs="Calibri"/>
          <w:noProof/>
          <w:sz w:val="22"/>
          <w:lang w:val="en-US"/>
        </w:rPr>
      </w:pPr>
      <w:bookmarkStart w:id="841" w:name="_ENREF_5"/>
      <w:r w:rsidRPr="00243CA4">
        <w:rPr>
          <w:rFonts w:ascii="Calibri" w:hAnsi="Calibri" w:cs="Calibri"/>
          <w:noProof/>
          <w:sz w:val="22"/>
          <w:lang w:val="en-US"/>
        </w:rPr>
        <w:t>5.</w:t>
      </w:r>
      <w:r w:rsidRPr="00243CA4">
        <w:rPr>
          <w:rFonts w:ascii="Calibri" w:hAnsi="Calibri" w:cs="Calibri"/>
          <w:noProof/>
          <w:sz w:val="22"/>
          <w:lang w:val="en-US"/>
        </w:rPr>
        <w:tab/>
        <w:t xml:space="preserve">Murphy, D.B., </w:t>
      </w:r>
      <w:r w:rsidRPr="00243CA4">
        <w:rPr>
          <w:rFonts w:ascii="Calibri" w:hAnsi="Calibri" w:cs="Calibri"/>
          <w:i/>
          <w:noProof/>
          <w:sz w:val="22"/>
          <w:lang w:val="en-US"/>
        </w:rPr>
        <w:t>Fundamentals of light microscopy and electronic imaging</w:t>
      </w:r>
      <w:r w:rsidRPr="00243CA4">
        <w:rPr>
          <w:rFonts w:ascii="Calibri" w:hAnsi="Calibri" w:cs="Calibri"/>
          <w:noProof/>
          <w:sz w:val="22"/>
          <w:lang w:val="en-US"/>
        </w:rPr>
        <w:t>. 2001: Wiley-Liss.</w:t>
      </w:r>
      <w:bookmarkEnd w:id="841"/>
    </w:p>
    <w:p w:rsidR="00243CA4" w:rsidRPr="00243CA4" w:rsidRDefault="00243CA4" w:rsidP="00243CA4">
      <w:pPr>
        <w:spacing w:line="240" w:lineRule="auto"/>
        <w:ind w:left="720" w:hanging="720"/>
        <w:rPr>
          <w:rFonts w:ascii="Calibri" w:hAnsi="Calibri" w:cs="Calibri"/>
          <w:noProof/>
          <w:sz w:val="22"/>
          <w:lang w:val="en-US"/>
        </w:rPr>
      </w:pPr>
      <w:bookmarkStart w:id="842" w:name="_ENREF_6"/>
      <w:r w:rsidRPr="00243CA4">
        <w:rPr>
          <w:rFonts w:ascii="Calibri" w:hAnsi="Calibri" w:cs="Calibri"/>
          <w:noProof/>
          <w:sz w:val="22"/>
          <w:lang w:val="en-US"/>
        </w:rPr>
        <w:t>6.</w:t>
      </w:r>
      <w:r w:rsidRPr="00243CA4">
        <w:rPr>
          <w:rFonts w:ascii="Calibri" w:hAnsi="Calibri" w:cs="Calibri"/>
          <w:noProof/>
          <w:sz w:val="22"/>
          <w:lang w:val="en-US"/>
        </w:rPr>
        <w:tab/>
        <w:t xml:space="preserve">Holst, G.C., </w:t>
      </w:r>
      <w:r w:rsidRPr="00243CA4">
        <w:rPr>
          <w:rFonts w:ascii="Calibri" w:hAnsi="Calibri" w:cs="Calibri"/>
          <w:i/>
          <w:noProof/>
          <w:sz w:val="22"/>
          <w:lang w:val="en-US"/>
        </w:rPr>
        <w:t>CCD arrays, cameras, and displays</w:t>
      </w:r>
      <w:r w:rsidRPr="00243CA4">
        <w:rPr>
          <w:rFonts w:ascii="Calibri" w:hAnsi="Calibri" w:cs="Calibri"/>
          <w:noProof/>
          <w:sz w:val="22"/>
          <w:lang w:val="en-US"/>
        </w:rPr>
        <w:t>. 1998: JCD Publishing.</w:t>
      </w:r>
      <w:bookmarkEnd w:id="842"/>
    </w:p>
    <w:p w:rsidR="00243CA4" w:rsidRDefault="00243CA4" w:rsidP="00243CA4">
      <w:pPr>
        <w:spacing w:line="240" w:lineRule="auto"/>
        <w:rPr>
          <w:rFonts w:ascii="Calibri" w:hAnsi="Calibri" w:cs="Calibri"/>
          <w:noProof/>
          <w:sz w:val="22"/>
          <w:lang w:val="en-US"/>
        </w:rPr>
      </w:pPr>
    </w:p>
    <w:p w:rsidR="0091587C" w:rsidRPr="007D7EC0" w:rsidDel="000735E9" w:rsidRDefault="000735E9" w:rsidP="000735E9">
      <w:pPr>
        <w:rPr>
          <w:ins w:id="843" w:author="veloz" w:date="2011-04-07T11:54:00Z"/>
          <w:del w:id="844" w:author="nico" w:date="2011-04-07T19:41:00Z"/>
        </w:rPr>
      </w:pPr>
      <w:moveTo w:id="845" w:author="nico" w:date="2011-04-07T19:42:00Z">
        <w:r>
          <w:fldChar w:fldCharType="end"/>
        </w:r>
      </w:moveTo>
      <w:moveToRangeEnd w:id="835"/>
    </w:p>
    <w:p w:rsidR="0091587C" w:rsidRPr="00A97389" w:rsidDel="000735E9" w:rsidRDefault="006526CA" w:rsidP="0091587C">
      <w:pPr>
        <w:spacing w:after="0" w:line="240" w:lineRule="auto"/>
        <w:ind w:left="720" w:hanging="720"/>
        <w:rPr>
          <w:ins w:id="846" w:author="veloz" w:date="2011-04-07T11:55:00Z"/>
          <w:del w:id="847" w:author="nico" w:date="2011-04-07T19:41:00Z"/>
          <w:rFonts w:ascii="Calibri" w:hAnsi="Calibri" w:cs="Calibri"/>
          <w:noProof/>
          <w:lang w:val="en-US"/>
        </w:rPr>
      </w:pPr>
      <w:bookmarkStart w:id="848" w:name="_Ref247473720"/>
      <w:bookmarkStart w:id="849" w:name="_Ref211595353"/>
      <w:bookmarkStart w:id="850" w:name="_Ref247946475"/>
      <w:bookmarkStart w:id="851" w:name="_Ref220682986"/>
      <w:bookmarkStart w:id="852" w:name="_Ref220140157"/>
      <w:bookmarkStart w:id="853" w:name="_Ref215165341"/>
      <w:ins w:id="854" w:author="veloz" w:date="2011-04-07T11:55:00Z">
        <w:del w:id="855" w:author="nico" w:date="2011-04-07T19:41:00Z">
          <w:r w:rsidDel="000735E9">
            <w:rPr>
              <w:rFonts w:ascii="Calibri" w:hAnsi="Calibri" w:cs="Calibri"/>
              <w:noProof/>
              <w:lang w:val="en-US"/>
            </w:rPr>
            <w:delText>1.</w:delText>
          </w:r>
          <w:r w:rsidDel="000735E9">
            <w:rPr>
              <w:rFonts w:ascii="Calibri" w:hAnsi="Calibri" w:cs="Calibri"/>
              <w:noProof/>
              <w:lang w:val="en-US"/>
            </w:rPr>
            <w:tab/>
            <w:delText xml:space="preserve">Gåsvik, K.J., </w:delText>
          </w:r>
          <w:r w:rsidDel="000735E9">
            <w:rPr>
              <w:rFonts w:ascii="Calibri" w:hAnsi="Calibri" w:cs="Calibri"/>
              <w:i/>
              <w:noProof/>
              <w:lang w:val="en-US"/>
            </w:rPr>
            <w:delText>Optical metrology</w:delText>
          </w:r>
          <w:r w:rsidDel="000735E9">
            <w:rPr>
              <w:rFonts w:ascii="Calibri" w:hAnsi="Calibri" w:cs="Calibri"/>
              <w:noProof/>
              <w:lang w:val="en-US"/>
            </w:rPr>
            <w:delText xml:space="preserve">. </w:delText>
          </w:r>
          <w:r w:rsidR="0091587C" w:rsidRPr="00A97389" w:rsidDel="000735E9">
            <w:rPr>
              <w:rFonts w:ascii="Calibri" w:hAnsi="Calibri" w:cs="Calibri"/>
              <w:noProof/>
              <w:lang w:val="en-US"/>
            </w:rPr>
            <w:delText>2002: J. Wiley &amp; Sons.</w:delText>
          </w:r>
        </w:del>
      </w:ins>
    </w:p>
    <w:p w:rsidR="0091587C" w:rsidRPr="00A97389" w:rsidDel="000735E9" w:rsidRDefault="0091587C" w:rsidP="0091587C">
      <w:pPr>
        <w:spacing w:after="0" w:line="240" w:lineRule="auto"/>
        <w:ind w:left="720" w:hanging="720"/>
        <w:rPr>
          <w:ins w:id="856" w:author="veloz" w:date="2011-04-07T11:55:00Z"/>
          <w:del w:id="857" w:author="nico" w:date="2011-04-07T19:41:00Z"/>
          <w:rFonts w:ascii="Calibri" w:hAnsi="Calibri" w:cs="Calibri"/>
          <w:noProof/>
          <w:lang w:val="en-US"/>
        </w:rPr>
      </w:pPr>
      <w:ins w:id="858" w:author="veloz" w:date="2011-04-07T11:55:00Z">
        <w:del w:id="859" w:author="nico" w:date="2011-04-07T19:41:00Z">
          <w:r w:rsidRPr="00A97389" w:rsidDel="000735E9">
            <w:rPr>
              <w:rFonts w:ascii="Calibri" w:hAnsi="Calibri" w:cs="Calibri"/>
              <w:noProof/>
              <w:lang w:val="en-US"/>
            </w:rPr>
            <w:delText>2.</w:delText>
          </w:r>
          <w:r w:rsidRPr="00A97389" w:rsidDel="000735E9">
            <w:rPr>
              <w:rFonts w:ascii="Calibri" w:hAnsi="Calibri" w:cs="Calibri"/>
              <w:noProof/>
              <w:lang w:val="en-US"/>
            </w:rPr>
            <w:tab/>
            <w:delText xml:space="preserve">Murphy, D.B., </w:delText>
          </w:r>
          <w:r w:rsidRPr="00A97389" w:rsidDel="000735E9">
            <w:rPr>
              <w:rFonts w:ascii="Calibri" w:hAnsi="Calibri" w:cs="Calibri"/>
              <w:i/>
              <w:noProof/>
              <w:lang w:val="en-US"/>
            </w:rPr>
            <w:delText>Fundamentals of light microscopy and electronic imaging</w:delText>
          </w:r>
          <w:r w:rsidRPr="00A97389" w:rsidDel="000735E9">
            <w:rPr>
              <w:rFonts w:ascii="Calibri" w:hAnsi="Calibri" w:cs="Calibri"/>
              <w:noProof/>
              <w:lang w:val="en-US"/>
            </w:rPr>
            <w:delText>. 2001: Wiley-Liss.</w:delText>
          </w:r>
        </w:del>
      </w:ins>
    </w:p>
    <w:p w:rsidR="0091587C" w:rsidRPr="00A97389" w:rsidDel="000735E9" w:rsidRDefault="0091587C" w:rsidP="0091587C">
      <w:pPr>
        <w:spacing w:line="240" w:lineRule="auto"/>
        <w:ind w:left="720" w:hanging="720"/>
        <w:rPr>
          <w:ins w:id="860" w:author="veloz" w:date="2011-04-07T11:55:00Z"/>
          <w:del w:id="861" w:author="nico" w:date="2011-04-07T19:41:00Z"/>
          <w:rFonts w:ascii="Calibri" w:hAnsi="Calibri" w:cs="Calibri"/>
          <w:noProof/>
        </w:rPr>
      </w:pPr>
      <w:ins w:id="862" w:author="veloz" w:date="2011-04-07T11:55:00Z">
        <w:del w:id="863" w:author="nico" w:date="2011-04-07T19:41:00Z">
          <w:r w:rsidRPr="00A97389" w:rsidDel="000735E9">
            <w:rPr>
              <w:rFonts w:ascii="Calibri" w:hAnsi="Calibri" w:cs="Calibri"/>
              <w:noProof/>
              <w:lang w:val="en-US"/>
            </w:rPr>
            <w:delText>3.</w:delText>
          </w:r>
          <w:r w:rsidRPr="00A97389" w:rsidDel="000735E9">
            <w:rPr>
              <w:rFonts w:ascii="Calibri" w:hAnsi="Calibri" w:cs="Calibri"/>
              <w:noProof/>
              <w:lang w:val="en-US"/>
            </w:rPr>
            <w:tab/>
            <w:delText xml:space="preserve">Holst, G.C., </w:delText>
          </w:r>
          <w:r w:rsidRPr="00A97389" w:rsidDel="000735E9">
            <w:rPr>
              <w:rFonts w:ascii="Calibri" w:hAnsi="Calibri" w:cs="Calibri"/>
              <w:i/>
              <w:noProof/>
              <w:lang w:val="en-US"/>
            </w:rPr>
            <w:delText>CCD arrays, cameras, and displays</w:delText>
          </w:r>
          <w:r w:rsidRPr="00A97389" w:rsidDel="000735E9">
            <w:rPr>
              <w:rFonts w:ascii="Calibri" w:hAnsi="Calibri" w:cs="Calibri"/>
              <w:noProof/>
              <w:lang w:val="en-US"/>
            </w:rPr>
            <w:delText xml:space="preserve">. </w:delText>
          </w:r>
          <w:r w:rsidRPr="00A97389" w:rsidDel="000735E9">
            <w:rPr>
              <w:rFonts w:ascii="Calibri" w:hAnsi="Calibri" w:cs="Calibri"/>
              <w:noProof/>
            </w:rPr>
            <w:delText>1998: JCD Publishing.</w:delText>
          </w:r>
        </w:del>
      </w:ins>
    </w:p>
    <w:p w:rsidR="0091587C" w:rsidRPr="00051699" w:rsidDel="000735E9" w:rsidRDefault="0091587C" w:rsidP="0091587C">
      <w:pPr>
        <w:pStyle w:val="Prrafodelista"/>
        <w:ind w:left="1080" w:firstLine="0"/>
        <w:rPr>
          <w:ins w:id="864" w:author="veloz" w:date="2011-04-07T11:54:00Z"/>
          <w:del w:id="865" w:author="nico" w:date="2011-04-07T19:41:00Z"/>
        </w:rPr>
      </w:pPr>
    </w:p>
    <w:bookmarkEnd w:id="848"/>
    <w:bookmarkEnd w:id="849"/>
    <w:bookmarkEnd w:id="850"/>
    <w:bookmarkEnd w:id="851"/>
    <w:bookmarkEnd w:id="852"/>
    <w:bookmarkEnd w:id="853"/>
    <w:p w:rsidR="0091587C" w:rsidRPr="00051699" w:rsidRDefault="0091587C" w:rsidP="0091587C">
      <w:pPr>
        <w:rPr>
          <w:ins w:id="866" w:author="veloz" w:date="2011-04-07T11:54:00Z"/>
        </w:rPr>
        <w:sectPr w:rsidR="0091587C" w:rsidRPr="00051699" w:rsidSect="0091587C">
          <w:headerReference w:type="default" r:id="rId61"/>
          <w:footerReference w:type="default" r:id="rId62"/>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867" w:author="veloz" w:date="2011-04-07T11:54:00Z"/>
        </w:rPr>
      </w:pPr>
    </w:p>
    <w:p w:rsidR="0091587C" w:rsidRDefault="0091587C" w:rsidP="0091587C">
      <w:pPr>
        <w:pStyle w:val="Normalsininterlineado"/>
        <w:rPr>
          <w:ins w:id="868" w:author="veloz" w:date="2011-04-07T11:54:00Z"/>
        </w:rPr>
      </w:pPr>
    </w:p>
    <w:p w:rsidR="0091587C" w:rsidRDefault="0091587C" w:rsidP="0091587C">
      <w:pPr>
        <w:pStyle w:val="Normalsininterlineado"/>
        <w:rPr>
          <w:ins w:id="869" w:author="veloz" w:date="2011-04-07T11:54:00Z"/>
        </w:rPr>
      </w:pPr>
    </w:p>
    <w:p w:rsidR="0091587C" w:rsidRDefault="0091587C" w:rsidP="0091587C">
      <w:pPr>
        <w:pStyle w:val="Normalsininterlineado"/>
        <w:rPr>
          <w:ins w:id="870" w:author="veloz" w:date="2011-04-07T11:54:00Z"/>
        </w:rPr>
      </w:pPr>
    </w:p>
    <w:p w:rsidR="0091587C" w:rsidRPr="00051699" w:rsidRDefault="0091587C" w:rsidP="0091587C">
      <w:pPr>
        <w:pStyle w:val="Ttulo1"/>
        <w:numPr>
          <w:ilvl w:val="0"/>
          <w:numId w:val="45"/>
        </w:numPr>
        <w:ind w:left="0" w:firstLine="0"/>
        <w:rPr>
          <w:ins w:id="871" w:author="veloz" w:date="2011-04-07T11:54:00Z"/>
        </w:rPr>
      </w:pPr>
      <w:ins w:id="872" w:author="veloz" w:date="2011-04-07T11:54:00Z">
        <w:r>
          <w:br/>
        </w:r>
        <w:r>
          <w:br/>
        </w:r>
        <w:bookmarkStart w:id="873" w:name="_Toc289969007"/>
        <w:r>
          <w:t>Anexo a</w:t>
        </w:r>
        <w:bookmarkEnd w:id="873"/>
      </w:ins>
    </w:p>
    <w:p w:rsidR="0091587C" w:rsidRPr="00051699" w:rsidRDefault="0091587C" w:rsidP="0091587C">
      <w:pPr>
        <w:pStyle w:val="Normalsininterlineado"/>
        <w:rPr>
          <w:ins w:id="874" w:author="veloz" w:date="2011-04-07T11:54:00Z"/>
        </w:rPr>
      </w:pPr>
    </w:p>
    <w:p w:rsidR="000735E9" w:rsidRDefault="000735E9">
      <w:pPr>
        <w:spacing w:before="0" w:after="200" w:line="276" w:lineRule="auto"/>
        <w:ind w:firstLine="0"/>
        <w:jc w:val="left"/>
        <w:rPr>
          <w:del w:id="875" w:author="veloz" w:date="2011-04-07T12:02:00Z"/>
        </w:rPr>
        <w:pPrChange w:id="876" w:author="veloz" w:date="2011-04-07T12:02:00Z">
          <w:pPr/>
        </w:pPrChange>
      </w:pPr>
    </w:p>
    <w:p w:rsidR="0031309C" w:rsidRDefault="00F55B48">
      <w:pPr>
        <w:pStyle w:val="Ttulo2"/>
        <w:rPr>
          <w:del w:id="877" w:author="veloz" w:date="2011-04-07T12:02:00Z"/>
        </w:rPr>
      </w:pPr>
      <w:del w:id="878" w:author="veloz" w:date="2011-04-07T12:02:00Z">
        <w:r w:rsidDel="0075049B">
          <w:delText>Bibliografía</w:delText>
        </w:r>
      </w:del>
    </w:p>
    <w:p w:rsidR="000735E9" w:rsidRDefault="006526CA">
      <w:pPr>
        <w:spacing w:after="0" w:line="240" w:lineRule="auto"/>
        <w:ind w:firstLine="0"/>
        <w:rPr>
          <w:del w:id="879" w:author="veloz" w:date="2011-04-07T11:54:00Z"/>
          <w:rFonts w:ascii="Calibri" w:hAnsi="Calibri" w:cs="Calibri"/>
          <w:noProof/>
          <w:lang w:val="en-US"/>
          <w:rPrChange w:id="880" w:author="veloz" w:date="2011-04-07T11:14:00Z">
            <w:rPr>
              <w:del w:id="881" w:author="veloz" w:date="2011-04-07T11:54:00Z"/>
              <w:rFonts w:ascii="Calibri" w:hAnsi="Calibri" w:cs="Calibri"/>
              <w:noProof/>
            </w:rPr>
          </w:rPrChange>
        </w:rPr>
        <w:pPrChange w:id="882" w:author="veloz" w:date="2011-04-07T12:02:00Z">
          <w:pPr>
            <w:spacing w:after="0" w:line="240" w:lineRule="auto"/>
            <w:ind w:left="720" w:hanging="720"/>
          </w:pPr>
        </w:pPrChange>
      </w:pPr>
      <w:del w:id="883" w:author="veloz" w:date="2011-04-07T12:02:00Z">
        <w:r w:rsidDel="0075049B">
          <w:fldChar w:fldCharType="begin"/>
        </w:r>
        <w:r w:rsidRPr="006526CA">
          <w:rPr>
            <w:lang w:val="en-US"/>
            <w:rPrChange w:id="884" w:author="veloz" w:date="2011-04-07T11:51:00Z">
              <w:rPr/>
            </w:rPrChange>
          </w:rPr>
          <w:delInstrText xml:space="preserve"> ADDIN EN.REFLIST </w:delInstrText>
        </w:r>
        <w:r w:rsidDel="0075049B">
          <w:fldChar w:fldCharType="separate"/>
        </w:r>
      </w:del>
      <w:del w:id="885" w:author="veloz" w:date="2011-04-07T11:54:00Z">
        <w:r w:rsidRPr="006526CA">
          <w:rPr>
            <w:rFonts w:ascii="Calibri" w:hAnsi="Calibri" w:cs="Calibri"/>
            <w:noProof/>
            <w:lang w:val="en-US"/>
            <w:rPrChange w:id="886" w:author="veloz" w:date="2011-04-07T11:51:00Z">
              <w:rPr>
                <w:rFonts w:ascii="Calibri" w:hAnsi="Calibri" w:cs="Calibri"/>
                <w:noProof/>
              </w:rPr>
            </w:rPrChange>
          </w:rPr>
          <w:delText>1.</w:delText>
        </w:r>
        <w:r w:rsidRPr="006526CA">
          <w:rPr>
            <w:rFonts w:ascii="Calibri" w:hAnsi="Calibri" w:cs="Calibri"/>
            <w:noProof/>
            <w:lang w:val="en-US"/>
            <w:rPrChange w:id="887" w:author="veloz" w:date="2011-04-07T11:51:00Z">
              <w:rPr>
                <w:rFonts w:ascii="Calibri" w:hAnsi="Calibri" w:cs="Calibri"/>
                <w:noProof/>
              </w:rPr>
            </w:rPrChange>
          </w:rPr>
          <w:tab/>
          <w:delText xml:space="preserve">Gåsvik, K.J., </w:delText>
        </w:r>
        <w:r w:rsidRPr="006526CA">
          <w:rPr>
            <w:rFonts w:ascii="Calibri" w:hAnsi="Calibri" w:cs="Calibri"/>
            <w:i/>
            <w:noProof/>
            <w:lang w:val="en-US"/>
            <w:rPrChange w:id="888" w:author="veloz" w:date="2011-04-07T11:51:00Z">
              <w:rPr>
                <w:rFonts w:ascii="Calibri" w:hAnsi="Calibri" w:cs="Calibri"/>
                <w:i/>
                <w:noProof/>
              </w:rPr>
            </w:rPrChange>
          </w:rPr>
          <w:delText>Optical metrology</w:delText>
        </w:r>
        <w:r w:rsidRPr="006526CA">
          <w:rPr>
            <w:rFonts w:ascii="Calibri" w:hAnsi="Calibri" w:cs="Calibri"/>
            <w:noProof/>
            <w:lang w:val="en-US"/>
            <w:rPrChange w:id="889" w:author="veloz" w:date="2011-04-07T11:51:00Z">
              <w:rPr>
                <w:rFonts w:ascii="Calibri" w:hAnsi="Calibri" w:cs="Calibri"/>
                <w:noProof/>
              </w:rPr>
            </w:rPrChange>
          </w:rPr>
          <w:delText xml:space="preserve">. </w:delText>
        </w:r>
        <w:r w:rsidRPr="006526CA">
          <w:rPr>
            <w:rFonts w:ascii="Calibri" w:hAnsi="Calibri" w:cs="Calibri"/>
            <w:noProof/>
            <w:lang w:val="en-US"/>
            <w:rPrChange w:id="890" w:author="veloz" w:date="2011-04-07T11:14:00Z">
              <w:rPr>
                <w:rFonts w:ascii="Calibri" w:hAnsi="Calibri" w:cs="Calibri"/>
                <w:noProof/>
              </w:rPr>
            </w:rPrChange>
          </w:rPr>
          <w:delText>2002: J. Wiley &amp; Sons.</w:delText>
        </w:r>
      </w:del>
    </w:p>
    <w:p w:rsidR="000735E9" w:rsidRDefault="006526CA">
      <w:pPr>
        <w:spacing w:after="0" w:line="240" w:lineRule="auto"/>
        <w:ind w:firstLine="0"/>
        <w:rPr>
          <w:del w:id="891" w:author="veloz" w:date="2011-04-07T11:54:00Z"/>
          <w:rFonts w:ascii="Calibri" w:hAnsi="Calibri" w:cs="Calibri"/>
          <w:noProof/>
          <w:lang w:val="en-US"/>
          <w:rPrChange w:id="892" w:author="veloz" w:date="2011-04-07T11:14:00Z">
            <w:rPr>
              <w:del w:id="893" w:author="veloz" w:date="2011-04-07T11:54:00Z"/>
              <w:rFonts w:ascii="Calibri" w:hAnsi="Calibri" w:cs="Calibri"/>
              <w:noProof/>
            </w:rPr>
          </w:rPrChange>
        </w:rPr>
        <w:pPrChange w:id="894" w:author="veloz" w:date="2011-04-07T12:02:00Z">
          <w:pPr>
            <w:spacing w:after="0" w:line="240" w:lineRule="auto"/>
            <w:ind w:left="720" w:hanging="720"/>
          </w:pPr>
        </w:pPrChange>
      </w:pPr>
      <w:del w:id="895" w:author="veloz" w:date="2011-04-07T11:54:00Z">
        <w:r w:rsidRPr="006526CA">
          <w:rPr>
            <w:rFonts w:ascii="Calibri" w:hAnsi="Calibri" w:cs="Calibri"/>
            <w:noProof/>
            <w:lang w:val="en-US"/>
            <w:rPrChange w:id="896" w:author="veloz" w:date="2011-04-07T11:14:00Z">
              <w:rPr>
                <w:rFonts w:ascii="Calibri" w:hAnsi="Calibri" w:cs="Calibri"/>
                <w:noProof/>
              </w:rPr>
            </w:rPrChange>
          </w:rPr>
          <w:delText>2.</w:delText>
        </w:r>
        <w:r w:rsidRPr="006526CA">
          <w:rPr>
            <w:rFonts w:ascii="Calibri" w:hAnsi="Calibri" w:cs="Calibri"/>
            <w:noProof/>
            <w:lang w:val="en-US"/>
            <w:rPrChange w:id="897" w:author="veloz" w:date="2011-04-07T11:14:00Z">
              <w:rPr>
                <w:rFonts w:ascii="Calibri" w:hAnsi="Calibri" w:cs="Calibri"/>
                <w:noProof/>
              </w:rPr>
            </w:rPrChange>
          </w:rPr>
          <w:tab/>
          <w:delText xml:space="preserve">Murphy, D.B., </w:delText>
        </w:r>
        <w:r w:rsidRPr="006526CA">
          <w:rPr>
            <w:rFonts w:ascii="Calibri" w:hAnsi="Calibri" w:cs="Calibri"/>
            <w:i/>
            <w:noProof/>
            <w:lang w:val="en-US"/>
            <w:rPrChange w:id="898" w:author="veloz" w:date="2011-04-07T11:14:00Z">
              <w:rPr>
                <w:rFonts w:ascii="Calibri" w:hAnsi="Calibri" w:cs="Calibri"/>
                <w:i/>
                <w:noProof/>
              </w:rPr>
            </w:rPrChange>
          </w:rPr>
          <w:delText>Fundamentals of light microscopy and electronic imaging</w:delText>
        </w:r>
        <w:r w:rsidRPr="006526CA">
          <w:rPr>
            <w:rFonts w:ascii="Calibri" w:hAnsi="Calibri" w:cs="Calibri"/>
            <w:noProof/>
            <w:lang w:val="en-US"/>
            <w:rPrChange w:id="899" w:author="veloz" w:date="2011-04-07T11:14:00Z">
              <w:rPr>
                <w:rFonts w:ascii="Calibri" w:hAnsi="Calibri" w:cs="Calibri"/>
                <w:noProof/>
              </w:rPr>
            </w:rPrChange>
          </w:rPr>
          <w:delText>. 2001: Wiley-Liss.</w:delText>
        </w:r>
      </w:del>
    </w:p>
    <w:p w:rsidR="000735E9" w:rsidRDefault="006526CA">
      <w:pPr>
        <w:spacing w:after="0" w:line="240" w:lineRule="auto"/>
        <w:ind w:firstLine="0"/>
        <w:rPr>
          <w:del w:id="900" w:author="veloz" w:date="2011-04-07T12:02:00Z"/>
          <w:rFonts w:ascii="Calibri" w:hAnsi="Calibri" w:cs="Calibri"/>
          <w:noProof/>
        </w:rPr>
        <w:pPrChange w:id="901" w:author="veloz" w:date="2011-04-07T12:02:00Z">
          <w:pPr>
            <w:spacing w:line="240" w:lineRule="auto"/>
            <w:ind w:left="720" w:hanging="720"/>
          </w:pPr>
        </w:pPrChange>
      </w:pPr>
      <w:del w:id="902" w:author="veloz" w:date="2011-04-07T11:54:00Z">
        <w:r w:rsidRPr="006526CA">
          <w:rPr>
            <w:rFonts w:ascii="Calibri" w:hAnsi="Calibri" w:cs="Calibri"/>
            <w:noProof/>
            <w:lang w:val="en-US"/>
            <w:rPrChange w:id="903" w:author="veloz" w:date="2011-04-07T11:14:00Z">
              <w:rPr>
                <w:rFonts w:ascii="Calibri" w:hAnsi="Calibri" w:cs="Calibri"/>
                <w:noProof/>
              </w:rPr>
            </w:rPrChange>
          </w:rPr>
          <w:delText>3.</w:delText>
        </w:r>
        <w:r w:rsidRPr="006526CA">
          <w:rPr>
            <w:rFonts w:ascii="Calibri" w:hAnsi="Calibri" w:cs="Calibri"/>
            <w:noProof/>
            <w:lang w:val="en-US"/>
            <w:rPrChange w:id="904" w:author="veloz" w:date="2011-04-07T11:14:00Z">
              <w:rPr>
                <w:rFonts w:ascii="Calibri" w:hAnsi="Calibri" w:cs="Calibri"/>
                <w:noProof/>
              </w:rPr>
            </w:rPrChange>
          </w:rPr>
          <w:tab/>
          <w:delText xml:space="preserve">Holst, G.C., </w:delText>
        </w:r>
        <w:r w:rsidRPr="006526CA">
          <w:rPr>
            <w:rFonts w:ascii="Calibri" w:hAnsi="Calibri" w:cs="Calibri"/>
            <w:i/>
            <w:noProof/>
            <w:lang w:val="en-US"/>
            <w:rPrChange w:id="905" w:author="veloz" w:date="2011-04-07T11:14:00Z">
              <w:rPr>
                <w:rFonts w:ascii="Calibri" w:hAnsi="Calibri" w:cs="Calibri"/>
                <w:i/>
                <w:noProof/>
              </w:rPr>
            </w:rPrChange>
          </w:rPr>
          <w:delText>CCD arrays, cameras, and displays</w:delText>
        </w:r>
        <w:r w:rsidRPr="006526CA">
          <w:rPr>
            <w:rFonts w:ascii="Calibri" w:hAnsi="Calibri" w:cs="Calibri"/>
            <w:noProof/>
            <w:lang w:val="en-US"/>
            <w:rPrChange w:id="906" w:author="veloz" w:date="2011-04-07T11:14:00Z">
              <w:rPr>
                <w:rFonts w:ascii="Calibri" w:hAnsi="Calibri" w:cs="Calibri"/>
                <w:noProof/>
              </w:rPr>
            </w:rPrChange>
          </w:rPr>
          <w:delText xml:space="preserve">. </w:delText>
        </w:r>
        <w:r w:rsidR="00A97389" w:rsidRPr="00A97389" w:rsidDel="0091587C">
          <w:rPr>
            <w:rFonts w:ascii="Calibri" w:hAnsi="Calibri" w:cs="Calibri"/>
            <w:noProof/>
          </w:rPr>
          <w:delText>1998: JCD Publishing.</w:delText>
        </w:r>
      </w:del>
    </w:p>
    <w:p w:rsidR="000735E9" w:rsidRDefault="000735E9">
      <w:pPr>
        <w:spacing w:line="240" w:lineRule="auto"/>
        <w:ind w:firstLine="0"/>
        <w:jc w:val="left"/>
        <w:rPr>
          <w:del w:id="907" w:author="veloz" w:date="2011-04-07T12:02:00Z"/>
          <w:rFonts w:ascii="Calibri" w:hAnsi="Calibri" w:cs="Calibri"/>
          <w:noProof/>
        </w:rPr>
        <w:pPrChange w:id="908" w:author="veloz" w:date="2011-04-07T12:02:00Z">
          <w:pPr>
            <w:spacing w:line="240" w:lineRule="auto"/>
            <w:jc w:val="left"/>
          </w:pPr>
        </w:pPrChange>
      </w:pPr>
    </w:p>
    <w:p w:rsidR="0075049B" w:rsidRDefault="006526CA" w:rsidP="0075049B">
      <w:pPr>
        <w:ind w:firstLine="0"/>
      </w:pPr>
      <w:del w:id="909" w:author="veloz" w:date="2011-04-07T12:02:00Z">
        <w:r w:rsidDel="0075049B">
          <w:fldChar w:fldCharType="end"/>
        </w:r>
      </w:del>
    </w:p>
    <w:p w:rsidR="0075049B" w:rsidRDefault="0075049B" w:rsidP="0075049B">
      <w:pPr>
        <w:ind w:firstLine="0"/>
      </w:pPr>
    </w:p>
    <w:moveFromRangeStart w:id="910" w:author="nico" w:date="2011-04-07T19:42:00Z" w:name="move289968652"/>
    <w:p w:rsidR="000735E9" w:rsidRPr="000735E9" w:rsidDel="000735E9" w:rsidRDefault="006526CA" w:rsidP="000735E9">
      <w:pPr>
        <w:spacing w:after="0" w:line="240" w:lineRule="auto"/>
        <w:ind w:left="720" w:hanging="720"/>
        <w:rPr>
          <w:rFonts w:ascii="Calibri" w:hAnsi="Calibri" w:cs="Calibri"/>
          <w:noProof/>
          <w:sz w:val="22"/>
          <w:lang w:val="en-US"/>
        </w:rPr>
      </w:pPr>
      <w:moveFrom w:id="911" w:author="nico" w:date="2011-04-07T19:42:00Z">
        <w:r w:rsidDel="000735E9">
          <w:fldChar w:fldCharType="begin"/>
        </w:r>
        <w:r w:rsidRPr="006526CA" w:rsidDel="000735E9">
          <w:rPr>
            <w:lang w:val="en-US"/>
            <w:rPrChange w:id="912" w:author="veloz" w:date="2011-04-07T12:03:00Z">
              <w:rPr/>
            </w:rPrChange>
          </w:rPr>
          <w:instrText xml:space="preserve"> ADDIN EN.REFLIST </w:instrText>
        </w:r>
        <w:r w:rsidDel="000735E9">
          <w:fldChar w:fldCharType="separate"/>
        </w:r>
        <w:r w:rsidR="000735E9" w:rsidRPr="000735E9" w:rsidDel="000735E9">
          <w:rPr>
            <w:rFonts w:ascii="Calibri" w:hAnsi="Calibri" w:cs="Calibri"/>
            <w:noProof/>
            <w:sz w:val="22"/>
            <w:lang w:val="en-US"/>
          </w:rPr>
          <w:t>1.</w:t>
        </w:r>
        <w:r w:rsidR="000735E9" w:rsidRPr="000735E9" w:rsidDel="000735E9">
          <w:rPr>
            <w:rFonts w:ascii="Calibri" w:hAnsi="Calibri" w:cs="Calibri"/>
            <w:noProof/>
            <w:sz w:val="22"/>
            <w:lang w:val="en-US"/>
          </w:rPr>
          <w:tab/>
          <w:t xml:space="preserve">Gåsvik, K.J., </w:t>
        </w:r>
        <w:r w:rsidR="000735E9" w:rsidRPr="000735E9" w:rsidDel="000735E9">
          <w:rPr>
            <w:rFonts w:ascii="Calibri" w:hAnsi="Calibri" w:cs="Calibri"/>
            <w:i/>
            <w:noProof/>
            <w:sz w:val="22"/>
            <w:lang w:val="en-US"/>
          </w:rPr>
          <w:t>Optical metrology</w:t>
        </w:r>
        <w:r w:rsidR="000735E9" w:rsidRPr="000735E9" w:rsidDel="000735E9">
          <w:rPr>
            <w:rFonts w:ascii="Calibri" w:hAnsi="Calibri" w:cs="Calibri"/>
            <w:noProof/>
            <w:sz w:val="22"/>
            <w:lang w:val="en-US"/>
          </w:rPr>
          <w:t>. 2002: J. Wiley &amp; Sons.</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913" w:author="nico" w:date="2011-04-07T19:42:00Z">
        <w:r w:rsidRPr="000735E9" w:rsidDel="000735E9">
          <w:rPr>
            <w:rFonts w:ascii="Calibri" w:hAnsi="Calibri" w:cs="Calibri"/>
            <w:noProof/>
            <w:sz w:val="22"/>
            <w:lang w:val="en-US"/>
          </w:rPr>
          <w:t>2.</w:t>
        </w:r>
        <w:r w:rsidRPr="000735E9" w:rsidDel="000735E9">
          <w:rPr>
            <w:rFonts w:ascii="Calibri" w:hAnsi="Calibri" w:cs="Calibri"/>
            <w:noProof/>
            <w:sz w:val="22"/>
            <w:lang w:val="en-US"/>
          </w:rPr>
          <w:tab/>
          <w:t xml:space="preserve">Tkalčič, M., </w:t>
        </w:r>
        <w:r w:rsidRPr="000735E9" w:rsidDel="000735E9">
          <w:rPr>
            <w:rFonts w:ascii="Calibri" w:hAnsi="Calibri" w:cs="Calibri"/>
            <w:i/>
            <w:noProof/>
            <w:sz w:val="22"/>
            <w:lang w:val="en-US"/>
          </w:rPr>
          <w:t>Colour spaces - perceptual, historical and applicational background</w:t>
        </w:r>
        <w:r w:rsidRPr="000735E9" w:rsidDel="000735E9">
          <w:rPr>
            <w:rFonts w:ascii="Calibri" w:hAnsi="Calibri" w:cs="Calibri"/>
            <w:noProof/>
            <w:sz w:val="22"/>
            <w:lang w:val="en-US"/>
          </w:rPr>
          <w:t xml:space="preserve">, in </w:t>
        </w:r>
        <w:r w:rsidRPr="000735E9" w:rsidDel="000735E9">
          <w:rPr>
            <w:rFonts w:ascii="Calibri" w:hAnsi="Calibri" w:cs="Calibri"/>
            <w:i/>
            <w:noProof/>
            <w:sz w:val="22"/>
            <w:lang w:val="en-US"/>
          </w:rPr>
          <w:t>Faculty of electrical engineering</w:t>
        </w:r>
        <w:r w:rsidRPr="000735E9" w:rsidDel="000735E9">
          <w:rPr>
            <w:rFonts w:ascii="Calibri" w:hAnsi="Calibri" w:cs="Calibri"/>
            <w:noProof/>
            <w:sz w:val="22"/>
            <w:lang w:val="en-US"/>
          </w:rPr>
          <w:t>. 2003, University of Ljubljana: Ljubljana, Slovenia.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914" w:author="nico" w:date="2011-04-07T19:42:00Z">
        <w:r w:rsidRPr="000735E9" w:rsidDel="000735E9">
          <w:rPr>
            <w:rFonts w:ascii="Calibri" w:hAnsi="Calibri" w:cs="Calibri"/>
            <w:noProof/>
            <w:sz w:val="22"/>
            <w:lang w:val="en-US"/>
          </w:rPr>
          <w:t>3.</w:t>
        </w:r>
        <w:r w:rsidRPr="000735E9" w:rsidDel="000735E9">
          <w:rPr>
            <w:rFonts w:ascii="Calibri" w:hAnsi="Calibri" w:cs="Calibri"/>
            <w:noProof/>
            <w:sz w:val="22"/>
            <w:lang w:val="en-US"/>
          </w:rPr>
          <w:tab/>
          <w:t xml:space="preserve">Svaetichin, G., </w:t>
        </w:r>
        <w:r w:rsidRPr="000735E9" w:rsidDel="000735E9">
          <w:rPr>
            <w:rFonts w:ascii="Calibri" w:hAnsi="Calibri" w:cs="Calibri"/>
            <w:i/>
            <w:noProof/>
            <w:sz w:val="22"/>
            <w:lang w:val="en-US"/>
          </w:rPr>
          <w:t>Spectral response curves from single cones</w:t>
        </w:r>
        <w:r w:rsidRPr="000735E9" w:rsidDel="000735E9">
          <w:rPr>
            <w:rFonts w:ascii="Calibri" w:hAnsi="Calibri" w:cs="Calibri"/>
            <w:noProof/>
            <w:sz w:val="22"/>
            <w:lang w:val="en-US"/>
          </w:rPr>
          <w:t>. 1956: acta physiologica.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915" w:author="nico" w:date="2011-04-07T19:42:00Z">
        <w:r w:rsidRPr="000735E9" w:rsidDel="000735E9">
          <w:rPr>
            <w:rFonts w:ascii="Calibri" w:hAnsi="Calibri" w:cs="Calibri"/>
            <w:noProof/>
            <w:sz w:val="22"/>
            <w:lang w:val="en-US"/>
          </w:rPr>
          <w:t>4.</w:t>
        </w:r>
        <w:r w:rsidRPr="000735E9" w:rsidDel="000735E9">
          <w:rPr>
            <w:rFonts w:ascii="Calibri" w:hAnsi="Calibri" w:cs="Calibri"/>
            <w:noProof/>
            <w:sz w:val="22"/>
            <w:lang w:val="en-US"/>
          </w:rPr>
          <w:tab/>
          <w:t xml:space="preserve">Murphy, D.B., </w:t>
        </w:r>
        <w:r w:rsidRPr="000735E9" w:rsidDel="000735E9">
          <w:rPr>
            <w:rFonts w:ascii="Calibri" w:hAnsi="Calibri" w:cs="Calibri"/>
            <w:i/>
            <w:noProof/>
            <w:sz w:val="22"/>
            <w:lang w:val="en-US"/>
          </w:rPr>
          <w:t>Fundamentals of light microscopy and electronic imaging</w:t>
        </w:r>
        <w:r w:rsidRPr="000735E9" w:rsidDel="000735E9">
          <w:rPr>
            <w:rFonts w:ascii="Calibri" w:hAnsi="Calibri" w:cs="Calibri"/>
            <w:noProof/>
            <w:sz w:val="22"/>
            <w:lang w:val="en-US"/>
          </w:rPr>
          <w:t>. 2001: Wiley-Liss.</w:t>
        </w:r>
      </w:moveFrom>
    </w:p>
    <w:p w:rsidR="000735E9" w:rsidRPr="000735E9" w:rsidDel="000735E9" w:rsidRDefault="000735E9" w:rsidP="000735E9">
      <w:pPr>
        <w:spacing w:line="240" w:lineRule="auto"/>
        <w:ind w:left="720" w:hanging="720"/>
        <w:rPr>
          <w:rFonts w:ascii="Calibri" w:hAnsi="Calibri" w:cs="Calibri"/>
          <w:noProof/>
          <w:sz w:val="22"/>
          <w:lang w:val="en-US"/>
        </w:rPr>
      </w:pPr>
      <w:moveFrom w:id="916" w:author="nico" w:date="2011-04-07T19:42:00Z">
        <w:r w:rsidRPr="000735E9" w:rsidDel="000735E9">
          <w:rPr>
            <w:rFonts w:ascii="Calibri" w:hAnsi="Calibri" w:cs="Calibri"/>
            <w:noProof/>
            <w:sz w:val="22"/>
            <w:lang w:val="en-US"/>
          </w:rPr>
          <w:t>5.</w:t>
        </w:r>
        <w:r w:rsidRPr="000735E9" w:rsidDel="000735E9">
          <w:rPr>
            <w:rFonts w:ascii="Calibri" w:hAnsi="Calibri" w:cs="Calibri"/>
            <w:noProof/>
            <w:sz w:val="22"/>
            <w:lang w:val="en-US"/>
          </w:rPr>
          <w:tab/>
          <w:t xml:space="preserve">Holst, G.C., </w:t>
        </w:r>
        <w:r w:rsidRPr="000735E9" w:rsidDel="000735E9">
          <w:rPr>
            <w:rFonts w:ascii="Calibri" w:hAnsi="Calibri" w:cs="Calibri"/>
            <w:i/>
            <w:noProof/>
            <w:sz w:val="22"/>
            <w:lang w:val="en-US"/>
          </w:rPr>
          <w:t>CCD arrays, cameras, and displays</w:t>
        </w:r>
        <w:r w:rsidRPr="000735E9" w:rsidDel="000735E9">
          <w:rPr>
            <w:rFonts w:ascii="Calibri" w:hAnsi="Calibri" w:cs="Calibri"/>
            <w:noProof/>
            <w:sz w:val="22"/>
            <w:lang w:val="en-US"/>
          </w:rPr>
          <w:t>. 1998: JCD Publishing.</w:t>
        </w:r>
      </w:moveFrom>
    </w:p>
    <w:p w:rsidR="000735E9" w:rsidDel="000735E9" w:rsidRDefault="000735E9" w:rsidP="000735E9">
      <w:pPr>
        <w:spacing w:line="240" w:lineRule="auto"/>
        <w:rPr>
          <w:rFonts w:ascii="Calibri" w:hAnsi="Calibri" w:cs="Calibri"/>
          <w:noProof/>
          <w:sz w:val="22"/>
          <w:lang w:val="en-US"/>
        </w:rPr>
      </w:pPr>
    </w:p>
    <w:p w:rsidR="000735E9" w:rsidRDefault="006526CA">
      <w:pPr>
        <w:ind w:firstLine="0"/>
        <w:pPrChange w:id="917" w:author="veloz" w:date="2011-04-07T12:02:00Z">
          <w:pPr/>
        </w:pPrChange>
      </w:pPr>
      <w:moveFrom w:id="918" w:author="nico" w:date="2011-04-07T19:42:00Z">
        <w:r w:rsidDel="000735E9">
          <w:fldChar w:fldCharType="end"/>
        </w:r>
      </w:moveFrom>
      <w:moveFromRangeEnd w:id="910"/>
    </w:p>
    <w:sectPr w:rsidR="000735E9" w:rsidSect="00BF1090">
      <w:pgSz w:w="12240" w:h="15840" w:code="1"/>
      <w:pgMar w:top="1418" w:right="1418" w:bottom="1418" w:left="1701" w:header="709" w:footer="709" w:gutter="0"/>
      <w:cols w:space="708"/>
      <w:docGrid w:linePitch="360"/>
      <w:sectPrChange w:id="919" w:author="veloz" w:date="2011-04-07T11:40:00Z">
        <w:sectPr w:rsidR="000735E9" w:rsidSect="00BF1090">
          <w:pgSz w:code="0"/>
          <w:pgMar w:top="1417" w:right="1701" w:bottom="1417" w:header="708" w:footer="708"/>
        </w:sectPr>
      </w:sectPrChan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51D" w:rsidRDefault="0056251D" w:rsidP="00413BAF">
      <w:pPr>
        <w:spacing w:before="0" w:after="0" w:line="240" w:lineRule="auto"/>
      </w:pPr>
      <w:r>
        <w:separator/>
      </w:r>
    </w:p>
  </w:endnote>
  <w:endnote w:type="continuationSeparator" w:id="0">
    <w:p w:rsidR="0056251D" w:rsidRDefault="0056251D" w:rsidP="00413BA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1D" w:rsidRDefault="0056251D"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w:t>
    </w:r>
    <w:r>
      <w:rPr>
        <w:rStyle w:val="Nmerodepgina"/>
      </w:rPr>
      <w:fldChar w:fldCharType="end"/>
    </w:r>
  </w:p>
  <w:p w:rsidR="0056251D" w:rsidRDefault="0056251D" w:rsidP="00BF109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1D" w:rsidRDefault="0056251D" w:rsidP="00BF1090">
    <w:pPr>
      <w:pStyle w:val="Piedepgina"/>
      <w:ind w:right="36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1D" w:rsidRDefault="0056251D"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56251D" w:rsidRDefault="0056251D" w:rsidP="00BF1090">
    <w:pPr>
      <w:pStyle w:val="Piedepgin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1D" w:rsidRPr="00DF5442" w:rsidRDefault="0056251D" w:rsidP="00BF1090">
    <w:pPr>
      <w:pStyle w:val="Piedepgina"/>
      <w:ind w:firstLine="0"/>
      <w:rPr>
        <w:lang w:val="es-VE"/>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1D" w:rsidRDefault="0056251D">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1D" w:rsidRPr="00DF5442" w:rsidRDefault="0056251D" w:rsidP="0091587C">
    <w:pPr>
      <w:pStyle w:val="Piedepgina"/>
      <w:ind w:right="360" w:firstLine="0"/>
      <w:rPr>
        <w:lang w:val="es-V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51D" w:rsidRDefault="0056251D" w:rsidP="00413BAF">
      <w:pPr>
        <w:spacing w:before="0" w:after="0" w:line="240" w:lineRule="auto"/>
      </w:pPr>
      <w:r>
        <w:separator/>
      </w:r>
    </w:p>
  </w:footnote>
  <w:footnote w:type="continuationSeparator" w:id="0">
    <w:p w:rsidR="0056251D" w:rsidRDefault="0056251D" w:rsidP="00413BA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1D" w:rsidRDefault="0056251D" w:rsidP="00BF1090">
    <w:pPr>
      <w:pStyle w:val="Encabezado"/>
      <w:ind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6852"/>
      <w:docPartObj>
        <w:docPartGallery w:val="Page Numbers (Top of Page)"/>
        <w:docPartUnique/>
      </w:docPartObj>
    </w:sdtPr>
    <w:sdtContent>
      <w:p w:rsidR="0056251D" w:rsidRDefault="0056251D" w:rsidP="00BF1090">
        <w:pPr>
          <w:pStyle w:val="Encabezado"/>
          <w:jc w:val="right"/>
        </w:pPr>
        <w:fldSimple w:instr=" PAGE   \* MERGEFORMAT ">
          <w:r>
            <w:rPr>
              <w:noProof/>
            </w:rPr>
            <w:t>x</w:t>
          </w:r>
        </w:fldSimple>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51D" w:rsidRPr="00966DAD" w:rsidRDefault="0056251D" w:rsidP="00BF1090">
    <w:pPr>
      <w:pStyle w:val="Encabezado"/>
      <w:ind w:firstLine="0"/>
      <w:rPr>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96878"/>
      <w:docPartObj>
        <w:docPartGallery w:val="Page Numbers (Top of Page)"/>
        <w:docPartUnique/>
      </w:docPartObj>
    </w:sdtPr>
    <w:sdtContent>
      <w:p w:rsidR="0056251D" w:rsidRDefault="0056251D">
        <w:pPr>
          <w:pStyle w:val="Encabezado"/>
          <w:jc w:val="right"/>
        </w:pPr>
        <w:fldSimple w:instr=" PAGE   \* MERGEFORMAT ">
          <w:r w:rsidR="00B257ED">
            <w:rPr>
              <w:noProof/>
            </w:rPr>
            <w:t>5</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5">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41CFB"/>
    <w:multiLevelType w:val="hybridMultilevel"/>
    <w:tmpl w:val="241829B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8">
    <w:nsid w:val="29B24AD6"/>
    <w:multiLevelType w:val="hybridMultilevel"/>
    <w:tmpl w:val="6E4CDE22"/>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9">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2">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7">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8">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0">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49853997"/>
    <w:multiLevelType w:val="multilevel"/>
    <w:tmpl w:val="E80C9EFA"/>
    <w:lvl w:ilvl="0">
      <w:start w:val="1"/>
      <w:numFmt w:val="decimal"/>
      <w:pStyle w:val="Ttulo1"/>
      <w:suff w:val="nothing"/>
      <w:lvlText w:val="%1"/>
      <w:lvlJc w:val="left"/>
      <w:pPr>
        <w:ind w:left="0" w:firstLine="0"/>
      </w:pPr>
      <w:rPr>
        <w:rFonts w:hint="default"/>
        <w:vanish/>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pStyle w:val="Ttulo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2">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3">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Ttulo5"/>
      <w:isLgl/>
      <w:suff w:val="space"/>
      <w:lvlText w:val="%1.%2.%3.%4.%5"/>
      <w:lvlJc w:val="left"/>
      <w:pPr>
        <w:ind w:left="1136" w:firstLine="0"/>
      </w:pPr>
      <w:rPr>
        <w:rFonts w:hint="default"/>
      </w:rPr>
    </w:lvl>
    <w:lvl w:ilvl="5">
      <w:start w:val="1"/>
      <w:numFmt w:val="decimal"/>
      <w:pStyle w:val="Ttulo6"/>
      <w:isLgl/>
      <w:lvlText w:val="%1.%2.%3.%4.%5.%6"/>
      <w:lvlJc w:val="left"/>
      <w:pPr>
        <w:ind w:left="1420" w:firstLine="0"/>
      </w:pPr>
      <w:rPr>
        <w:rFonts w:hint="default"/>
      </w:rPr>
    </w:lvl>
    <w:lvl w:ilvl="6">
      <w:start w:val="1"/>
      <w:numFmt w:val="decimal"/>
      <w:pStyle w:val="Ttulo7"/>
      <w:isLgl/>
      <w:lvlText w:val="%1.%2.%3.%4.%5.%6.%7"/>
      <w:lvlJc w:val="left"/>
      <w:pPr>
        <w:ind w:left="1704" w:firstLine="0"/>
      </w:pPr>
      <w:rPr>
        <w:rFonts w:hint="default"/>
      </w:rPr>
    </w:lvl>
    <w:lvl w:ilvl="7">
      <w:start w:val="1"/>
      <w:numFmt w:val="decimal"/>
      <w:pStyle w:val="Ttulo8"/>
      <w:isLgl/>
      <w:lvlText w:val="%1.%2.%3.%4.%5.%6.%7.%8"/>
      <w:lvlJc w:val="left"/>
      <w:pPr>
        <w:ind w:left="1988" w:firstLine="0"/>
      </w:pPr>
      <w:rPr>
        <w:rFonts w:hint="default"/>
      </w:rPr>
    </w:lvl>
    <w:lvl w:ilvl="8">
      <w:start w:val="1"/>
      <w:numFmt w:val="decimal"/>
      <w:pStyle w:val="Ttulo9"/>
      <w:isLgl/>
      <w:lvlText w:val="%1.%2.%3.%4.%5.%6.%7.%8.%9"/>
      <w:lvlJc w:val="left"/>
      <w:pPr>
        <w:ind w:left="2272" w:firstLine="0"/>
      </w:pPr>
      <w:rPr>
        <w:rFonts w:hint="default"/>
      </w:rPr>
    </w:lvl>
  </w:abstractNum>
  <w:abstractNum w:abstractNumId="25">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6">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7">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3">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5">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36">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7">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9">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7"/>
  </w:num>
  <w:num w:numId="2">
    <w:abstractNumId w:val="21"/>
  </w:num>
  <w:num w:numId="3">
    <w:abstractNumId w:val="21"/>
  </w:num>
  <w:num w:numId="4">
    <w:abstractNumId w:val="21"/>
  </w:num>
  <w:num w:numId="5">
    <w:abstractNumId w:val="21"/>
  </w:num>
  <w:num w:numId="6">
    <w:abstractNumId w:val="24"/>
  </w:num>
  <w:num w:numId="7">
    <w:abstractNumId w:val="24"/>
  </w:num>
  <w:num w:numId="8">
    <w:abstractNumId w:val="24"/>
  </w:num>
  <w:num w:numId="9">
    <w:abstractNumId w:val="24"/>
  </w:num>
  <w:num w:numId="10">
    <w:abstractNumId w:val="24"/>
  </w:num>
  <w:num w:numId="11">
    <w:abstractNumId w:val="15"/>
  </w:num>
  <w:num w:numId="12">
    <w:abstractNumId w:val="0"/>
  </w:num>
  <w:num w:numId="13">
    <w:abstractNumId w:val="31"/>
  </w:num>
  <w:num w:numId="14">
    <w:abstractNumId w:val="12"/>
  </w:num>
  <w:num w:numId="15">
    <w:abstractNumId w:val="9"/>
  </w:num>
  <w:num w:numId="16">
    <w:abstractNumId w:val="6"/>
  </w:num>
  <w:num w:numId="17">
    <w:abstractNumId w:val="14"/>
  </w:num>
  <w:num w:numId="18">
    <w:abstractNumId w:val="2"/>
  </w:num>
  <w:num w:numId="19">
    <w:abstractNumId w:val="30"/>
  </w:num>
  <w:num w:numId="20">
    <w:abstractNumId w:val="29"/>
  </w:num>
  <w:num w:numId="21">
    <w:abstractNumId w:val="28"/>
  </w:num>
  <w:num w:numId="22">
    <w:abstractNumId w:val="23"/>
  </w:num>
  <w:num w:numId="23">
    <w:abstractNumId w:val="18"/>
  </w:num>
  <w:num w:numId="24">
    <w:abstractNumId w:val="27"/>
  </w:num>
  <w:num w:numId="25">
    <w:abstractNumId w:val="19"/>
  </w:num>
  <w:num w:numId="26">
    <w:abstractNumId w:val="16"/>
  </w:num>
  <w:num w:numId="27">
    <w:abstractNumId w:val="22"/>
  </w:num>
  <w:num w:numId="28">
    <w:abstractNumId w:val="32"/>
  </w:num>
  <w:num w:numId="29">
    <w:abstractNumId w:val="39"/>
  </w:num>
  <w:num w:numId="30">
    <w:abstractNumId w:val="36"/>
  </w:num>
  <w:num w:numId="31">
    <w:abstractNumId w:val="17"/>
  </w:num>
  <w:num w:numId="32">
    <w:abstractNumId w:val="25"/>
  </w:num>
  <w:num w:numId="33">
    <w:abstractNumId w:val="34"/>
  </w:num>
  <w:num w:numId="34">
    <w:abstractNumId w:val="11"/>
  </w:num>
  <w:num w:numId="35">
    <w:abstractNumId w:val="5"/>
  </w:num>
  <w:num w:numId="36">
    <w:abstractNumId w:val="26"/>
  </w:num>
  <w:num w:numId="37">
    <w:abstractNumId w:val="10"/>
  </w:num>
  <w:num w:numId="38">
    <w:abstractNumId w:val="4"/>
  </w:num>
  <w:num w:numId="39">
    <w:abstractNumId w:val="35"/>
  </w:num>
  <w:num w:numId="40">
    <w:abstractNumId w:val="38"/>
  </w:num>
  <w:num w:numId="41">
    <w:abstractNumId w:val="3"/>
  </w:num>
  <w:num w:numId="42">
    <w:abstractNumId w:val="33"/>
  </w:num>
  <w:num w:numId="43">
    <w:abstractNumId w:val="13"/>
  </w:num>
  <w:num w:numId="44">
    <w:abstractNumId w:val="1"/>
  </w:num>
  <w:num w:numId="45">
    <w:abstractNumId w:val="20"/>
  </w:num>
  <w:num w:numId="46">
    <w:abstractNumId w:val="7"/>
  </w:num>
  <w:num w:numId="4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17&lt;/item&gt;&lt;item&gt;18&lt;/item&gt;&lt;item&gt;19&lt;/item&gt;&lt;item&gt;20&lt;/item&gt;&lt;item&gt;21&lt;/item&gt;&lt;item&gt;23&lt;/item&gt;&lt;/record-ids&gt;&lt;/item&gt;&lt;/Libraries&gt;"/>
  </w:docVars>
  <w:rsids>
    <w:rsidRoot w:val="00331690"/>
    <w:rsid w:val="00014FD8"/>
    <w:rsid w:val="000735E9"/>
    <w:rsid w:val="000776FB"/>
    <w:rsid w:val="00104944"/>
    <w:rsid w:val="001370C0"/>
    <w:rsid w:val="0022383F"/>
    <w:rsid w:val="00243CA4"/>
    <w:rsid w:val="00252ABD"/>
    <w:rsid w:val="00301519"/>
    <w:rsid w:val="0031309C"/>
    <w:rsid w:val="00320096"/>
    <w:rsid w:val="00331690"/>
    <w:rsid w:val="00337DCB"/>
    <w:rsid w:val="00343A63"/>
    <w:rsid w:val="003D0AE3"/>
    <w:rsid w:val="003E2B5B"/>
    <w:rsid w:val="00413BAF"/>
    <w:rsid w:val="004434DB"/>
    <w:rsid w:val="005457FB"/>
    <w:rsid w:val="0056251D"/>
    <w:rsid w:val="005C73DB"/>
    <w:rsid w:val="00646F26"/>
    <w:rsid w:val="006526CA"/>
    <w:rsid w:val="006750C8"/>
    <w:rsid w:val="00685D1F"/>
    <w:rsid w:val="006B3FB0"/>
    <w:rsid w:val="006E0ECA"/>
    <w:rsid w:val="00700B01"/>
    <w:rsid w:val="00727B63"/>
    <w:rsid w:val="00747234"/>
    <w:rsid w:val="0075049B"/>
    <w:rsid w:val="0076217B"/>
    <w:rsid w:val="00763C6D"/>
    <w:rsid w:val="007F5501"/>
    <w:rsid w:val="008035CB"/>
    <w:rsid w:val="0086683B"/>
    <w:rsid w:val="008D5001"/>
    <w:rsid w:val="0091587C"/>
    <w:rsid w:val="00926E4E"/>
    <w:rsid w:val="00A030EB"/>
    <w:rsid w:val="00A97389"/>
    <w:rsid w:val="00AA4836"/>
    <w:rsid w:val="00B257ED"/>
    <w:rsid w:val="00B372A5"/>
    <w:rsid w:val="00B82B2C"/>
    <w:rsid w:val="00B9144C"/>
    <w:rsid w:val="00BD042F"/>
    <w:rsid w:val="00BF1090"/>
    <w:rsid w:val="00C235F7"/>
    <w:rsid w:val="00C6058A"/>
    <w:rsid w:val="00CB3349"/>
    <w:rsid w:val="00E33F8C"/>
    <w:rsid w:val="00EB426B"/>
    <w:rsid w:val="00EE263D"/>
    <w:rsid w:val="00F473AD"/>
    <w:rsid w:val="00F55B48"/>
    <w:rsid w:val="00F65A0A"/>
    <w:rsid w:val="00F67246"/>
    <w:rsid w:val="00F86F56"/>
    <w:rsid w:val="00FA7C39"/>
    <w:rsid w:val="00FE4C9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Ttulo1">
    <w:name w:val="heading 1"/>
    <w:basedOn w:val="Normal"/>
    <w:next w:val="Normal"/>
    <w:link w:val="Ttulo1C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BF1090"/>
    <w:rPr>
      <w:rFonts w:cs="Times New Roman"/>
      <w:vanish/>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Fuentedeprrafopredeter"/>
    <w:link w:val="MTDisplayEquation"/>
    <w:rsid w:val="00BF1090"/>
  </w:style>
  <w:style w:type="paragraph" w:styleId="Prrafodelista">
    <w:name w:val="List Paragraph"/>
    <w:basedOn w:val="Normal"/>
    <w:uiPriority w:val="34"/>
    <w:qFormat/>
    <w:rsid w:val="00BF1090"/>
    <w:pPr>
      <w:ind w:left="720"/>
      <w:contextualSpacing/>
    </w:pPr>
  </w:style>
  <w:style w:type="character" w:customStyle="1" w:styleId="Ttulo2Car">
    <w:name w:val="Título 2 Car"/>
    <w:basedOn w:val="Fuentedeprrafopredeter"/>
    <w:link w:val="Ttulo2"/>
    <w:uiPriority w:val="9"/>
    <w:rsid w:val="006E0EC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6E0ECA"/>
    <w:rPr>
      <w:rFonts w:ascii="Times New Roman" w:eastAsiaTheme="majorEastAsia" w:hAnsi="Times New Roman" w:cstheme="majorBidi"/>
      <w:b/>
      <w:bCs/>
      <w:sz w:val="24"/>
    </w:rPr>
  </w:style>
  <w:style w:type="paragraph" w:styleId="Textodeglobo">
    <w:name w:val="Balloon Text"/>
    <w:basedOn w:val="Normal"/>
    <w:link w:val="TextodegloboCar"/>
    <w:uiPriority w:val="99"/>
    <w:semiHidden/>
    <w:unhideWhenUsed/>
    <w:rsid w:val="00BF1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rsid w:val="00BF1090"/>
    <w:rPr>
      <w:color w:val="0000FF"/>
      <w:u w:val="single"/>
    </w:rPr>
  </w:style>
  <w:style w:type="character" w:customStyle="1" w:styleId="Ttulo1Car">
    <w:name w:val="Título 1 Car"/>
    <w:basedOn w:val="Fuentedeprrafopredeter"/>
    <w:link w:val="Ttulo1"/>
    <w:uiPriority w:val="9"/>
    <w:rsid w:val="00FE4C9E"/>
    <w:rPr>
      <w:rFonts w:ascii="Times New Roman" w:eastAsiaTheme="majorEastAsia" w:hAnsi="Times New Roman" w:cstheme="majorBidi"/>
      <w:b/>
      <w:bCs/>
      <w:caps/>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sz w:val="24"/>
    </w:rPr>
  </w:style>
  <w:style w:type="character" w:customStyle="1" w:styleId="Ttulo4Car">
    <w:name w:val="Título 4 Car"/>
    <w:basedOn w:val="Fuentedeprrafopredeter"/>
    <w:link w:val="Ttulo4"/>
    <w:uiPriority w:val="9"/>
    <w:rsid w:val="00A97389"/>
    <w:rPr>
      <w:rFonts w:ascii="Times New Roman" w:eastAsiaTheme="majorEastAsia" w:hAnsi="Times New Roman" w:cstheme="majorBidi"/>
      <w:b/>
      <w:bCs/>
      <w:iCs/>
      <w:sz w:val="24"/>
    </w:rPr>
  </w:style>
  <w:style w:type="paragraph" w:styleId="Textocomentario">
    <w:name w:val="annotation text"/>
    <w:basedOn w:val="Normal"/>
    <w:link w:val="TextocomentarioCar"/>
    <w:uiPriority w:val="99"/>
    <w:unhideWhenUsed/>
    <w:rsid w:val="00BF1090"/>
    <w:pPr>
      <w:spacing w:line="240" w:lineRule="auto"/>
    </w:pPr>
    <w:rPr>
      <w:sz w:val="20"/>
      <w:szCs w:val="20"/>
    </w:rPr>
  </w:style>
  <w:style w:type="character" w:customStyle="1" w:styleId="TextocomentarioCar">
    <w:name w:val="Texto comentario Car"/>
    <w:basedOn w:val="Fuentedeprrafopredeter"/>
    <w:link w:val="Textocomentario"/>
    <w:uiPriority w:val="99"/>
    <w:rsid w:val="00BF109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F1090"/>
    <w:rPr>
      <w:b/>
      <w:bCs/>
    </w:rPr>
  </w:style>
  <w:style w:type="character" w:customStyle="1" w:styleId="AsuntodelcomentarioCar">
    <w:name w:val="Asunto del comentario Car"/>
    <w:basedOn w:val="TextocomentarioCar"/>
    <w:link w:val="Asuntodelcomentario"/>
    <w:uiPriority w:val="99"/>
    <w:semiHidden/>
    <w:rsid w:val="00BF1090"/>
    <w:rPr>
      <w:b/>
      <w:bCs/>
    </w:rPr>
  </w:style>
  <w:style w:type="paragraph" w:customStyle="1" w:styleId="Capitulo">
    <w:name w:val="Capitulo"/>
    <w:basedOn w:val="Ttulo1"/>
    <w:qFormat/>
    <w:rsid w:val="00BF1090"/>
    <w:pPr>
      <w:numPr>
        <w:numId w:val="0"/>
      </w:numPr>
    </w:pPr>
  </w:style>
  <w:style w:type="paragraph" w:styleId="Encabezado">
    <w:name w:val="header"/>
    <w:basedOn w:val="Normal"/>
    <w:link w:val="Encabezado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EncabezadoCar">
    <w:name w:val="Encabezado Car"/>
    <w:basedOn w:val="Fuentedeprrafopredeter"/>
    <w:link w:val="Encabezado"/>
    <w:uiPriority w:val="99"/>
    <w:rsid w:val="00BF1090"/>
    <w:rPr>
      <w:rFonts w:ascii="Times New Roman" w:eastAsia="Times New Roman" w:hAnsi="Times New Roman"/>
      <w:sz w:val="24"/>
      <w:szCs w:val="24"/>
      <w:lang w:val="es-ES" w:eastAsia="es-ES"/>
    </w:rPr>
  </w:style>
  <w:style w:type="character" w:styleId="nfasis">
    <w:name w:val="Emphasis"/>
    <w:basedOn w:val="Fuentedeprrafopredeter"/>
    <w:uiPriority w:val="20"/>
    <w:qFormat/>
    <w:rsid w:val="00BF1090"/>
    <w:rPr>
      <w:i/>
      <w:iCs/>
    </w:rPr>
  </w:style>
  <w:style w:type="paragraph" w:styleId="Epgrafe">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a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Epgrafe"/>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Epgrafe"/>
    <w:qFormat/>
    <w:rsid w:val="00BF1090"/>
    <w:rPr>
      <w:rFonts w:eastAsia="Times New Roman" w:cs="Times New Roman"/>
      <w:bCs w:val="0"/>
      <w:szCs w:val="20"/>
    </w:rPr>
  </w:style>
  <w:style w:type="paragraph" w:customStyle="1" w:styleId="EstiloEpgrafeCentrado">
    <w:name w:val="Estilo Epígrafe + Centrado"/>
    <w:basedOn w:val="Epgrafe"/>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Prrafodelista"/>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Prrafodelista"/>
    <w:rsid w:val="00BF1090"/>
    <w:rPr>
      <w:rFonts w:eastAsia="Times New Roman" w:cs="Times New Roman"/>
      <w:szCs w:val="20"/>
    </w:rPr>
  </w:style>
  <w:style w:type="table" w:customStyle="1" w:styleId="Listavistosa1">
    <w:name w:val="Lista vistosa1"/>
    <w:basedOn w:val="Tabla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Mapadeldocumento">
    <w:name w:val="Document Map"/>
    <w:basedOn w:val="Normal"/>
    <w:link w:val="MapadeldocumentoCar"/>
    <w:uiPriority w:val="99"/>
    <w:semiHidden/>
    <w:unhideWhenUsed/>
    <w:rsid w:val="00BF1090"/>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1090"/>
    <w:rPr>
      <w:rFonts w:ascii="Tahoma" w:hAnsi="Tahoma" w:cs="Tahoma"/>
      <w:sz w:val="16"/>
      <w:szCs w:val="16"/>
    </w:rPr>
  </w:style>
  <w:style w:type="paragraph" w:styleId="NormalWeb">
    <w:name w:val="Normal (Web)"/>
    <w:basedOn w:val="Normal"/>
    <w:link w:val="NormalWebC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Nmerodepgina">
    <w:name w:val="page number"/>
    <w:basedOn w:val="Fuentedeprrafopredeter"/>
    <w:rsid w:val="00BF1090"/>
  </w:style>
  <w:style w:type="paragraph" w:styleId="Piedepgina">
    <w:name w:val="footer"/>
    <w:basedOn w:val="Normal"/>
    <w:link w:val="Piedepgina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PiedepginaCar">
    <w:name w:val="Pie de página Car"/>
    <w:basedOn w:val="Fuentedeprrafopredeter"/>
    <w:link w:val="Piedepgina"/>
    <w:uiPriority w:val="99"/>
    <w:rsid w:val="00BF109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BF1090"/>
    <w:rPr>
      <w:sz w:val="16"/>
      <w:szCs w:val="16"/>
    </w:rPr>
  </w:style>
  <w:style w:type="paragraph" w:styleId="Sinespaciado">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Fuentedeprrafopredeter"/>
    <w:rsid w:val="00BF1090"/>
  </w:style>
  <w:style w:type="table" w:styleId="Tablaconcuadrcula">
    <w:name w:val="Table Grid"/>
    <w:basedOn w:val="Tabla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0">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D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D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D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DC7">
    <w:name w:val="toc 7"/>
    <w:basedOn w:val="Normal"/>
    <w:next w:val="Normal"/>
    <w:autoRedefine/>
    <w:uiPriority w:val="39"/>
    <w:semiHidden/>
    <w:unhideWhenUsed/>
    <w:rsid w:val="00BF1090"/>
    <w:pPr>
      <w:spacing w:after="100"/>
      <w:ind w:left="1320"/>
    </w:pPr>
  </w:style>
  <w:style w:type="paragraph" w:styleId="TDC9">
    <w:name w:val="toc 9"/>
    <w:basedOn w:val="Normal"/>
    <w:next w:val="Normal"/>
    <w:autoRedefine/>
    <w:uiPriority w:val="39"/>
    <w:semiHidden/>
    <w:unhideWhenUsed/>
    <w:rsid w:val="00BF1090"/>
    <w:pPr>
      <w:spacing w:after="100"/>
      <w:ind w:left="1760"/>
    </w:pPr>
  </w:style>
  <w:style w:type="character" w:styleId="Textoennegrita">
    <w:name w:val="Strong"/>
    <w:basedOn w:val="Fuentedeprrafopredeter"/>
    <w:uiPriority w:val="22"/>
    <w:qFormat/>
    <w:rsid w:val="00BF1090"/>
    <w:rPr>
      <w:b/>
      <w:bCs/>
    </w:rPr>
  </w:style>
  <w:style w:type="paragraph" w:styleId="Ttulo">
    <w:name w:val="Title"/>
    <w:basedOn w:val="Normal"/>
    <w:next w:val="Normal"/>
    <w:link w:val="TtuloC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Ttulo6Car">
    <w:name w:val="Título 6 Car"/>
    <w:basedOn w:val="Fuentedeprrafopredeter"/>
    <w:link w:val="Ttulo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BF1090"/>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1090"/>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0"/>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Fuentedeprrafopredeter"/>
    <w:rsid w:val="00BF1090"/>
    <w:rPr>
      <w:rFonts w:ascii="Times New Roman" w:hAnsi="Times New Roman"/>
      <w:sz w:val="24"/>
      <w:szCs w:val="24"/>
      <w:lang w:val="es-ES"/>
    </w:rPr>
  </w:style>
  <w:style w:type="character" w:customStyle="1" w:styleId="NormalWebCar">
    <w:name w:val="Normal (Web) Car"/>
    <w:basedOn w:val="Fuentedeprrafopredeter"/>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Fuentedeprrafopredeter"/>
    <w:link w:val="Titulosnormales"/>
    <w:rsid w:val="00BF1090"/>
    <w:rPr>
      <w:rFonts w:ascii="Times New Roman" w:hAnsi="Times New Roman"/>
      <w:b/>
      <w:sz w:val="24"/>
      <w:szCs w:val="24"/>
      <w:lang w:eastAsia="es-ES"/>
    </w:rPr>
  </w:style>
  <w:style w:type="character" w:customStyle="1" w:styleId="TablaNormalCar">
    <w:name w:val="Tabla Normal Car"/>
    <w:basedOn w:val="Fuentedeprrafopredeter"/>
    <w:link w:val="TablaNormal0"/>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Fuentedeprrafopredeter"/>
    <w:link w:val="normalsinsangria"/>
    <w:rsid w:val="00BF1090"/>
    <w:rPr>
      <w:rFonts w:ascii="Times New Roman" w:hAnsi="Times New Roman"/>
      <w:sz w:val="24"/>
    </w:rPr>
  </w:style>
  <w:style w:type="character" w:customStyle="1" w:styleId="NormalsininterlineadoCar">
    <w:name w:val="Normal sin interlineado Car"/>
    <w:basedOn w:val="Fuentedeprrafopredeter"/>
    <w:link w:val="Normalsininterlineado"/>
    <w:rsid w:val="00BF1090"/>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6.bin"/><Relationship Id="rId50" Type="http://schemas.openxmlformats.org/officeDocument/2006/relationships/image" Target="media/image19.wmf"/><Relationship Id="rId55" Type="http://schemas.openxmlformats.org/officeDocument/2006/relationships/oleObject" Target="embeddings/oleObject20.bin"/><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oleObject" Target="embeddings/oleObject7.bin"/><Relationship Id="rId41" Type="http://schemas.openxmlformats.org/officeDocument/2006/relationships/oleObject" Target="embeddings/oleObject13.bin"/><Relationship Id="rId54" Type="http://schemas.openxmlformats.org/officeDocument/2006/relationships/image" Target="media/image21.wmf"/><Relationship Id="rId62"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1.bin"/><Relationship Id="rId40" Type="http://schemas.openxmlformats.org/officeDocument/2006/relationships/image" Target="media/image14.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3.wmf"/><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header" Target="header4.xml"/><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oleObject" Target="embeddings/oleObject2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22</Pages>
  <Words>4828</Words>
  <Characters>24625</Characters>
  <Application>Microsoft Office Word</Application>
  <DocSecurity>0</DocSecurity>
  <Lines>1070</Lines>
  <Paragraphs>499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nico</cp:lastModifiedBy>
  <cp:revision>8</cp:revision>
  <dcterms:created xsi:type="dcterms:W3CDTF">2011-04-07T16:30:00Z</dcterms:created>
  <dcterms:modified xsi:type="dcterms:W3CDTF">2011-04-08T06:34:00Z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